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9AB55" w14:textId="490F62D9" w:rsidR="006C5E43" w:rsidRPr="002F38A1" w:rsidRDefault="003A6073" w:rsidP="002F38A1">
      <w:pPr>
        <w:spacing w:line="360" w:lineRule="auto"/>
        <w:rPr>
          <w:rFonts w:ascii="Cambria" w:hAnsi="Cambria" w:cs="Arial"/>
          <w:b/>
        </w:rPr>
      </w:pPr>
      <w:proofErr w:type="spellStart"/>
      <w:r>
        <w:rPr>
          <w:rFonts w:ascii="Cambria" w:hAnsi="Cambria" w:cs="Arial"/>
          <w:b/>
        </w:rPr>
        <w:t>AA</w:t>
      </w:r>
      <w:r w:rsidR="006C5E43" w:rsidRPr="002F38A1">
        <w:rPr>
          <w:rFonts w:ascii="Cambria" w:hAnsi="Cambria" w:cs="Arial"/>
          <w:b/>
        </w:rPr>
        <w:t>Signals</w:t>
      </w:r>
      <w:proofErr w:type="spellEnd"/>
      <w:r w:rsidR="006C5E43" w:rsidRPr="002F38A1">
        <w:rPr>
          <w:rFonts w:ascii="Cambria" w:hAnsi="Cambria" w:cs="Arial"/>
          <w:b/>
        </w:rPr>
        <w:t xml:space="preserve"> of variation in human mutation rate at multiple levels of sequence context</w:t>
      </w:r>
    </w:p>
    <w:p w14:paraId="7677F79C" w14:textId="7F9F7919" w:rsidR="009D0309" w:rsidRPr="002F38A1" w:rsidRDefault="009D0309" w:rsidP="002F38A1">
      <w:pPr>
        <w:spacing w:line="360" w:lineRule="auto"/>
        <w:rPr>
          <w:rFonts w:ascii="Cambria" w:hAnsi="Cambria" w:cs="Arial"/>
        </w:rPr>
      </w:pPr>
      <w:r w:rsidRPr="002F38A1">
        <w:rPr>
          <w:rFonts w:ascii="Cambria" w:hAnsi="Cambria" w:cs="Arial"/>
        </w:rPr>
        <w:t>Rachael Aikens</w:t>
      </w:r>
      <w:r w:rsidRPr="002F38A1">
        <w:rPr>
          <w:rFonts w:ascii="Cambria" w:hAnsi="Cambria" w:cs="Arial"/>
          <w:vertAlign w:val="superscript"/>
        </w:rPr>
        <w:t>1</w:t>
      </w:r>
      <w:proofErr w:type="gramStart"/>
      <w:r w:rsidR="0080019A">
        <w:rPr>
          <w:rFonts w:ascii="Cambria" w:hAnsi="Cambria" w:cs="Arial"/>
          <w:vertAlign w:val="superscript"/>
        </w:rPr>
        <w:t>,2,3</w:t>
      </w:r>
      <w:proofErr w:type="gramEnd"/>
      <w:r w:rsidRPr="002F38A1">
        <w:rPr>
          <w:rFonts w:ascii="Cambria" w:hAnsi="Cambria" w:cs="Arial"/>
        </w:rPr>
        <w:t xml:space="preserve"> and Benjamin Voight</w:t>
      </w:r>
      <w:r w:rsidRPr="002F38A1">
        <w:rPr>
          <w:rFonts w:ascii="Cambria" w:hAnsi="Cambria" w:cs="Arial"/>
          <w:vertAlign w:val="superscript"/>
        </w:rPr>
        <w:t>2,3,4</w:t>
      </w:r>
    </w:p>
    <w:p w14:paraId="73631833" w14:textId="5BEA18E3"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1</w:t>
      </w:r>
      <w:r w:rsidRPr="002F38A1">
        <w:rPr>
          <w:rFonts w:ascii="Cambria" w:hAnsi="Cambria" w:cs="Arial"/>
          <w:color w:val="000000"/>
          <w:sz w:val="22"/>
          <w:szCs w:val="22"/>
        </w:rPr>
        <w:t xml:space="preserve">Department of </w:t>
      </w:r>
      <w:r w:rsidR="00ED7440">
        <w:rPr>
          <w:rFonts w:ascii="Cambria" w:hAnsi="Cambria" w:cs="Arial"/>
          <w:color w:val="000000"/>
          <w:sz w:val="22"/>
          <w:szCs w:val="22"/>
        </w:rPr>
        <w:t>Mathematics</w:t>
      </w:r>
      <w:r w:rsidRPr="002F38A1">
        <w:rPr>
          <w:rFonts w:ascii="Cambria" w:hAnsi="Cambria" w:cs="Arial"/>
          <w:color w:val="000000"/>
          <w:sz w:val="22"/>
          <w:szCs w:val="22"/>
        </w:rPr>
        <w:t>, Swarthmore College, Swarthmore, PA 19081</w:t>
      </w:r>
    </w:p>
    <w:p w14:paraId="3BA4586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2</w:t>
      </w:r>
      <w:r w:rsidRPr="002F38A1">
        <w:rPr>
          <w:rFonts w:ascii="Cambria" w:hAnsi="Cambria" w:cs="Arial"/>
          <w:color w:val="000000"/>
          <w:sz w:val="22"/>
          <w:szCs w:val="22"/>
        </w:rPr>
        <w:t>Department of Systems Pharmacology and Translational Therapeutics, Perelman School of Medicine, University of Pennsylvania, PA 19104</w:t>
      </w:r>
    </w:p>
    <w:p w14:paraId="2ADF8B2F"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3</w:t>
      </w:r>
      <w:r w:rsidRPr="002F38A1">
        <w:rPr>
          <w:rFonts w:ascii="Cambria" w:hAnsi="Cambria" w:cs="Arial"/>
          <w:color w:val="000000"/>
          <w:sz w:val="22"/>
          <w:szCs w:val="22"/>
        </w:rPr>
        <w:t>Department of Genetics, Perelman School of Medicine, University of Pennsylvania, PA 19104</w:t>
      </w:r>
    </w:p>
    <w:p w14:paraId="5CEB4CE9"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4</w:t>
      </w:r>
      <w:r w:rsidRPr="002F38A1">
        <w:rPr>
          <w:rFonts w:ascii="Cambria" w:hAnsi="Cambria" w:cs="Arial"/>
          <w:color w:val="000000"/>
          <w:sz w:val="22"/>
          <w:szCs w:val="22"/>
        </w:rPr>
        <w:t>Institute for Translational Medicine and Therapeutics, University of Pennsylvania, PA 19104</w:t>
      </w:r>
    </w:p>
    <w:p w14:paraId="49F26162"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p>
    <w:p w14:paraId="728EC52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Correspondence to:</w:t>
      </w:r>
    </w:p>
    <w:p w14:paraId="6A2ED0EB"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Benjamin F. Voight, PhD</w:t>
      </w:r>
    </w:p>
    <w:p w14:paraId="2111C088" w14:textId="03FE2A01"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Ass</w:t>
      </w:r>
      <w:r w:rsidR="005A0F2B">
        <w:rPr>
          <w:rFonts w:ascii="Cambria" w:hAnsi="Cambria" w:cs="Arial"/>
          <w:color w:val="000000"/>
          <w:sz w:val="22"/>
          <w:szCs w:val="22"/>
        </w:rPr>
        <w:t>ociate</w:t>
      </w:r>
      <w:r w:rsidRPr="002F38A1">
        <w:rPr>
          <w:rFonts w:ascii="Cambria" w:hAnsi="Cambria" w:cs="Arial"/>
          <w:color w:val="000000"/>
          <w:sz w:val="22"/>
          <w:szCs w:val="22"/>
        </w:rPr>
        <w:t xml:space="preserve"> Professor of Systems Pharmacology and Translational Therapeutics</w:t>
      </w:r>
    </w:p>
    <w:p w14:paraId="4113F03B" w14:textId="6DF09A49" w:rsidR="009D0309" w:rsidRPr="002F38A1" w:rsidRDefault="005A0F2B" w:rsidP="002F38A1">
      <w:pPr>
        <w:pStyle w:val="NormalWeb"/>
        <w:spacing w:before="0" w:beforeAutospacing="0" w:after="0" w:afterAutospacing="0" w:line="360" w:lineRule="auto"/>
        <w:rPr>
          <w:rFonts w:ascii="Cambria" w:hAnsi="Cambria" w:cs="Arial"/>
          <w:sz w:val="22"/>
          <w:szCs w:val="22"/>
        </w:rPr>
      </w:pPr>
      <w:r>
        <w:rPr>
          <w:rFonts w:ascii="Cambria" w:hAnsi="Cambria" w:cs="Arial"/>
          <w:color w:val="000000"/>
          <w:sz w:val="22"/>
          <w:szCs w:val="22"/>
        </w:rPr>
        <w:t>Associate</w:t>
      </w:r>
      <w:r w:rsidR="009D0309" w:rsidRPr="002F38A1">
        <w:rPr>
          <w:rFonts w:ascii="Cambria" w:hAnsi="Cambria" w:cs="Arial"/>
          <w:color w:val="000000"/>
          <w:sz w:val="22"/>
          <w:szCs w:val="22"/>
        </w:rPr>
        <w:t xml:space="preserve"> Professor of Genetics</w:t>
      </w:r>
    </w:p>
    <w:p w14:paraId="34F3E49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University of Pennsylvania</w:t>
      </w:r>
    </w:p>
    <w:p w14:paraId="0B94866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Perelman School of Medicine</w:t>
      </w:r>
    </w:p>
    <w:p w14:paraId="5BF54E06"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3400 Civic Center Boulevard</w:t>
      </w:r>
    </w:p>
    <w:p w14:paraId="6CBF1AE3"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 xml:space="preserve">10-126 </w:t>
      </w:r>
      <w:proofErr w:type="spellStart"/>
      <w:r w:rsidRPr="002F38A1">
        <w:rPr>
          <w:rFonts w:ascii="Cambria" w:hAnsi="Cambria" w:cs="Arial"/>
          <w:color w:val="000000"/>
          <w:sz w:val="22"/>
          <w:szCs w:val="22"/>
        </w:rPr>
        <w:t>Smilow</w:t>
      </w:r>
      <w:proofErr w:type="spellEnd"/>
      <w:r w:rsidRPr="002F38A1">
        <w:rPr>
          <w:rFonts w:ascii="Cambria" w:hAnsi="Cambria" w:cs="Arial"/>
          <w:color w:val="000000"/>
          <w:sz w:val="22"/>
          <w:szCs w:val="22"/>
        </w:rPr>
        <w:t xml:space="preserve"> Center for Translational Research</w:t>
      </w:r>
    </w:p>
    <w:p w14:paraId="7A776714"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Philadelphia, PA 19104</w:t>
      </w:r>
    </w:p>
    <w:p w14:paraId="51BA6AC4" w14:textId="77777777" w:rsidR="009D0309" w:rsidRPr="002F38A1" w:rsidRDefault="009D0309" w:rsidP="002F38A1">
      <w:pPr>
        <w:spacing w:line="360" w:lineRule="auto"/>
        <w:rPr>
          <w:rStyle w:val="Hyperlink"/>
          <w:rFonts w:ascii="Cambria" w:hAnsi="Cambria" w:cs="Arial"/>
          <w:color w:val="1155CC"/>
        </w:rPr>
      </w:pPr>
      <w:r w:rsidRPr="002F38A1">
        <w:rPr>
          <w:rFonts w:ascii="Cambria" w:hAnsi="Cambria" w:cs="Arial"/>
          <w:color w:val="000000"/>
        </w:rPr>
        <w:t xml:space="preserve">Email: </w:t>
      </w:r>
      <w:hyperlink r:id="rId9" w:history="1">
        <w:r w:rsidRPr="002F38A1">
          <w:rPr>
            <w:rStyle w:val="Hyperlink"/>
            <w:rFonts w:ascii="Cambria" w:hAnsi="Cambria" w:cs="Arial"/>
            <w:color w:val="1155CC"/>
          </w:rPr>
          <w:t>bvoight@upenn.edu</w:t>
        </w:r>
      </w:hyperlink>
    </w:p>
    <w:p w14:paraId="779ECED2" w14:textId="77777777" w:rsidR="009D0309" w:rsidRPr="002F38A1" w:rsidRDefault="009D0309" w:rsidP="002F38A1">
      <w:pPr>
        <w:spacing w:line="360" w:lineRule="auto"/>
        <w:rPr>
          <w:rStyle w:val="Hyperlink"/>
          <w:rFonts w:ascii="Cambria" w:hAnsi="Cambria" w:cs="Arial"/>
          <w:color w:val="1155CC"/>
        </w:rPr>
      </w:pPr>
    </w:p>
    <w:p w14:paraId="22714487" w14:textId="77777777" w:rsidR="009D0309" w:rsidRPr="002F38A1" w:rsidRDefault="009D0309" w:rsidP="002F38A1">
      <w:pPr>
        <w:spacing w:line="360" w:lineRule="auto"/>
        <w:rPr>
          <w:rStyle w:val="Hyperlink"/>
          <w:rFonts w:ascii="Cambria" w:hAnsi="Cambria" w:cs="Arial"/>
          <w:color w:val="1155CC"/>
        </w:rPr>
      </w:pPr>
    </w:p>
    <w:p w14:paraId="6E5EBAA5" w14:textId="77777777" w:rsidR="009D0309" w:rsidRPr="002F38A1" w:rsidRDefault="009D0309" w:rsidP="002F38A1">
      <w:pPr>
        <w:spacing w:line="360" w:lineRule="auto"/>
        <w:rPr>
          <w:rStyle w:val="Hyperlink"/>
          <w:rFonts w:ascii="Cambria" w:hAnsi="Cambria" w:cs="Arial"/>
          <w:color w:val="1155CC"/>
        </w:rPr>
      </w:pPr>
    </w:p>
    <w:p w14:paraId="432B3058" w14:textId="77777777" w:rsidR="009D0309" w:rsidRPr="002F38A1" w:rsidRDefault="009D0309" w:rsidP="002F38A1">
      <w:pPr>
        <w:spacing w:line="360" w:lineRule="auto"/>
        <w:rPr>
          <w:rStyle w:val="Hyperlink"/>
          <w:rFonts w:ascii="Cambria" w:hAnsi="Cambria" w:cs="Arial"/>
          <w:color w:val="1155CC"/>
        </w:rPr>
      </w:pPr>
    </w:p>
    <w:p w14:paraId="6AEA8917" w14:textId="77777777" w:rsidR="009D0309" w:rsidRDefault="009D0309" w:rsidP="002F38A1">
      <w:pPr>
        <w:spacing w:line="360" w:lineRule="auto"/>
        <w:rPr>
          <w:rStyle w:val="Hyperlink"/>
          <w:rFonts w:ascii="Cambria" w:hAnsi="Cambria" w:cs="Arial"/>
          <w:color w:val="1155CC"/>
        </w:rPr>
      </w:pPr>
    </w:p>
    <w:p w14:paraId="79558795" w14:textId="77777777" w:rsidR="00C74FB4" w:rsidRDefault="00C74FB4" w:rsidP="002F38A1">
      <w:pPr>
        <w:spacing w:line="360" w:lineRule="auto"/>
        <w:rPr>
          <w:rStyle w:val="Hyperlink"/>
          <w:rFonts w:ascii="Cambria" w:hAnsi="Cambria" w:cs="Arial"/>
          <w:color w:val="1155CC"/>
        </w:rPr>
      </w:pPr>
    </w:p>
    <w:p w14:paraId="613F5CEF" w14:textId="77777777" w:rsidR="00C74FB4" w:rsidRPr="002F38A1" w:rsidRDefault="00C74FB4" w:rsidP="002F38A1">
      <w:pPr>
        <w:spacing w:line="360" w:lineRule="auto"/>
        <w:rPr>
          <w:rStyle w:val="Hyperlink"/>
          <w:rFonts w:ascii="Cambria" w:hAnsi="Cambria" w:cs="Arial"/>
          <w:color w:val="1155CC"/>
        </w:rPr>
      </w:pPr>
    </w:p>
    <w:p w14:paraId="429A317D" w14:textId="77777777" w:rsidR="009D0309" w:rsidRPr="002F38A1" w:rsidRDefault="009D0309" w:rsidP="002F38A1">
      <w:pPr>
        <w:spacing w:line="360" w:lineRule="auto"/>
        <w:rPr>
          <w:rStyle w:val="Hyperlink"/>
          <w:rFonts w:ascii="Cambria" w:hAnsi="Cambria" w:cs="Arial"/>
          <w:color w:val="1155CC"/>
        </w:rPr>
      </w:pPr>
    </w:p>
    <w:p w14:paraId="30696519" w14:textId="77777777" w:rsidR="009D0309" w:rsidRPr="002F38A1" w:rsidRDefault="009D0309" w:rsidP="002F38A1">
      <w:pPr>
        <w:spacing w:line="360" w:lineRule="auto"/>
        <w:rPr>
          <w:rStyle w:val="Hyperlink"/>
          <w:rFonts w:ascii="Cambria" w:hAnsi="Cambria" w:cs="Arial"/>
          <w:color w:val="1155CC"/>
        </w:rPr>
      </w:pPr>
    </w:p>
    <w:p w14:paraId="56583E02" w14:textId="77777777" w:rsidR="009D0309" w:rsidRPr="002F38A1" w:rsidRDefault="009D0309" w:rsidP="002F38A1">
      <w:pPr>
        <w:spacing w:line="360" w:lineRule="auto"/>
        <w:rPr>
          <w:rStyle w:val="Hyperlink"/>
          <w:rFonts w:ascii="Cambria" w:hAnsi="Cambria" w:cs="Arial"/>
          <w:color w:val="1155CC"/>
        </w:rPr>
      </w:pPr>
    </w:p>
    <w:p w14:paraId="2CD7ED0B" w14:textId="19BFBF6A" w:rsidR="00EC5055" w:rsidRPr="002F38A1" w:rsidRDefault="00EC5055" w:rsidP="002F38A1">
      <w:pPr>
        <w:spacing w:after="0" w:line="360" w:lineRule="auto"/>
        <w:jc w:val="both"/>
        <w:rPr>
          <w:rFonts w:ascii="Cambria" w:hAnsi="Cambria" w:cs="Arial"/>
          <w:b/>
          <w:u w:val="single"/>
        </w:rPr>
      </w:pPr>
      <w:commentRangeStart w:id="0"/>
      <w:commentRangeStart w:id="1"/>
      <w:r w:rsidRPr="002F38A1">
        <w:rPr>
          <w:rFonts w:ascii="Cambria" w:hAnsi="Cambria" w:cs="Arial"/>
          <w:b/>
          <w:u w:val="single"/>
        </w:rPr>
        <w:lastRenderedPageBreak/>
        <w:t>ABSTRACT</w:t>
      </w:r>
      <w:commentRangeEnd w:id="0"/>
      <w:r w:rsidR="00BD4D50">
        <w:rPr>
          <w:rStyle w:val="CommentReference"/>
        </w:rPr>
        <w:commentReference w:id="0"/>
      </w:r>
      <w:commentRangeEnd w:id="1"/>
      <w:r w:rsidR="00BD57EB">
        <w:rPr>
          <w:rStyle w:val="CommentReference"/>
        </w:rPr>
        <w:commentReference w:id="1"/>
      </w:r>
    </w:p>
    <w:p w14:paraId="5E0D418E" w14:textId="54685FBD" w:rsidR="006B3ADE" w:rsidRPr="002F38A1" w:rsidRDefault="000657A4" w:rsidP="00765C6C">
      <w:pPr>
        <w:spacing w:after="0" w:line="360" w:lineRule="auto"/>
        <w:ind w:firstLine="720"/>
        <w:jc w:val="both"/>
        <w:rPr>
          <w:rFonts w:ascii="Cambria" w:hAnsi="Cambria" w:cs="Arial"/>
        </w:rPr>
      </w:pPr>
      <w:r>
        <w:rPr>
          <w:rFonts w:ascii="Cambria" w:hAnsi="Cambria" w:cs="Arial"/>
        </w:rPr>
        <w:t xml:space="preserve">Our understanding of mutation rate helps us build evolutionary models and make sense of genetic variation. </w:t>
      </w:r>
      <w:r w:rsidR="00121859">
        <w:rPr>
          <w:rFonts w:ascii="Cambria" w:hAnsi="Cambria" w:cs="Arial"/>
        </w:rPr>
        <w:t>However, r</w:t>
      </w:r>
      <w:r w:rsidR="006C5E43" w:rsidRPr="002F38A1">
        <w:rPr>
          <w:rFonts w:ascii="Cambria" w:hAnsi="Cambria" w:cs="Arial"/>
        </w:rPr>
        <w:t xml:space="preserve">ecent work </w:t>
      </w:r>
      <w:r w:rsidR="00BD57EB">
        <w:rPr>
          <w:rFonts w:ascii="Cambria" w:hAnsi="Cambria" w:cs="Arial"/>
        </w:rPr>
        <w:t>indicates that the frequencies of certain C</w:t>
      </w:r>
      <w:r w:rsidR="00BD57EB" w:rsidRPr="002F38A1">
        <w:rPr>
          <w:rFonts w:ascii="Cambria" w:hAnsi="Cambria" w:cs="Arial"/>
        </w:rPr>
        <w:t>→</w:t>
      </w:r>
      <w:r w:rsidR="00BD57EB">
        <w:rPr>
          <w:rFonts w:ascii="Cambria" w:hAnsi="Cambria" w:cs="Arial"/>
        </w:rPr>
        <w:t>T mutations have been elevated in Europe</w:t>
      </w:r>
      <w:r w:rsidR="0050168A" w:rsidRPr="002F38A1">
        <w:rPr>
          <w:rFonts w:ascii="Cambria" w:hAnsi="Cambria" w:cs="Arial"/>
        </w:rPr>
        <w:t>, challenging a core</w:t>
      </w:r>
      <w:r w:rsidR="006C5E43" w:rsidRPr="002F38A1">
        <w:rPr>
          <w:rFonts w:ascii="Cambria" w:hAnsi="Cambria" w:cs="Arial"/>
        </w:rPr>
        <w:t xml:space="preserve"> ‘molecular clock’</w:t>
      </w:r>
      <w:r w:rsidR="0050168A" w:rsidRPr="002F38A1">
        <w:rPr>
          <w:rFonts w:ascii="Cambria" w:hAnsi="Cambria" w:cs="Arial"/>
        </w:rPr>
        <w:t xml:space="preserve"> assumption typically held in evolutionary and d</w:t>
      </w:r>
      <w:r w:rsidR="00C96A9D" w:rsidRPr="002F38A1">
        <w:rPr>
          <w:rFonts w:ascii="Cambria" w:hAnsi="Cambria" w:cs="Arial"/>
        </w:rPr>
        <w:t xml:space="preserve">isease genetic studies. </w:t>
      </w:r>
      <w:commentRangeStart w:id="2"/>
      <w:r w:rsidR="0050168A" w:rsidRPr="002F38A1">
        <w:rPr>
          <w:rFonts w:ascii="Cambria" w:hAnsi="Cambria" w:cs="Arial"/>
        </w:rPr>
        <w:t>Here</w:t>
      </w:r>
      <w:commentRangeEnd w:id="2"/>
      <w:r w:rsidR="00BD4D50">
        <w:rPr>
          <w:rStyle w:val="CommentReference"/>
        </w:rPr>
        <w:commentReference w:id="2"/>
      </w:r>
      <w:r w:rsidR="0050168A" w:rsidRPr="002F38A1">
        <w:rPr>
          <w:rFonts w:ascii="Cambria" w:hAnsi="Cambria" w:cs="Arial"/>
        </w:rPr>
        <w:t>, we present an analysis of the 1</w:t>
      </w:r>
      <w:r w:rsidR="00BD57EB">
        <w:rPr>
          <w:rFonts w:ascii="Cambria" w:hAnsi="Cambria" w:cs="Arial"/>
        </w:rPr>
        <w:t>,000 Genomes Project (phase 3)</w:t>
      </w:r>
      <w:r w:rsidR="00C96A9D" w:rsidRPr="002F38A1">
        <w:rPr>
          <w:rFonts w:ascii="Cambria" w:hAnsi="Cambria" w:cs="Arial"/>
        </w:rPr>
        <w:t xml:space="preserve">, </w:t>
      </w:r>
      <w:r w:rsidR="00E22025">
        <w:rPr>
          <w:rFonts w:ascii="Cambria" w:hAnsi="Cambria" w:cs="Arial"/>
        </w:rPr>
        <w:t xml:space="preserve">suggesting </w:t>
      </w:r>
      <w:r w:rsidR="00BD57EB">
        <w:rPr>
          <w:rFonts w:ascii="Cambria" w:hAnsi="Cambria" w:cs="Arial"/>
        </w:rPr>
        <w:t xml:space="preserve">additional </w:t>
      </w:r>
      <w:r w:rsidR="00E22025">
        <w:rPr>
          <w:rFonts w:ascii="Cambria" w:hAnsi="Cambria" w:cs="Arial"/>
        </w:rPr>
        <w:t>putative signatures of mutation rate variation and the extent to which they are shaped by local sequence context</w:t>
      </w:r>
      <w:r w:rsidR="00C96A9D" w:rsidRPr="002F38A1">
        <w:rPr>
          <w:rFonts w:ascii="Cambria" w:hAnsi="Cambria" w:cs="Arial"/>
        </w:rPr>
        <w:t xml:space="preserve">. First, </w:t>
      </w:r>
      <w:r w:rsidR="00E57719">
        <w:rPr>
          <w:rFonts w:ascii="Cambria" w:hAnsi="Cambria" w:cs="Arial"/>
        </w:rPr>
        <w:t xml:space="preserve">we compiled a list of the most significantly variable polymorphism types </w:t>
      </w:r>
      <w:r w:rsidR="00C51512">
        <w:rPr>
          <w:rFonts w:ascii="Cambria" w:hAnsi="Cambria" w:cs="Arial"/>
        </w:rPr>
        <w:t xml:space="preserve">in a </w:t>
      </w:r>
      <w:r w:rsidR="00E57719">
        <w:rPr>
          <w:rFonts w:ascii="Cambria" w:hAnsi="Cambria" w:cs="Arial"/>
        </w:rPr>
        <w:t>cross</w:t>
      </w:r>
      <w:r w:rsidR="00C51512">
        <w:rPr>
          <w:rFonts w:ascii="Cambria" w:hAnsi="Cambria" w:cs="Arial"/>
        </w:rPr>
        <w:t>-</w:t>
      </w:r>
      <w:r w:rsidR="00E57719">
        <w:rPr>
          <w:rFonts w:ascii="Cambria" w:hAnsi="Cambria" w:cs="Arial"/>
        </w:rPr>
        <w:t>co</w:t>
      </w:r>
      <w:r w:rsidR="00C51512">
        <w:rPr>
          <w:rFonts w:ascii="Cambria" w:hAnsi="Cambria" w:cs="Arial"/>
        </w:rPr>
        <w:t xml:space="preserve">ntinental statistical test. </w:t>
      </w:r>
      <w:r w:rsidR="00E57719">
        <w:rPr>
          <w:rFonts w:ascii="Cambria" w:hAnsi="Cambria" w:cs="Arial"/>
        </w:rPr>
        <w:t xml:space="preserve">Clustering polymorphisms together, we note multiple </w:t>
      </w:r>
      <w:r w:rsidR="00C00AE9">
        <w:rPr>
          <w:rFonts w:ascii="Cambria" w:hAnsi="Cambria" w:cs="Arial"/>
        </w:rPr>
        <w:t>sets</w:t>
      </w:r>
      <w:r w:rsidR="00E57719">
        <w:rPr>
          <w:rFonts w:ascii="Cambria" w:hAnsi="Cambria" w:cs="Arial"/>
        </w:rPr>
        <w:t xml:space="preserve"> of </w:t>
      </w:r>
      <w:r w:rsidR="00C00AE9">
        <w:rPr>
          <w:rFonts w:ascii="Cambria" w:hAnsi="Cambria" w:cs="Arial"/>
        </w:rPr>
        <w:t>substitution</w:t>
      </w:r>
      <w:r w:rsidR="00E57719">
        <w:rPr>
          <w:rFonts w:ascii="Cambria" w:hAnsi="Cambria" w:cs="Arial"/>
        </w:rPr>
        <w:t xml:space="preserve"> types that </w:t>
      </w:r>
      <w:r w:rsidR="00501EFC">
        <w:rPr>
          <w:rFonts w:ascii="Cambria" w:hAnsi="Cambria" w:cs="Arial"/>
        </w:rPr>
        <w:t xml:space="preserve">seem to </w:t>
      </w:r>
      <w:r w:rsidR="00A43598">
        <w:rPr>
          <w:rFonts w:ascii="Cambria" w:hAnsi="Cambria" w:cs="Arial"/>
        </w:rPr>
        <w:t xml:space="preserve">correspond in relative rate </w:t>
      </w:r>
      <w:r w:rsidR="00C00AE9">
        <w:rPr>
          <w:rFonts w:ascii="Cambria" w:hAnsi="Cambria" w:cs="Arial"/>
        </w:rPr>
        <w:t>across ancestral populations, and describe</w:t>
      </w:r>
      <w:r w:rsidR="00E57719">
        <w:rPr>
          <w:rFonts w:ascii="Cambria" w:hAnsi="Cambria" w:cs="Arial"/>
        </w:rPr>
        <w:t xml:space="preserve"> the </w:t>
      </w:r>
      <w:r w:rsidR="00C00AE9">
        <w:rPr>
          <w:rFonts w:ascii="Cambria" w:hAnsi="Cambria" w:cs="Arial"/>
        </w:rPr>
        <w:t>patterns of these mutational clusters among continental groups</w:t>
      </w:r>
      <w:r w:rsidR="00501EFC">
        <w:rPr>
          <w:rFonts w:ascii="Cambria" w:hAnsi="Cambria" w:cs="Arial"/>
        </w:rPr>
        <w:t xml:space="preserve">. For the majority of these signatures, we found that a single flanking base pair of sequence context </w:t>
      </w:r>
      <w:r w:rsidR="00842482">
        <w:rPr>
          <w:rFonts w:ascii="Cambria" w:hAnsi="Cambria" w:cs="Arial"/>
        </w:rPr>
        <w:t>was sufficient to determine the enrichment or depletion of a mutation type.</w:t>
      </w:r>
      <w:r w:rsidR="00501EFC">
        <w:rPr>
          <w:rFonts w:ascii="Cambria" w:hAnsi="Cambria" w:cs="Arial"/>
        </w:rPr>
        <w:t xml:space="preserve"> However, we </w:t>
      </w:r>
      <w:r w:rsidR="00C51512">
        <w:rPr>
          <w:rFonts w:ascii="Cambria" w:hAnsi="Cambria" w:cs="Arial"/>
        </w:rPr>
        <w:t xml:space="preserve">find </w:t>
      </w:r>
      <w:r w:rsidR="00842482">
        <w:rPr>
          <w:rFonts w:ascii="Cambria" w:hAnsi="Cambria" w:cs="Arial"/>
        </w:rPr>
        <w:t>that</w:t>
      </w:r>
      <w:r w:rsidR="00501EFC">
        <w:rPr>
          <w:rFonts w:ascii="Cambria" w:hAnsi="Cambria" w:cs="Arial"/>
        </w:rPr>
        <w:t xml:space="preserve"> local genetic context up to 2-3 base pairs away may </w:t>
      </w:r>
      <w:r w:rsidR="00C51512">
        <w:rPr>
          <w:rFonts w:ascii="Cambria" w:hAnsi="Cambria" w:cs="Arial"/>
        </w:rPr>
        <w:t>shape</w:t>
      </w:r>
      <w:r w:rsidR="00501EFC">
        <w:rPr>
          <w:rFonts w:ascii="Cambria" w:hAnsi="Cambria" w:cs="Arial"/>
        </w:rPr>
        <w:t xml:space="preserve"> a previously noted enrichment of </w:t>
      </w:r>
      <w:r w:rsidR="00C51512">
        <w:rPr>
          <w:rFonts w:ascii="Cambria" w:hAnsi="Cambria" w:cs="Arial"/>
        </w:rPr>
        <w:t>certain polymorphism types</w:t>
      </w:r>
      <w:r w:rsidR="00501EFC">
        <w:rPr>
          <w:rFonts w:ascii="Cambria" w:hAnsi="Cambria" w:cs="Arial"/>
        </w:rPr>
        <w:t xml:space="preserve"> in certain East Asians. </w:t>
      </w:r>
      <w:r w:rsidR="00C51512">
        <w:rPr>
          <w:rFonts w:ascii="Cambria" w:hAnsi="Cambria" w:cs="Arial"/>
        </w:rPr>
        <w:t>Finally</w:t>
      </w:r>
      <w:r w:rsidR="006B3ADE" w:rsidRPr="002F38A1">
        <w:rPr>
          <w:rFonts w:ascii="Cambria" w:hAnsi="Cambria" w:cs="Arial"/>
        </w:rPr>
        <w:t>,</w:t>
      </w:r>
      <w:r w:rsidR="00AD44C9" w:rsidRPr="002F38A1">
        <w:rPr>
          <w:rFonts w:ascii="Cambria" w:hAnsi="Cambria" w:cs="Arial"/>
        </w:rPr>
        <w:t xml:space="preserve"> we developed a statistical model </w:t>
      </w:r>
      <w:r w:rsidR="00DC1AA8" w:rsidRPr="002F38A1">
        <w:rPr>
          <w:rFonts w:ascii="Cambria" w:hAnsi="Cambria" w:cs="Arial"/>
        </w:rPr>
        <w:t>for genome-wide polymorphism which captures</w:t>
      </w:r>
      <w:r w:rsidR="00AD44C9" w:rsidRPr="002F38A1">
        <w:rPr>
          <w:rFonts w:ascii="Cambria" w:hAnsi="Cambria" w:cs="Arial"/>
        </w:rPr>
        <w:t xml:space="preserve"> population-specifi</w:t>
      </w:r>
      <w:r w:rsidR="00DC1AA8" w:rsidRPr="002F38A1">
        <w:rPr>
          <w:rFonts w:ascii="Cambria" w:hAnsi="Cambria" w:cs="Arial"/>
        </w:rPr>
        <w:t>c mutation rate variation, and found that this model</w:t>
      </w:r>
      <w:r w:rsidR="00AD44C9" w:rsidRPr="002F38A1">
        <w:rPr>
          <w:rFonts w:ascii="Cambria" w:hAnsi="Cambria" w:cs="Arial"/>
        </w:rPr>
        <w:t xml:space="preserve"> explains observed polymorphism data much more successfully than</w:t>
      </w:r>
      <w:r w:rsidR="00C51512">
        <w:rPr>
          <w:rFonts w:ascii="Cambria" w:hAnsi="Cambria" w:cs="Arial"/>
        </w:rPr>
        <w:t xml:space="preserve"> one which assumes no variation. </w:t>
      </w:r>
      <w:r w:rsidR="00842482">
        <w:rPr>
          <w:rFonts w:ascii="Cambria" w:hAnsi="Cambria" w:cs="Arial"/>
        </w:rPr>
        <w:t>Building our understanding of mutation rate in this way can help us to construct more accurate evolutionary models and better understand the mechanisms which underlie genetic change.</w:t>
      </w:r>
    </w:p>
    <w:p w14:paraId="3675ABCA" w14:textId="77777777" w:rsidR="00435B52" w:rsidRPr="002F38A1" w:rsidRDefault="00435B52" w:rsidP="002F38A1">
      <w:pPr>
        <w:spacing w:after="0" w:line="360" w:lineRule="auto"/>
        <w:jc w:val="both"/>
        <w:rPr>
          <w:rFonts w:ascii="Cambria" w:hAnsi="Cambria" w:cs="Arial"/>
          <w:b/>
          <w:u w:val="single"/>
        </w:rPr>
      </w:pPr>
    </w:p>
    <w:p w14:paraId="1688FE8F" w14:textId="77777777" w:rsidR="00435B52" w:rsidRPr="002F38A1" w:rsidRDefault="00435B52" w:rsidP="002F38A1">
      <w:pPr>
        <w:spacing w:after="0" w:line="360" w:lineRule="auto"/>
        <w:jc w:val="both"/>
        <w:rPr>
          <w:rFonts w:ascii="Cambria" w:hAnsi="Cambria" w:cs="Arial"/>
          <w:b/>
          <w:u w:val="single"/>
        </w:rPr>
      </w:pPr>
    </w:p>
    <w:p w14:paraId="5EC66F09" w14:textId="77777777" w:rsidR="00435B52" w:rsidRPr="002F38A1" w:rsidRDefault="00435B52" w:rsidP="002F38A1">
      <w:pPr>
        <w:spacing w:after="0" w:line="360" w:lineRule="auto"/>
        <w:jc w:val="both"/>
        <w:rPr>
          <w:rFonts w:ascii="Cambria" w:hAnsi="Cambria" w:cs="Arial"/>
          <w:b/>
          <w:u w:val="single"/>
        </w:rPr>
      </w:pPr>
    </w:p>
    <w:p w14:paraId="47493DCC" w14:textId="77777777" w:rsidR="00435B52" w:rsidRPr="002F38A1" w:rsidRDefault="00435B52" w:rsidP="002F38A1">
      <w:pPr>
        <w:spacing w:after="0" w:line="360" w:lineRule="auto"/>
        <w:jc w:val="both"/>
        <w:rPr>
          <w:rFonts w:ascii="Cambria" w:hAnsi="Cambria" w:cs="Arial"/>
          <w:b/>
          <w:u w:val="single"/>
        </w:rPr>
      </w:pPr>
    </w:p>
    <w:p w14:paraId="7B572971" w14:textId="77777777" w:rsidR="00435B52" w:rsidRDefault="00435B52" w:rsidP="002F38A1">
      <w:pPr>
        <w:spacing w:after="0" w:line="360" w:lineRule="auto"/>
        <w:jc w:val="both"/>
        <w:rPr>
          <w:rFonts w:ascii="Cambria" w:hAnsi="Cambria" w:cs="Arial"/>
          <w:b/>
          <w:u w:val="single"/>
        </w:rPr>
      </w:pPr>
    </w:p>
    <w:p w14:paraId="6D4FC9EF" w14:textId="77777777" w:rsidR="00C51512" w:rsidRDefault="00C51512" w:rsidP="002F38A1">
      <w:pPr>
        <w:spacing w:after="0" w:line="360" w:lineRule="auto"/>
        <w:jc w:val="both"/>
        <w:rPr>
          <w:rFonts w:ascii="Cambria" w:hAnsi="Cambria" w:cs="Arial"/>
          <w:b/>
          <w:u w:val="single"/>
        </w:rPr>
      </w:pPr>
    </w:p>
    <w:p w14:paraId="00A66AE7" w14:textId="77777777" w:rsidR="00C51512" w:rsidRDefault="00C51512" w:rsidP="002F38A1">
      <w:pPr>
        <w:spacing w:after="0" w:line="360" w:lineRule="auto"/>
        <w:jc w:val="both"/>
        <w:rPr>
          <w:rFonts w:ascii="Cambria" w:hAnsi="Cambria" w:cs="Arial"/>
          <w:b/>
          <w:u w:val="single"/>
        </w:rPr>
      </w:pPr>
    </w:p>
    <w:p w14:paraId="2B634123" w14:textId="77777777" w:rsidR="00C51512" w:rsidRDefault="00C51512" w:rsidP="002F38A1">
      <w:pPr>
        <w:spacing w:after="0" w:line="360" w:lineRule="auto"/>
        <w:jc w:val="both"/>
        <w:rPr>
          <w:rFonts w:ascii="Cambria" w:hAnsi="Cambria" w:cs="Arial"/>
          <w:b/>
          <w:u w:val="single"/>
        </w:rPr>
      </w:pPr>
    </w:p>
    <w:p w14:paraId="31A3E4BF" w14:textId="77777777" w:rsidR="00C51512" w:rsidRDefault="00C51512" w:rsidP="002F38A1">
      <w:pPr>
        <w:spacing w:after="0" w:line="360" w:lineRule="auto"/>
        <w:jc w:val="both"/>
        <w:rPr>
          <w:rFonts w:ascii="Cambria" w:hAnsi="Cambria" w:cs="Arial"/>
          <w:b/>
          <w:u w:val="single"/>
        </w:rPr>
      </w:pPr>
    </w:p>
    <w:p w14:paraId="2224A2FB" w14:textId="77777777" w:rsidR="00C51512" w:rsidRPr="002F38A1" w:rsidRDefault="00C51512" w:rsidP="002F38A1">
      <w:pPr>
        <w:spacing w:after="0" w:line="360" w:lineRule="auto"/>
        <w:jc w:val="both"/>
        <w:rPr>
          <w:rFonts w:ascii="Cambria" w:hAnsi="Cambria" w:cs="Arial"/>
          <w:b/>
          <w:u w:val="single"/>
        </w:rPr>
      </w:pPr>
    </w:p>
    <w:p w14:paraId="2FD97FB4" w14:textId="77777777" w:rsidR="00435B52" w:rsidRPr="002F38A1" w:rsidRDefault="00435B52" w:rsidP="002F38A1">
      <w:pPr>
        <w:spacing w:after="0" w:line="360" w:lineRule="auto"/>
        <w:jc w:val="both"/>
        <w:rPr>
          <w:rFonts w:ascii="Cambria" w:hAnsi="Cambria" w:cs="Arial"/>
          <w:b/>
          <w:u w:val="single"/>
        </w:rPr>
      </w:pPr>
    </w:p>
    <w:p w14:paraId="467E3195" w14:textId="161B16FE" w:rsidR="00435B52" w:rsidRPr="002F38A1" w:rsidRDefault="00435B52" w:rsidP="002F38A1">
      <w:pPr>
        <w:spacing w:after="0" w:line="360" w:lineRule="auto"/>
        <w:jc w:val="both"/>
        <w:rPr>
          <w:rFonts w:ascii="Cambria" w:hAnsi="Cambria" w:cs="Arial"/>
          <w:b/>
          <w:u w:val="single"/>
        </w:rPr>
      </w:pPr>
    </w:p>
    <w:p w14:paraId="2A3A7FD1" w14:textId="77777777" w:rsidR="00435B52" w:rsidRPr="002F38A1" w:rsidRDefault="00435B52" w:rsidP="002F38A1">
      <w:pPr>
        <w:spacing w:after="0" w:line="360" w:lineRule="auto"/>
        <w:jc w:val="both"/>
        <w:rPr>
          <w:rFonts w:ascii="Cambria" w:hAnsi="Cambria" w:cs="Arial"/>
          <w:b/>
          <w:u w:val="single"/>
        </w:rPr>
      </w:pPr>
    </w:p>
    <w:p w14:paraId="2F08A2AD" w14:textId="00120D31" w:rsidR="00C74FB4" w:rsidRPr="002F38A1" w:rsidRDefault="00842482" w:rsidP="002F38A1">
      <w:pPr>
        <w:spacing w:after="0" w:line="360" w:lineRule="auto"/>
        <w:jc w:val="both"/>
        <w:rPr>
          <w:rFonts w:ascii="Cambria" w:hAnsi="Cambria" w:cs="Arial"/>
          <w:b/>
          <w:u w:val="single"/>
        </w:rPr>
      </w:pPr>
      <w:r>
        <w:rPr>
          <w:rFonts w:ascii="Cambria" w:hAnsi="Cambria" w:cs="Arial"/>
          <w:b/>
          <w:u w:val="single"/>
        </w:rPr>
        <w:t>Words: 2</w:t>
      </w:r>
      <w:r w:rsidR="00C51512">
        <w:rPr>
          <w:rFonts w:ascii="Cambria" w:hAnsi="Cambria" w:cs="Arial"/>
          <w:b/>
          <w:u w:val="single"/>
        </w:rPr>
        <w:t>42</w:t>
      </w:r>
    </w:p>
    <w:p w14:paraId="72AD81AE" w14:textId="77BBA162" w:rsidR="00F72A31"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lastRenderedPageBreak/>
        <w:t>INTRODUCTION</w:t>
      </w:r>
    </w:p>
    <w:p w14:paraId="3DF26437" w14:textId="7CCE3524" w:rsidR="001C4C89" w:rsidRDefault="00014D68" w:rsidP="001C4C89">
      <w:pPr>
        <w:spacing w:after="0" w:line="360" w:lineRule="auto"/>
        <w:ind w:firstLine="720"/>
        <w:jc w:val="both"/>
        <w:rPr>
          <w:rFonts w:ascii="Cambria" w:hAnsi="Cambria" w:cs="Arial"/>
        </w:rPr>
      </w:pPr>
      <w:r w:rsidRPr="002F38A1">
        <w:rPr>
          <w:rFonts w:ascii="Cambria" w:hAnsi="Cambria" w:cs="Arial"/>
        </w:rPr>
        <w:t>The process</w:t>
      </w:r>
      <w:r w:rsidR="00174CBD" w:rsidRPr="002F38A1">
        <w:rPr>
          <w:rFonts w:ascii="Cambria" w:hAnsi="Cambria" w:cs="Arial"/>
        </w:rPr>
        <w:t xml:space="preserve"> of mutation </w:t>
      </w:r>
      <w:r w:rsidR="003648EF" w:rsidRPr="002F38A1">
        <w:rPr>
          <w:rFonts w:ascii="Cambria" w:hAnsi="Cambria" w:cs="Arial"/>
        </w:rPr>
        <w:t xml:space="preserve">is a formative force in </w:t>
      </w:r>
      <w:r w:rsidR="0087755C" w:rsidRPr="002F38A1">
        <w:rPr>
          <w:rFonts w:ascii="Cambria" w:hAnsi="Cambria" w:cs="Arial"/>
        </w:rPr>
        <w:t>molecular evolution</w:t>
      </w:r>
      <w:r w:rsidR="003648EF" w:rsidRPr="002F38A1">
        <w:rPr>
          <w:rFonts w:ascii="Cambria" w:hAnsi="Cambria" w:cs="Arial"/>
        </w:rPr>
        <w:t xml:space="preserve"> </w:t>
      </w:r>
      <w:r w:rsidR="00842482">
        <w:rPr>
          <w:rFonts w:ascii="Cambria" w:hAnsi="Cambria" w:cs="Arial"/>
        </w:rPr>
        <w:t xml:space="preserve">because it generates the genetic variation </w:t>
      </w:r>
      <w:r w:rsidR="00216879">
        <w:rPr>
          <w:rFonts w:ascii="Cambria" w:hAnsi="Cambria" w:cs="Arial"/>
        </w:rPr>
        <w:t xml:space="preserve">that can be </w:t>
      </w:r>
      <w:r w:rsidR="00842482">
        <w:rPr>
          <w:rFonts w:ascii="Cambria" w:hAnsi="Cambria" w:cs="Arial"/>
        </w:rPr>
        <w:t xml:space="preserve">acted upon by natural selection. </w:t>
      </w:r>
      <w:r w:rsidR="000657A4">
        <w:rPr>
          <w:rFonts w:ascii="Cambria" w:hAnsi="Cambria" w:cs="Arial"/>
        </w:rPr>
        <w:t xml:space="preserve">Quantitative insights into human mutation rate </w:t>
      </w:r>
      <w:r w:rsidR="00365384">
        <w:rPr>
          <w:rFonts w:ascii="Cambria" w:hAnsi="Cambria" w:cs="Arial"/>
        </w:rPr>
        <w:t xml:space="preserve">can </w:t>
      </w:r>
      <w:r w:rsidR="000657A4">
        <w:rPr>
          <w:rFonts w:ascii="Cambria" w:hAnsi="Cambria" w:cs="Arial"/>
        </w:rPr>
        <w:t xml:space="preserve">help us construct </w:t>
      </w:r>
      <w:r w:rsidR="008730C4">
        <w:rPr>
          <w:rFonts w:ascii="Cambria" w:hAnsi="Cambria" w:cs="Arial"/>
        </w:rPr>
        <w:t xml:space="preserve">more </w:t>
      </w:r>
      <w:r w:rsidR="000657A4">
        <w:rPr>
          <w:rFonts w:ascii="Cambria" w:hAnsi="Cambria" w:cs="Arial"/>
        </w:rPr>
        <w:t>precise evolutionary models of past and present populations, while more qua</w:t>
      </w:r>
      <w:r w:rsidR="00365384">
        <w:rPr>
          <w:rFonts w:ascii="Cambria" w:hAnsi="Cambria" w:cs="Arial"/>
        </w:rPr>
        <w:t>litative observations may</w:t>
      </w:r>
      <w:r w:rsidR="000657A4">
        <w:rPr>
          <w:rFonts w:ascii="Cambria" w:hAnsi="Cambria" w:cs="Arial"/>
        </w:rPr>
        <w:t xml:space="preserve"> point us towards the genetic or environmental mechanisms which confer genomic stability and drive genetic change</w:t>
      </w:r>
      <w:r w:rsidR="00FA0218" w:rsidRPr="002F38A1">
        <w:rPr>
          <w:rFonts w:ascii="Cambria" w:hAnsi="Cambria" w:cs="Arial"/>
        </w:rPr>
        <w:t xml:space="preserve">. </w:t>
      </w:r>
      <w:r w:rsidR="007038FE" w:rsidRPr="002F38A1">
        <w:rPr>
          <w:rFonts w:ascii="Cambria" w:hAnsi="Cambria" w:cs="Arial"/>
        </w:rPr>
        <w:t xml:space="preserve">Unfortunately, the factors affecting mutation rate across the genome are context-specific and by no means perfectly understood. </w:t>
      </w:r>
      <w:r w:rsidR="00464DA3">
        <w:rPr>
          <w:rFonts w:ascii="Cambria" w:hAnsi="Cambria" w:cs="Arial"/>
        </w:rPr>
        <w:t>In fact, r</w:t>
      </w:r>
      <w:r w:rsidR="007038FE" w:rsidRPr="002F38A1">
        <w:rPr>
          <w:rFonts w:ascii="Cambria" w:hAnsi="Cambria" w:cs="Arial"/>
        </w:rPr>
        <w:t>ates of DNA mutation and repair have been known to differ widely between certain individuals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"10.1038/ng.862", "ISSN" : "1546-1718", "PMID" : "21666693", "abstract" : "J.B.S. Haldane proposed in 1947 that the male germline may be more mutagenic than the female germline. Diverse studies have supported Haldane's contention of a higher average mutation rate in the male germline in a variety of mammals, including humans. Here we present, to our knowledge, the first direct comparative analysis of male and female germline mutation rates from the complete genome sequences of two parent-offspring trios. Through extensive validation, we identified 49 and 35 germline de novo mutations (DNMs) in two trio offspring, as well as 1,586 non-germline DNMs arising either somatically or in the cell lines from which the DNA was derived. Most strikingly, in one family, we observed that 92% of germline DNMs were from the paternal germline, whereas, in contrast, in the other family, 64% of DNMs were from the maternal germline. These observations suggest considerable variation in mutation rates within and between families.", "author" : [ { "dropping-particle" : "", "family" : "Conrad", "given" : "Donald F", "non-dropping-particle" : "", "parse-names" : false, "suffix" : "" }, { "dropping-particle" : "", "family" : "Keebler", "given" : "Jonathan E M", "non-dropping-particle" : "", "parse-names" : false, "suffix" : "" }, { "dropping-particle" : "", "family" : "DePristo", "given" : "Mark A", "non-dropping-particle" : "", "parse-names" : false, "suffix" : "" }, { "dropping-particle" : "", "family" : "Lindsay", "given" : "Sarah J", "non-dropping-particle" : "", "parse-names" : false, "suffix" : "" }, { "dropping-particle" : "", "family" : "Zhang", "given" : "Yujun", "non-dropping-particle" : "", "parse-names" : false, "suffix" : "" }, { "dropping-particle" : "", "family" : "Casals", "given" : "Ferran", "non-dropping-particle" : "", "parse-names" : false, "suffix" : "" }, { "dropping-particle" : "", "family" : "Idaghdour", "given" : "Youssef", "non-dropping-particle" : "", "parse-names" : false, "suffix" : "" }, { "dropping-particle" : "", "family" : "Hartl", "given" : "Chris L", "non-dropping-particle" : "", "parse-names" : false, "suffix" : "" }, { "dropping-particle" : "", "family" : "Torroja", "given" : "Carlos", "non-dropping-particle" : "", "parse-names" : false, "suffix" : "" }, { "dropping-particle" : "V", "family" : "Garimella", "given" : "Kiran", "non-dropping-particle" : "", "parse-names" : false, "suffix" : "" }, { "dropping-particle" : "", "family" : "Zilversmit", "given" : "Martine", "non-dropping-particle" : "", "parse-names" : false, "suffix" : "" }, { "dropping-particle" : "", "family" : "Cartwright", "given" : "Reed", "non-dropping-particle" : "", "parse-names" : false, "suffix" : "" }, { "dropping-particle" : "", "family" : "Rouleau", "given" : "Guy A", "non-dropping-particle" : "", "parse-names" : false, "suffix" : "" }, { "dropping-particle" : "", "family" : "Daly", "given" : "Mark", "non-dropping-particle" : "", "parse-names" : false, "suffix" : "" }, { "dropping-particle" : "", "family" : "Stone", "given" : "Eric A", "non-dropping-particle" : "", "parse-names" : false, "suffix" : "" }, { "dropping-particle" : "", "family" : "Hurles", "given" : "Matthew E", "non-dropping-particle" : "", "parse-names" : false, "suffix" : "" }, { "dropping-particle" : "", "family" : "Awadalla", "given" : "Philip", "non-dropping-particle" : "", "parse-names" : false, "suffix" : "" } ], "container-title" : "Nature genetics", "id" : "ITEM-1", "issue" : "7", "issued" : { "date-parts" : [ [ "2011", "7" ] ] }, "page" : "712-4", "title" : "Variation in genome-wide mutation rates within and between human families.", "type" : "article-journal", "volume" : "43" }, "uris" : [ "http://www.mendeley.com/documents/?uuid=43c09177-8e14-436b-8abc-c6556e87758c" ] } ], "mendeley" : { "formattedCitation" : "&lt;sup&gt;1&lt;/sup&gt;", "plainTextFormattedCitation" : "1", "previouslyFormattedCitation" : "&lt;sup&gt;1&lt;/sup&gt;"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1</w:t>
      </w:r>
      <w:r w:rsidR="007038FE" w:rsidRPr="002F38A1">
        <w:rPr>
          <w:rFonts w:ascii="Cambria" w:hAnsi="Cambria" w:cs="Arial"/>
        </w:rPr>
        <w:fldChar w:fldCharType="end"/>
      </w:r>
      <w:r w:rsidR="007038FE" w:rsidRPr="002F38A1">
        <w:rPr>
          <w:rFonts w:ascii="Cambria" w:hAnsi="Cambria" w:cs="Arial"/>
        </w:rPr>
        <w:t>, within and between chromosomes, and down to specific local sequences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"10.1038/nrg3098", "ISSN" : "1471-0064", "PMID" : "21969038", "abstract" : "It has been known for many years that the mutation rate varies across the genome. However, only with the advent of large genomic data sets is the full extent of this variation becoming apparent. The mutation rate varies over many different scales, from adjacent sites to whole chromosomes, with the strongest variation seen at the smallest scales. Some of these patterns have clear mechanistic bases, but much of the rate variation remains unexplained, and some of it is deeply perplexing. Variation in the mutation rate has important implications in evolutionary biology and underexplored implications for our understanding of hereditary disease and cancer.", "author" : [ { "dropping-particle" : "", "family" : "Hodgkinson", "given" : "Alan", "non-dropping-particle" : "", "parse-names" : false, "suffix" : "" }, { "dropping-particle" : "", "family" : "Eyre-Walker", "given" : "Adam", "non-dropping-particle" : "", "parse-names" : false, "suffix" : "" } ], "container-title" : "Nature reviews. Genetics", "id" : "ITEM-1", "issue" : "11", "issued" : { "date-parts" : [ [ "2011", "11" ] ] }, "page" : "756-66", "publisher" : "Nature Publishing Group, a division of Macmillan Publishers Limited. All Rights Reserved.", "title" : "Variation in the mutation rate across mammalian genomes.", "title-short" : "Nat Rev Genet", "type" : "article-journal", "volume" : "12" }, "uris" : [ "http://www.mendeley.com/documents/?uuid=7eb9a8f1-8571-4468-bf8a-c90f2dc86ed8" ] } ], "mendeley" : { "formattedCitation" : "&lt;sup&gt;2&lt;/sup&gt;", "plainTextFormattedCitation" : "2", "previouslyFormattedCitation" : "&lt;sup&gt;2&lt;/sup&gt;"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2</w:t>
      </w:r>
      <w:r w:rsidR="007038FE" w:rsidRPr="002F38A1">
        <w:rPr>
          <w:rFonts w:ascii="Cambria" w:hAnsi="Cambria" w:cs="Arial"/>
        </w:rPr>
        <w:fldChar w:fldCharType="end"/>
      </w:r>
      <w:r w:rsidR="00154C96">
        <w:rPr>
          <w:rFonts w:ascii="Cambria" w:hAnsi="Cambria" w:cs="Arial"/>
        </w:rPr>
        <w:t>.</w:t>
      </w:r>
    </w:p>
    <w:p w14:paraId="62ABA21F" w14:textId="27591BC1" w:rsidR="008730C4" w:rsidRDefault="00464DA3" w:rsidP="001C4C89">
      <w:pPr>
        <w:spacing w:after="0" w:line="360" w:lineRule="auto"/>
        <w:ind w:firstLine="720"/>
        <w:jc w:val="both"/>
        <w:rPr>
          <w:rFonts w:ascii="Cambria" w:hAnsi="Cambria" w:cs="Arial"/>
        </w:rPr>
      </w:pPr>
      <w:r>
        <w:rPr>
          <w:rFonts w:ascii="Cambria" w:hAnsi="Cambria" w:cs="Arial"/>
        </w:rPr>
        <w:t>For example, w</w:t>
      </w:r>
      <w:r w:rsidR="00FA0218" w:rsidRPr="002F38A1">
        <w:rPr>
          <w:rFonts w:ascii="Cambria" w:hAnsi="Cambria" w:cs="Arial"/>
        </w:rPr>
        <w:t>hen inferring the timing of evolutionary events</w:t>
      </w:r>
      <w:r w:rsidR="000657A4">
        <w:rPr>
          <w:rFonts w:ascii="Cambria" w:hAnsi="Cambria" w:cs="Arial"/>
        </w:rPr>
        <w:t xml:space="preserve">, </w:t>
      </w:r>
      <w:r w:rsidR="00FA0218" w:rsidRPr="002F38A1">
        <w:rPr>
          <w:rFonts w:ascii="Cambria" w:hAnsi="Cambria" w:cs="Arial"/>
        </w:rPr>
        <w:t xml:space="preserve">geneticists often rely on a </w:t>
      </w:r>
      <w:commentRangeStart w:id="3"/>
      <w:r w:rsidR="00FA0218" w:rsidRPr="002F38A1">
        <w:rPr>
          <w:rFonts w:ascii="Cambria" w:hAnsi="Cambria" w:cs="Arial"/>
        </w:rPr>
        <w:t>“molecular clock”</w:t>
      </w:r>
      <w:commentRangeEnd w:id="3"/>
      <w:r w:rsidR="007708ED">
        <w:rPr>
          <w:rStyle w:val="CommentReference"/>
        </w:rPr>
        <w:commentReference w:id="3"/>
      </w:r>
      <w:r w:rsidR="00FA0218" w:rsidRPr="002F38A1">
        <w:rPr>
          <w:rFonts w:ascii="Cambria" w:hAnsi="Cambria" w:cs="Arial"/>
        </w:rPr>
        <w:t xml:space="preserve"> assumption, positing that genetic variants accumulate at a constant</w:t>
      </w:r>
      <w:r>
        <w:rPr>
          <w:rFonts w:ascii="Cambria" w:hAnsi="Cambria" w:cs="Arial"/>
        </w:rPr>
        <w:t xml:space="preserve"> rate on a species-wide scale. </w:t>
      </w:r>
      <w:r w:rsidR="00FA0218" w:rsidRPr="002F38A1">
        <w:rPr>
          <w:rFonts w:ascii="Cambria" w:hAnsi="Cambria" w:cs="Arial"/>
        </w:rPr>
        <w:t>H</w:t>
      </w:r>
      <w:r w:rsidR="00435B52" w:rsidRPr="002F38A1">
        <w:rPr>
          <w:rFonts w:ascii="Cambria" w:hAnsi="Cambria" w:cs="Arial"/>
        </w:rPr>
        <w:t>owever,</w:t>
      </w:r>
      <w:r w:rsidR="0087755C" w:rsidRPr="002F38A1">
        <w:rPr>
          <w:rFonts w:ascii="Cambria" w:hAnsi="Cambria" w:cs="Arial"/>
        </w:rPr>
        <w:t xml:space="preserve"> </w:t>
      </w:r>
      <w:r w:rsidR="008A6B5D" w:rsidRPr="002F38A1">
        <w:rPr>
          <w:rFonts w:ascii="Cambria" w:hAnsi="Cambria" w:cs="Arial"/>
        </w:rPr>
        <w:t>recent findings</w:t>
      </w:r>
      <w:r w:rsidR="00435B52"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instrText>
      </w:r>
      <w:r w:rsidR="00435B52" w:rsidRPr="002F38A1">
        <w:rPr>
          <w:rFonts w:ascii="Cambria" w:hAnsi="Cambria" w:cs="Arial"/>
        </w:rPr>
        <w:fldChar w:fldCharType="separate"/>
      </w:r>
      <w:r w:rsidR="006C37A2" w:rsidRPr="006C37A2">
        <w:rPr>
          <w:rFonts w:ascii="Cambria" w:hAnsi="Cambria" w:cs="Arial"/>
          <w:noProof/>
          <w:vertAlign w:val="superscript"/>
        </w:rPr>
        <w:t>3–5</w:t>
      </w:r>
      <w:r w:rsidR="00435B52" w:rsidRPr="002F38A1">
        <w:rPr>
          <w:rFonts w:ascii="Cambria" w:hAnsi="Cambria" w:cs="Arial"/>
        </w:rPr>
        <w:fldChar w:fldCharType="end"/>
      </w:r>
      <w:r w:rsidR="00435B52" w:rsidRPr="002F38A1">
        <w:rPr>
          <w:rFonts w:ascii="Cambria" w:hAnsi="Cambria" w:cs="Arial"/>
        </w:rPr>
        <w:t xml:space="preserve"> have</w:t>
      </w:r>
      <w:r w:rsidR="0087755C" w:rsidRPr="002F38A1">
        <w:rPr>
          <w:rFonts w:ascii="Cambria" w:hAnsi="Cambria" w:cs="Arial"/>
        </w:rPr>
        <w:t xml:space="preserve"> </w:t>
      </w:r>
      <w:r w:rsidR="00FA0218" w:rsidRPr="002F38A1">
        <w:rPr>
          <w:rFonts w:ascii="Cambria" w:hAnsi="Cambria" w:cs="Arial"/>
        </w:rPr>
        <w:t>indicated that patterns of</w:t>
      </w:r>
      <w:r w:rsidR="0087755C" w:rsidRPr="002F38A1">
        <w:rPr>
          <w:rFonts w:ascii="Cambria" w:hAnsi="Cambria" w:cs="Arial"/>
        </w:rPr>
        <w:t xml:space="preserve"> mutation vary acr</w:t>
      </w:r>
      <w:r w:rsidR="00FA0218" w:rsidRPr="002F38A1">
        <w:rPr>
          <w:rFonts w:ascii="Cambria" w:hAnsi="Cambria" w:cs="Arial"/>
        </w:rPr>
        <w:t>oss human populations, suggesting that mutati</w:t>
      </w:r>
      <w:r w:rsidR="00154C96">
        <w:rPr>
          <w:rFonts w:ascii="Cambria" w:hAnsi="Cambria" w:cs="Arial"/>
        </w:rPr>
        <w:t xml:space="preserve">on rate </w:t>
      </w:r>
      <w:r w:rsidR="007038FE">
        <w:rPr>
          <w:rFonts w:ascii="Cambria" w:hAnsi="Cambria" w:cs="Arial"/>
        </w:rPr>
        <w:t>itself</w:t>
      </w:r>
      <w:r w:rsidR="00154C96">
        <w:rPr>
          <w:rFonts w:ascii="Cambria" w:hAnsi="Cambria" w:cs="Arial"/>
        </w:rPr>
        <w:t xml:space="preserve"> may</w:t>
      </w:r>
      <w:r w:rsidR="007038FE">
        <w:rPr>
          <w:rFonts w:ascii="Cambria" w:hAnsi="Cambria" w:cs="Arial"/>
        </w:rPr>
        <w:t xml:space="preserve"> be in flux.</w:t>
      </w:r>
      <w:r w:rsidR="00B93202">
        <w:rPr>
          <w:rFonts w:ascii="Cambria" w:hAnsi="Cambria" w:cs="Arial"/>
        </w:rPr>
        <w:t xml:space="preserve"> </w:t>
      </w:r>
      <w:r w:rsidR="007038FE">
        <w:rPr>
          <w:rFonts w:ascii="Cambria" w:hAnsi="Cambria" w:cs="Arial"/>
        </w:rPr>
        <w:t xml:space="preserve">In fact, </w:t>
      </w:r>
      <w:r w:rsidR="0078050C">
        <w:rPr>
          <w:rFonts w:ascii="Cambria" w:hAnsi="Cambria" w:cs="Arial"/>
        </w:rPr>
        <w:t xml:space="preserve">polymorphisms within certain local sequence contexts </w:t>
      </w:r>
      <w:r w:rsidR="007038FE">
        <w:rPr>
          <w:rFonts w:ascii="Cambria" w:hAnsi="Cambria" w:cs="Arial"/>
        </w:rPr>
        <w:t>appear to be significantly enriched or depleted in certain continental groups</w:t>
      </w:r>
      <w:r w:rsidR="008730C4">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8730C4">
        <w:rPr>
          <w:rFonts w:ascii="Cambria" w:hAnsi="Cambria" w:cs="Arial"/>
        </w:rPr>
        <w:fldChar w:fldCharType="separate"/>
      </w:r>
      <w:r w:rsidR="006C37A2" w:rsidRPr="006C37A2">
        <w:rPr>
          <w:rFonts w:ascii="Cambria" w:hAnsi="Cambria" w:cs="Arial"/>
          <w:noProof/>
          <w:vertAlign w:val="superscript"/>
        </w:rPr>
        <w:t>5</w:t>
      </w:r>
      <w:r w:rsidR="008730C4">
        <w:rPr>
          <w:rFonts w:ascii="Cambria" w:hAnsi="Cambria" w:cs="Arial"/>
        </w:rPr>
        <w:fldChar w:fldCharType="end"/>
      </w:r>
      <w:r>
        <w:rPr>
          <w:rFonts w:ascii="Cambria" w:hAnsi="Cambria" w:cs="Arial"/>
        </w:rPr>
        <w:t>.</w:t>
      </w:r>
      <w:r w:rsidR="007038FE">
        <w:rPr>
          <w:rFonts w:ascii="Cambria" w:hAnsi="Cambria" w:cs="Arial"/>
        </w:rPr>
        <w:t xml:space="preserve"> </w:t>
      </w:r>
      <w:r>
        <w:rPr>
          <w:rFonts w:ascii="Cambria" w:hAnsi="Cambria" w:cs="Arial"/>
        </w:rPr>
        <w:t xml:space="preserve">Most notable among them is a group of </w:t>
      </w:r>
      <w:r w:rsidR="001C4C89">
        <w:rPr>
          <w:rFonts w:ascii="Cambria" w:hAnsi="Cambria" w:cs="Arial"/>
        </w:rPr>
        <w:t>C→</w:t>
      </w:r>
      <w:r>
        <w:rPr>
          <w:rFonts w:ascii="Cambria" w:hAnsi="Cambria" w:cs="Arial"/>
        </w:rPr>
        <w:t>T polymorphism</w:t>
      </w:r>
      <w:r w:rsidR="0078050C">
        <w:rPr>
          <w:rFonts w:ascii="Cambria" w:hAnsi="Cambria" w:cs="Arial"/>
        </w:rPr>
        <w:t xml:space="preserve">s </w:t>
      </w:r>
      <w:r>
        <w:rPr>
          <w:rFonts w:ascii="Cambria" w:hAnsi="Cambria" w:cs="Arial"/>
        </w:rPr>
        <w:t xml:space="preserve">strongly enriched </w:t>
      </w:r>
      <w:r w:rsidR="001C4C89">
        <w:rPr>
          <w:rFonts w:ascii="Cambria" w:hAnsi="Cambria" w:cs="Arial"/>
        </w:rPr>
        <w:t>in Europe and South Asia</w:t>
      </w:r>
      <w:r w:rsidR="008730C4">
        <w:rPr>
          <w:rFonts w:ascii="Cambria" w:hAnsi="Cambria" w:cs="Arial"/>
        </w:rPr>
        <w:fldChar w:fldCharType="begin" w:fldLock="1"/>
      </w:r>
      <w:r w:rsidR="004F31B4">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instrText>
      </w:r>
      <w:r w:rsidR="008730C4">
        <w:rPr>
          <w:rFonts w:ascii="Cambria" w:hAnsi="Cambria" w:cs="Arial"/>
        </w:rPr>
        <w:fldChar w:fldCharType="separate"/>
      </w:r>
      <w:r w:rsidR="006C37A2" w:rsidRPr="006C37A2">
        <w:rPr>
          <w:rFonts w:ascii="Cambria" w:hAnsi="Cambria" w:cs="Arial"/>
          <w:noProof/>
          <w:vertAlign w:val="superscript"/>
        </w:rPr>
        <w:t>3–5</w:t>
      </w:r>
      <w:r w:rsidR="008730C4">
        <w:rPr>
          <w:rFonts w:ascii="Cambria" w:hAnsi="Cambria" w:cs="Arial"/>
        </w:rPr>
        <w:fldChar w:fldCharType="end"/>
      </w:r>
      <w:r w:rsidR="001C4C89">
        <w:rPr>
          <w:rFonts w:ascii="Cambria" w:hAnsi="Cambria" w:cs="Arial"/>
        </w:rPr>
        <w:t>.</w:t>
      </w:r>
      <w:r w:rsidR="00B93202">
        <w:rPr>
          <w:rFonts w:ascii="Cambria" w:hAnsi="Cambria" w:cs="Arial"/>
        </w:rPr>
        <w:t xml:space="preserve"> </w:t>
      </w:r>
      <w:r w:rsidR="001C4C89">
        <w:rPr>
          <w:rFonts w:ascii="Cambria" w:hAnsi="Cambria" w:cs="Arial"/>
        </w:rPr>
        <w:t xml:space="preserve">This evidence of population-scale variation in mutation rate presents us with a call to retune our evolutionary models, but also </w:t>
      </w:r>
      <w:r w:rsidR="008730C4">
        <w:rPr>
          <w:rFonts w:ascii="Cambria" w:hAnsi="Cambria" w:cs="Arial"/>
        </w:rPr>
        <w:t>may offer us</w:t>
      </w:r>
      <w:r w:rsidR="001C4C89">
        <w:rPr>
          <w:rFonts w:ascii="Cambria" w:hAnsi="Cambria" w:cs="Arial"/>
        </w:rPr>
        <w:t xml:space="preserve"> an opportunity to identify novel factors</w:t>
      </w:r>
      <w:r w:rsidR="00365384">
        <w:rPr>
          <w:rFonts w:ascii="Cambria" w:hAnsi="Cambria" w:cs="Arial"/>
        </w:rPr>
        <w:t xml:space="preserve"> shaping </w:t>
      </w:r>
      <w:r>
        <w:rPr>
          <w:rFonts w:ascii="Cambria" w:hAnsi="Cambria" w:cs="Arial"/>
        </w:rPr>
        <w:t xml:space="preserve">fundamental </w:t>
      </w:r>
      <w:r w:rsidR="00365384">
        <w:rPr>
          <w:rFonts w:ascii="Cambria" w:hAnsi="Cambria" w:cs="Arial"/>
        </w:rPr>
        <w:t>mutational processes.</w:t>
      </w:r>
    </w:p>
    <w:p w14:paraId="62C89D6F" w14:textId="7B9033B4" w:rsidR="00154C96" w:rsidRDefault="008730C4" w:rsidP="003E1101">
      <w:pPr>
        <w:spacing w:after="0" w:line="360" w:lineRule="auto"/>
        <w:ind w:firstLine="720"/>
        <w:jc w:val="both"/>
        <w:rPr>
          <w:rFonts w:ascii="Cambria" w:hAnsi="Cambria" w:cs="Arial"/>
        </w:rPr>
      </w:pPr>
      <w:r>
        <w:rPr>
          <w:rFonts w:ascii="Cambria" w:hAnsi="Cambria" w:cs="Arial"/>
        </w:rPr>
        <w:t xml:space="preserve">While the search for pairwise enrichment or depletion of polymorphism types turns up a myriad of </w:t>
      </w:r>
      <w:r w:rsidR="0035443C">
        <w:rPr>
          <w:rFonts w:ascii="Cambria" w:hAnsi="Cambria" w:cs="Arial"/>
        </w:rPr>
        <w:t xml:space="preserve">nominally </w:t>
      </w:r>
      <w:r>
        <w:rPr>
          <w:rFonts w:ascii="Cambria" w:hAnsi="Cambria" w:cs="Arial"/>
        </w:rPr>
        <w:t>significant results</w:t>
      </w:r>
      <w:r w:rsidR="00566A3E">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566A3E">
        <w:rPr>
          <w:rFonts w:ascii="Cambria" w:hAnsi="Cambria" w:cs="Arial"/>
        </w:rPr>
        <w:fldChar w:fldCharType="separate"/>
      </w:r>
      <w:r w:rsidR="006C37A2" w:rsidRPr="006C37A2">
        <w:rPr>
          <w:rFonts w:ascii="Cambria" w:hAnsi="Cambria" w:cs="Arial"/>
          <w:noProof/>
          <w:vertAlign w:val="superscript"/>
        </w:rPr>
        <w:t>5</w:t>
      </w:r>
      <w:r w:rsidR="00566A3E">
        <w:rPr>
          <w:rFonts w:ascii="Cambria" w:hAnsi="Cambria" w:cs="Arial"/>
        </w:rPr>
        <w:fldChar w:fldCharType="end"/>
      </w:r>
      <w:r>
        <w:rPr>
          <w:rFonts w:ascii="Cambria" w:hAnsi="Cambria" w:cs="Arial"/>
        </w:rPr>
        <w:t>,</w:t>
      </w:r>
      <w:r w:rsidR="00566A3E">
        <w:rPr>
          <w:rFonts w:ascii="Cambria" w:hAnsi="Cambria" w:cs="Arial"/>
        </w:rPr>
        <w:t xml:space="preserve"> the </w:t>
      </w:r>
      <w:r w:rsidR="00464DA3">
        <w:rPr>
          <w:rFonts w:ascii="Cambria" w:hAnsi="Cambria" w:cs="Arial"/>
        </w:rPr>
        <w:t xml:space="preserve">difficult task remains </w:t>
      </w:r>
      <w:r w:rsidR="00566A3E" w:rsidRPr="002F38A1">
        <w:rPr>
          <w:rFonts w:ascii="Cambria" w:hAnsi="Cambria" w:cs="Arial"/>
        </w:rPr>
        <w:t xml:space="preserve">to identify pertinent signals of mutation rate variation and the biological forces that drive </w:t>
      </w:r>
      <w:commentRangeStart w:id="4"/>
      <w:r w:rsidR="00566A3E" w:rsidRPr="002F38A1">
        <w:rPr>
          <w:rFonts w:ascii="Cambria" w:hAnsi="Cambria" w:cs="Arial"/>
        </w:rPr>
        <w:t>them</w:t>
      </w:r>
      <w:commentRangeEnd w:id="4"/>
      <w:r w:rsidR="0035443C">
        <w:rPr>
          <w:rStyle w:val="CommentReference"/>
        </w:rPr>
        <w:commentReference w:id="4"/>
      </w:r>
      <w:r w:rsidR="00566A3E">
        <w:rPr>
          <w:rFonts w:ascii="Cambria" w:hAnsi="Cambria" w:cs="Arial"/>
        </w:rPr>
        <w:t>.</w:t>
      </w:r>
      <w:r w:rsidR="00566A3E">
        <w:rPr>
          <w:rStyle w:val="CommentReference"/>
        </w:rPr>
        <w:t xml:space="preserve"> </w:t>
      </w:r>
      <w:r w:rsidR="001C4C89">
        <w:rPr>
          <w:rStyle w:val="CommentReference"/>
        </w:rPr>
        <w:commentReference w:id="5"/>
      </w:r>
      <w:r w:rsidR="00566A3E">
        <w:rPr>
          <w:rFonts w:ascii="Cambria" w:hAnsi="Cambria" w:cs="Arial"/>
        </w:rPr>
        <w:t xml:space="preserve"> </w:t>
      </w:r>
      <w:r w:rsidR="0035443C">
        <w:rPr>
          <w:rFonts w:ascii="Cambria" w:hAnsi="Cambria" w:cs="Arial"/>
        </w:rPr>
        <w:t xml:space="preserve">To this end, </w:t>
      </w:r>
      <w:r w:rsidR="00A43598">
        <w:rPr>
          <w:rFonts w:ascii="Cambria" w:hAnsi="Cambria" w:cs="Arial"/>
        </w:rPr>
        <w:t xml:space="preserve">it </w:t>
      </w:r>
      <w:r w:rsidR="00464DA3">
        <w:rPr>
          <w:rFonts w:ascii="Cambria" w:hAnsi="Cambria" w:cs="Arial"/>
        </w:rPr>
        <w:t xml:space="preserve">will be important </w:t>
      </w:r>
      <w:r w:rsidR="0035443C">
        <w:rPr>
          <w:rFonts w:ascii="Cambria" w:hAnsi="Cambria" w:cs="Arial"/>
        </w:rPr>
        <w:t xml:space="preserve">to determine which trinucleotide polymorphism types are most strongly significantly variable at a global scale, </w:t>
      </w:r>
      <w:r w:rsidR="000730FF">
        <w:rPr>
          <w:rFonts w:ascii="Cambria" w:hAnsi="Cambria" w:cs="Arial"/>
        </w:rPr>
        <w:t>and how those substitutions are distributed across continents and subpopulations</w:t>
      </w:r>
      <w:r w:rsidR="0035443C">
        <w:rPr>
          <w:rFonts w:ascii="Cambria" w:hAnsi="Cambria" w:cs="Arial"/>
        </w:rPr>
        <w:t>.</w:t>
      </w:r>
      <w:r w:rsidR="00B93202">
        <w:rPr>
          <w:rFonts w:ascii="Cambria" w:hAnsi="Cambria" w:cs="Arial"/>
        </w:rPr>
        <w:t xml:space="preserve"> </w:t>
      </w:r>
      <w:r w:rsidR="00154C96">
        <w:rPr>
          <w:rFonts w:ascii="Cambria" w:hAnsi="Cambria" w:cs="Arial"/>
        </w:rPr>
        <w:t>Additionally, w</w:t>
      </w:r>
      <w:r w:rsidR="00566A3E">
        <w:rPr>
          <w:rFonts w:ascii="Cambria" w:hAnsi="Cambria" w:cs="Arial"/>
        </w:rPr>
        <w:t>hile multiple studies have described a group of C→T mutation types which vary in concert across Europe and South Asia</w:t>
      </w:r>
      <w:r w:rsidR="00154C96">
        <w:rPr>
          <w:rFonts w:ascii="Cambria" w:hAnsi="Cambria" w:cs="Arial"/>
        </w:rPr>
        <w:fldChar w:fldCharType="begin" w:fldLock="1"/>
      </w:r>
      <w:r w:rsidR="004F31B4">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instrText>
      </w:r>
      <w:r w:rsidR="00154C96">
        <w:rPr>
          <w:rFonts w:ascii="Cambria" w:hAnsi="Cambria" w:cs="Arial"/>
        </w:rPr>
        <w:fldChar w:fldCharType="separate"/>
      </w:r>
      <w:r w:rsidR="006C37A2" w:rsidRPr="006C37A2">
        <w:rPr>
          <w:rFonts w:ascii="Cambria" w:hAnsi="Cambria" w:cs="Arial"/>
          <w:noProof/>
          <w:vertAlign w:val="superscript"/>
        </w:rPr>
        <w:t>3–5</w:t>
      </w:r>
      <w:r w:rsidR="00154C96">
        <w:rPr>
          <w:rFonts w:ascii="Cambria" w:hAnsi="Cambria" w:cs="Arial"/>
        </w:rPr>
        <w:fldChar w:fldCharType="end"/>
      </w:r>
      <w:r w:rsidR="00566A3E">
        <w:rPr>
          <w:rFonts w:ascii="Cambria" w:hAnsi="Cambria" w:cs="Arial"/>
        </w:rPr>
        <w:t xml:space="preserve">, few other distinct groups of polymorphisms </w:t>
      </w:r>
      <w:r w:rsidR="00154C96">
        <w:rPr>
          <w:rFonts w:ascii="Cambria" w:hAnsi="Cambria" w:cs="Arial"/>
        </w:rPr>
        <w:t>have yet been characterized</w:t>
      </w:r>
      <w:r w:rsidR="00154C96">
        <w:rPr>
          <w:rFonts w:ascii="Cambria" w:hAnsi="Cambria" w:cs="Arial"/>
        </w:rPr>
        <w:fldChar w:fldCharType="begin" w:fldLock="1"/>
      </w:r>
      <w:r w:rsidR="004F31B4">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"&lt;sup&gt;4,5&lt;/sup&gt;", "plainTextFormattedCitation" : "4,5", "previouslyFormattedCitation" : "&lt;sup&gt;4,5&lt;/sup&gt;" }, "properties" : { "noteIndex" : 0 }, "schema" : "https://github.com/citation-style-language/schema/raw/master/csl-citation.json" }</w:instrText>
      </w:r>
      <w:r w:rsidR="00154C96">
        <w:rPr>
          <w:rFonts w:ascii="Cambria" w:hAnsi="Cambria" w:cs="Arial"/>
        </w:rPr>
        <w:fldChar w:fldCharType="separate"/>
      </w:r>
      <w:r w:rsidR="006C37A2" w:rsidRPr="006C37A2">
        <w:rPr>
          <w:rFonts w:ascii="Cambria" w:hAnsi="Cambria" w:cs="Arial"/>
          <w:noProof/>
          <w:vertAlign w:val="superscript"/>
        </w:rPr>
        <w:t>4,5</w:t>
      </w:r>
      <w:r w:rsidR="00154C96">
        <w:rPr>
          <w:rFonts w:ascii="Cambria" w:hAnsi="Cambria" w:cs="Arial"/>
        </w:rPr>
        <w:fldChar w:fldCharType="end"/>
      </w:r>
      <w:r w:rsidR="003E1101">
        <w:rPr>
          <w:rFonts w:ascii="Cambria" w:hAnsi="Cambria" w:cs="Arial"/>
        </w:rPr>
        <w:t xml:space="preserve">. If clusters of polymorphisms that behave together are driven by a shared mechanism, identifying </w:t>
      </w:r>
      <w:r w:rsidR="00365384">
        <w:rPr>
          <w:rFonts w:ascii="Cambria" w:hAnsi="Cambria" w:cs="Arial"/>
        </w:rPr>
        <w:t xml:space="preserve">such </w:t>
      </w:r>
      <w:r w:rsidR="00397BD4">
        <w:rPr>
          <w:rFonts w:ascii="Cambria" w:hAnsi="Cambria" w:cs="Arial"/>
        </w:rPr>
        <w:t xml:space="preserve">putative </w:t>
      </w:r>
      <w:r w:rsidR="003E1101">
        <w:rPr>
          <w:rFonts w:ascii="Cambria" w:hAnsi="Cambria" w:cs="Arial"/>
        </w:rPr>
        <w:t xml:space="preserve">mutational </w:t>
      </w:r>
      <w:r w:rsidR="00397BD4">
        <w:rPr>
          <w:rFonts w:ascii="Cambria" w:hAnsi="Cambria" w:cs="Arial"/>
        </w:rPr>
        <w:t xml:space="preserve">“signatures” </w:t>
      </w:r>
      <w:r w:rsidR="0078050C">
        <w:rPr>
          <w:rFonts w:ascii="Cambria" w:hAnsi="Cambria" w:cs="Arial"/>
        </w:rPr>
        <w:t>first step to uncover</w:t>
      </w:r>
      <w:r w:rsidR="00397BD4">
        <w:rPr>
          <w:rFonts w:ascii="Cambria" w:hAnsi="Cambria" w:cs="Arial"/>
        </w:rPr>
        <w:t xml:space="preserve"> </w:t>
      </w:r>
      <w:r w:rsidR="003E1101">
        <w:rPr>
          <w:rFonts w:ascii="Cambria" w:hAnsi="Cambria" w:cs="Arial"/>
        </w:rPr>
        <w:t xml:space="preserve">the </w:t>
      </w:r>
      <w:proofErr w:type="gramStart"/>
      <w:r w:rsidR="003E1101">
        <w:rPr>
          <w:rFonts w:ascii="Cambria" w:hAnsi="Cambria" w:cs="Arial"/>
        </w:rPr>
        <w:t>genetic,</w:t>
      </w:r>
      <w:proofErr w:type="gramEnd"/>
      <w:r w:rsidR="003E1101">
        <w:rPr>
          <w:rFonts w:ascii="Cambria" w:hAnsi="Cambria" w:cs="Arial"/>
        </w:rPr>
        <w:t xml:space="preserve"> or environmental forces driving these changes.</w:t>
      </w:r>
    </w:p>
    <w:p w14:paraId="4AE119E4" w14:textId="2FC26DE5" w:rsidR="00EA1F9E" w:rsidRPr="002F38A1" w:rsidRDefault="00464DA3" w:rsidP="00397BD4">
      <w:pPr>
        <w:spacing w:after="0" w:line="360" w:lineRule="auto"/>
        <w:ind w:firstLine="720"/>
        <w:jc w:val="both"/>
        <w:rPr>
          <w:rFonts w:ascii="Cambria" w:hAnsi="Cambria" w:cs="Arial"/>
        </w:rPr>
      </w:pPr>
      <w:r>
        <w:rPr>
          <w:rFonts w:ascii="Cambria" w:hAnsi="Cambria" w:cs="Arial"/>
        </w:rPr>
        <w:t xml:space="preserve">Additional insight may be gained </w:t>
      </w:r>
      <w:r w:rsidR="00365384">
        <w:rPr>
          <w:rFonts w:ascii="Cambria" w:hAnsi="Cambria" w:cs="Arial"/>
        </w:rPr>
        <w:t>from a consideration of</w:t>
      </w:r>
      <w:r w:rsidR="00397BD4">
        <w:rPr>
          <w:rFonts w:ascii="Cambria" w:hAnsi="Cambria" w:cs="Arial"/>
        </w:rPr>
        <w:t xml:space="preserve"> broader sequence context</w:t>
      </w:r>
      <w:r w:rsidR="00F37E54">
        <w:rPr>
          <w:rFonts w:ascii="Cambria" w:hAnsi="Cambria" w:cs="Arial"/>
        </w:rPr>
        <w:t xml:space="preserve">. </w:t>
      </w:r>
      <w:r w:rsidR="00F37E54" w:rsidRPr="002F38A1">
        <w:rPr>
          <w:rFonts w:ascii="Cambria" w:hAnsi="Cambria" w:cs="Arial"/>
        </w:rPr>
        <w:t>Previously published clinical and evolutio</w:t>
      </w:r>
      <w:r w:rsidR="00365384">
        <w:rPr>
          <w:rFonts w:ascii="Cambria" w:hAnsi="Cambria" w:cs="Arial"/>
        </w:rPr>
        <w:t>nary studies of mutation rate</w:t>
      </w:r>
      <w:r w:rsidR="00F37E54" w:rsidRPr="002F38A1">
        <w:rPr>
          <w:rFonts w:ascii="Cambria" w:hAnsi="Cambria" w:cs="Arial"/>
        </w:rPr>
        <w:t xml:space="preserve"> have made use of a</w:t>
      </w:r>
      <w:r w:rsidR="00F37E54">
        <w:rPr>
          <w:rFonts w:ascii="Cambria" w:hAnsi="Cambria" w:cs="Arial"/>
        </w:rPr>
        <w:t xml:space="preserve"> trinucleotide, or</w:t>
      </w:r>
      <w:r w:rsidR="00F37E54" w:rsidRPr="002F38A1">
        <w:rPr>
          <w:rFonts w:ascii="Cambria" w:hAnsi="Cambria" w:cs="Arial"/>
        </w:rPr>
        <w:t xml:space="preserve"> ‘3</w:t>
      </w:r>
      <w:r w:rsidR="00F37E54">
        <w:rPr>
          <w:rFonts w:ascii="Cambria" w:hAnsi="Cambria" w:cs="Arial"/>
        </w:rPr>
        <w:t>-</w:t>
      </w:r>
      <w:r w:rsidR="00F37E54" w:rsidRPr="002F38A1">
        <w:rPr>
          <w:rFonts w:ascii="Cambria" w:hAnsi="Cambria" w:cs="Arial"/>
        </w:rPr>
        <w:t>mer’ sequence context model, which considers the flanking 5’ and 3’ bases of a given substitution</w:t>
      </w:r>
      <w:r w:rsidR="00F37E54" w:rsidRPr="002F38A1">
        <w:rPr>
          <w:rFonts w:ascii="Cambria" w:hAnsi="Cambria" w:cs="Arial"/>
        </w:rPr>
        <w:fldChar w:fldCharType="begin" w:fldLock="1"/>
      </w:r>
      <w:r w:rsidR="00F37E54" w:rsidRPr="002F38A1">
        <w:rPr>
          <w:rFonts w:ascii="Cambria" w:hAnsi="Cambria" w:cs="Arial"/>
        </w:rPr>
        <w:instrText>ADDIN CSL_CITATION { "citationItems" : [ { "id" : "ITEM-1", "itemData" : { "DOI" : "10.1073/pnas.0404142101", "ISSN" : "0027-8424", "PMID" : "15292512", "abstract" : "We describe a model of neutral DNA evolution that allows substitution rates at a site to depend on the two flanking nucleotides (\"context\"), the branch of the phylogenetic tree, and position within the sequence and implement it by using a flexible and computationally efficient Bayesian Markov chain Monte Carlo approach. We then apply this approach to characterize phylogenetic variation in context-dependent substitution patterns in a 1.7-megabase genomic region in 19 mammalian species. In contrast to other substitution types, CpG transition substitutions have accumulated in a relatively clock-like fashion. More broadly, our results support the notion that context-dependent DNA replication errors, cytosine deamination, and biased gene conversion are major sources of naturally occurring mutations whose relative contributions have varied in mammalian evolution as a result of changes in generation times, effective population sizes, and recombination rates.", "author" : [ { "dropping-particle" : "", "family" : "Hwang", "given" : "Dick G", "non-dropping-particle" : "", "parse-names" : false, "suffix" : "" }, { "dropping-particle" : "", "family" : "Green", "given" : "Phil", "non-dropping-particle" : "", "parse-names" : false, "suffix" : "" } ], "container-title" : "Proceedings of the National Academy of Sciences of the United States of America", "id" : "ITEM-1", "issue" : "39", "issued" : { "date-parts" : [ [ "2004", "9", "28" ] ] }, "page" : "13994-4001", "title" : "Bayesian Markov chain Monte Carlo sequence analysis reveals varying neutral substitution patterns in mammalian evolution.", "type" : "article-journal", "volume" : "101" }, "uris" : [ "http://www.mendeley.com/documents/?uuid=b8d2967d-7fe6-44cf-986d-368f30df5808" ] }, { "id" : "ITEM-2", "itemData" : { "DOI" : "10.1016/j.cell.2012.04.023", "ISSN" : "1097-4172", "PMID" : "22608083", "abstract" : "Cancer evolves dynamically as clonal expansions supersede one another driven by shifting selective pressures, mutational processes, and disrupted cancer genes. These processes mark the genome, such that a cancer's life history is encrypted in the somatic mutations present. We developed algorithms to decipher this narrative and applied them to 21 breast cancers. Mutational processes evolve across a cancer's lifespan, with many emerging late but contributing extensive genetic variation. Subclonal diversification is prominent, and most mutations are found in just a fraction of tumor cells. Every tumor has a dominant subclonal lineage, representing more than 50% of tumor cells. Minimal expansion of these subclones occurs until many hundreds to thousands of mutations have accumulated, implying the existence of long-lived, quiescent cell lineages capable of substantial proliferation upon acquisition of enabling genomic changes. Expansion of the dominant subclone to an appreciable mass may therefore represent the final rate-limiting step in a breast cancer's development, triggering diagnosis.", "author" : [ { "dropping-particle" : "", "family" : "Nik-Zainal", "given" : "Serena", "non-dropping-particle" : "", "parse-names" : false, "suffix" : "" }, { "dropping-particle" : "", "family" : "Loo", "given" : "Peter", "non-dropping-particle" : "Van", "parse-names" : false, "suffix" : "" }, { "dropping-particle" : "", "family" : "Wedge", "given" : "David C", "non-dropping-particle" : "", "parse-names" : false, "suffix" : "" }, { "dropping-particle" : "", "family" : "Alexandrov", "given" : "Ludmil B", "non-dropping-particle" : "", "parse-names" : false, "suffix" : "" }, { "dropping-particle" : "", "family" : "Greenman", "given" : "Christopher D", "non-dropping-particle" : "", "parse-names" : false, "suffix" : "" }, { "dropping-particle" : "", "family" : "Lau", "given" : "King Wai", "non-dropping-particle" : "", "parse-names" : false, "suffix" : "" }, { "dropping-particle" : "", "family" : "Raine", "given" : "Keiran", "non-dropping-particle" : "", "parse-names" : false, "suffix" : "" }, { "dropping-particle" : "", "family" : "Jones", "given" : "David", "non-dropping-particle" : "", "parse-names" : false, "suffix" : "" }, { "dropping-particle" : "", "family" : "Marshall", "given" : "John", "non-dropping-particle" : "", "parse-names" : false, "suffix" : "" }, { "dropping-particle" : "", "family" : "Ramakrishna", "given" : "Manasa", "non-dropping-particle" : "", "parse-names" : false, "suffix" : "" }, { "dropping-particle" : "", "family" : "Shlien", "given" : "Adam", "non-dropping-particle" : "", "parse-names" : false, "suffix" : "" }, { "dropping-particle" : "", "family" : "Cooke", "given" : "Susanna L", "non-dropping-particle" : "", "parse-names" : false, "suffix" : "" }, { "dropping-particle" : "", "family" : "Hinton", "given" : "Jonathan", "non-dropping-particle" : "", "parse-names" : false, "suffix" : "" }, { "dropping-particle" : "", "family" : "Menzies", "given" : "Andrew", "non-dropping-particle" : "", "parse-names" : false, "suffix" : "" }, { "dropping-particle" : "", "family" : "Stebbings", "given" : "Lucy A", "non-dropping-particle" : "", "parse-names" : false, "suffix" : "" }, { "dropping-particle" : "", "family" : "Leroy", "given" : "Catherine", "non-dropping-particle" : "", "parse-names" : false, "suffix" : "" }, { "dropping-particle" : "", "family" : "Jia", "given" : "Mingming", "non-dropping-particle" : "", "parse-names" : false, "suffix" : "" }, { "dropping-particle" : "", "family" : "Rance", "given" : "Richard", "non-dropping-particle" : "", "parse-names" : false, "suffix" : "" }, { "dropping-particle" : "", "family" : "Mudie", "given" : "Laura J", "non-dropping-particle" : "", "parse-names" : false, "suffix" : "" }, { "dropping-particle" : "", "family" : "Gamble", "given" : "Stephen J", "non-dropping-particle" : "", "parse-names" : false, "suffix" : "" }, { "dropping-particle" : "", "family" : "Stephens", "given" : "Philip J", "non-dropping-particle" : "", "parse-names" : false, "suffix" : "" }, { "dropping-particle" : "", "family" : "McLaren", "given" : "Stuart", "non-dropping-particle" : "", "parse-names" : false, "suffix" : "" }, { "dropping-particle" : "", "family" : "Tarpey", "given" : "Patrick S", "non-dropping-particle" : "", "parse-names" : false, "suffix" : "" }, { "dropping-particle" : "", "family" : "Papaemmanuil", "given" : "Elli", "non-dropping-particle" : "", "parse-names" : false, "suffix" : "" }, { "dropping-particle" : "", "family" : "Davies", "given" : "Helen R", "non-dropping-particle" : "", "parse-names" : false, "suffix" : "" }, { "dropping-particle" : "", "family" : "Varela", "given" : "Ignacio", "non-dropping-particle" : "", "parse-names" : false, "suffix" : "" }, { "dropping-particle" : "", "family" : "McBride", "given" : "David J", "non-dropping-particle" : "", "parse-names" : false, "suffix" : "" }, { "dropping-particle" : "", "family" : "Bignell", "given" : "Graham R", "non-dropping-particle" : "", "parse-names" : false, "suffix" : "" }, { "dropping-particle" : "", "family" : "Leung", "given" : "Kenric", "non-dropping-particle" : "", "parse-names" : false, "suffix" : "" }, { "dropping-particle" : "", "family" : "Butler", "given" : "Adam P", "non-dropping-particle" : "", "parse-names" : false, "suffix" : "" }, { "dropping-particle" : "", "family" : "Teague", "given" : "Jon W", "non-dropping-particle" : "", "parse-names" : false, "suffix" : "" }, { "dropping-particle" : "", "family" : "Martin", "given" : "Sancha", "non-dropping-particle" : "", "parse-names" : false, "suffix" : "" }, { "dropping-particle" : "", "family" : "J\u00f6nsson", "given" : "Goran", "non-dropping-particle" : "", "parse-names" : false, "suffix" : "" }, { "dropping-particle" : "", "family" : "Mariani", "given" : "Odette", "non-dropping-particle" : "", "parse-names" : false, "suffix" : "" }, { "dropping-particle" : "", "family" : "Boyault", "given" : "Sandrine", "non-dropping-particle" : "", "parse-names" : false, "suffix" : "" }, { "dropping-particle" : "", "family" : "Miron", "given" : "Penelope", "non-dropping-particle" : "", "parse-names" : false, "suffix" : "" }, { "dropping-particle" : "", "family" : "Fatima", "given" : "Aquila", "non-dropping-particle" : "", "parse-names" : false, "suffix" : "" }, { "dropping-particle" : "", "family" : "Langer\u00f8d", "given" : "Anita", "non-dropping-particle" : "", "parse-names" : false, "suffix" : "" }, { "dropping-particle" : "", "family" : "Aparicio", "given" : "Samuel A J R", "non-dropping-particle" : "", "parse-names" : false, "suffix" : "" }, { "dropping-particle" : "", "family" : "Tutt", "given" : "Andrew", "non-dropping-particle" : "", "parse-names" : false, "suffix" : "" }, { "dropping-particle" : "", "family" : "Sieuwerts", "given" : "Anieta M", "non-dropping-particle" : "", "parse-names" : false, "suffix" : "" }, { "dropping-particle" : "", "family" : "Borg", "given" : "\u00c5ke", "non-dropping-particle" : "", "parse-names" : false, "suffix" : "" }, { "dropping-particle" : "", "family" : "Thomas", "given" : "Gilles", "non-dropping-particle" : "", "parse-names" : false, "suffix" : "" }, { "dropping-particle" : "", "family" : "Salomon", "given" : "Anne Vincent", "non-dropping-particle" : "", "parse-names" : false, "suffix" : "" }, { "dropping-particle" : "", "family" : "Richardson", "given" : "Andrea L", "non-dropping-particle" : "", "parse-names" : false, "suffix" : "" }, { "dropping-particle" : "", "family" : "B\u00f8rresen-Dale", "given" : "Anne-Lise", "non-dropping-particle" : "", "parse-names" : false, "suffix" : "" }, { "dropping-particle" : "", "family" : "Futreal", "given" : "P Andrew", "non-dropping-particle" : "", "parse-names" : false, "suffix" : "" }, { "dropping-particle" : "", "family" : "Stratton", "given" : "Michael R", "non-dropping-particle" : "", "parse-names" : false, "suffix" : "" }, { "dropping-particle" : "", "family" : "Campbell", "given" : "Peter J", "non-dropping-particle" : "", "parse-names" : false, "suffix" : "" } ], "container-title" : "Cell", "id" : "ITEM-2", "issue" : "5", "issued" : { "date-parts" : [ [ "2012", "5", "25" ] ] }, "page" : "994-1007", "title" : "The life history of 21 breast cancers.", "type" : "article-journal", "volume" : "149" }, "uris" : [ "http://www.mendeley.com/documents/?uuid=fa21e69e-ca44-4557-b64f-76cf65a16440" ] } ], "mendeley" : { "formattedCitation" : "&lt;sup&gt;6,7&lt;/sup&gt;", "plainTextFormattedCitation" : "6,7", "previouslyFormattedCitation" : "&lt;sup&gt;6,7&lt;/sup&gt;" }, "properties" : { "noteIndex" : 0 }, "schema" : "https://github.com/citation-style-language/schema/raw/master/csl-citation.json" }</w:instrText>
      </w:r>
      <w:r w:rsidR="00F37E54" w:rsidRPr="002F38A1">
        <w:rPr>
          <w:rFonts w:ascii="Cambria" w:hAnsi="Cambria" w:cs="Arial"/>
        </w:rPr>
        <w:fldChar w:fldCharType="separate"/>
      </w:r>
      <w:r w:rsidR="00F37E54" w:rsidRPr="002F38A1">
        <w:rPr>
          <w:rFonts w:ascii="Cambria" w:hAnsi="Cambria" w:cs="Arial"/>
          <w:noProof/>
          <w:vertAlign w:val="superscript"/>
        </w:rPr>
        <w:t>6,7</w:t>
      </w:r>
      <w:r w:rsidR="00F37E54" w:rsidRPr="002F38A1">
        <w:rPr>
          <w:rFonts w:ascii="Cambria" w:hAnsi="Cambria" w:cs="Arial"/>
        </w:rPr>
        <w:fldChar w:fldCharType="end"/>
      </w:r>
      <w:r w:rsidR="00F37E54" w:rsidRPr="002F38A1">
        <w:rPr>
          <w:rFonts w:ascii="Cambria" w:hAnsi="Cambria" w:cs="Arial"/>
        </w:rPr>
        <w:t xml:space="preserve"> (e.g. 5’ TCC 3’ → 5’ TTC ‘3, denoted hereafter as TCC→T).</w:t>
      </w:r>
      <w:r w:rsidR="00F37E54">
        <w:rPr>
          <w:rFonts w:ascii="Cambria" w:hAnsi="Cambria" w:cs="Arial"/>
        </w:rPr>
        <w:t xml:space="preserve"> However, genetic </w:t>
      </w:r>
      <w:r w:rsidR="00F37E54">
        <w:rPr>
          <w:rFonts w:ascii="Cambria" w:hAnsi="Cambria" w:cs="Arial"/>
        </w:rPr>
        <w:lastRenderedPageBreak/>
        <w:t xml:space="preserve">context up to 3 base pairs away from the locus of a substitution can </w:t>
      </w:r>
      <w:r w:rsidR="00365384">
        <w:rPr>
          <w:rFonts w:ascii="Cambria" w:hAnsi="Cambria" w:cs="Arial"/>
        </w:rPr>
        <w:t xml:space="preserve">substantially </w:t>
      </w:r>
      <w:r w:rsidR="00F37E54">
        <w:rPr>
          <w:rFonts w:ascii="Cambria" w:hAnsi="Cambria" w:cs="Arial"/>
        </w:rPr>
        <w:t>shape the probability of a mutational event</w:t>
      </w:r>
      <w:r w:rsidR="00365384">
        <w:rPr>
          <w:rFonts w:ascii="Cambria" w:hAnsi="Cambria" w:cs="Arial"/>
        </w:rPr>
        <w:t xml:space="preserve"> (a ‘7-mer’ level of sequence context)</w:t>
      </w:r>
      <w:r w:rsidR="00F37E54">
        <w:rPr>
          <w:rFonts w:ascii="Cambria" w:hAnsi="Cambria" w:cs="Arial"/>
        </w:rPr>
        <w:fldChar w:fldCharType="begin" w:fldLock="1"/>
      </w:r>
      <w:r w:rsidR="004F31B4">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"&lt;sup&gt;8&lt;/sup&gt;", "plainTextFormattedCitation" : "8", "previouslyFormattedCitation" : "&lt;sup&gt;8&lt;/sup&gt;" }, "properties" : { "noteIndex" : 0 }, "schema" : "https://github.com/citation-style-language/schema/raw/master/csl-citation.json" }</w:instrText>
      </w:r>
      <w:r w:rsidR="00F37E54">
        <w:rPr>
          <w:rFonts w:ascii="Cambria" w:hAnsi="Cambria" w:cs="Arial"/>
        </w:rPr>
        <w:fldChar w:fldCharType="separate"/>
      </w:r>
      <w:r w:rsidR="006C37A2" w:rsidRPr="006C37A2">
        <w:rPr>
          <w:rFonts w:ascii="Cambria" w:hAnsi="Cambria" w:cs="Arial"/>
          <w:noProof/>
          <w:vertAlign w:val="superscript"/>
        </w:rPr>
        <w:t>8</w:t>
      </w:r>
      <w:r w:rsidR="00F37E54">
        <w:rPr>
          <w:rFonts w:ascii="Cambria" w:hAnsi="Cambria" w:cs="Arial"/>
        </w:rPr>
        <w:fldChar w:fldCharType="end"/>
      </w:r>
      <w:r w:rsidR="00F37E54">
        <w:rPr>
          <w:rFonts w:ascii="Cambria" w:hAnsi="Cambria" w:cs="Arial"/>
        </w:rPr>
        <w:t>.</w:t>
      </w:r>
      <w:r w:rsidR="00190FF7" w:rsidRPr="002F38A1">
        <w:rPr>
          <w:rFonts w:ascii="Cambria" w:hAnsi="Cambria" w:cs="Arial"/>
        </w:rPr>
        <w:t xml:space="preserve"> </w:t>
      </w:r>
      <w:r w:rsidR="00A43598">
        <w:rPr>
          <w:rFonts w:ascii="Cambria" w:hAnsi="Cambria" w:cs="Arial"/>
        </w:rPr>
        <w:t>Moreover</w:t>
      </w:r>
      <w:r w:rsidR="008F780E">
        <w:rPr>
          <w:rFonts w:ascii="Cambria" w:hAnsi="Cambria" w:cs="Arial"/>
        </w:rPr>
        <w:t>,</w:t>
      </w:r>
      <w:r w:rsidR="00A43598">
        <w:rPr>
          <w:rFonts w:ascii="Cambria" w:hAnsi="Cambria" w:cs="Arial"/>
        </w:rPr>
        <w:t xml:space="preserve"> </w:t>
      </w:r>
      <w:r w:rsidR="003E1101">
        <w:rPr>
          <w:rFonts w:ascii="Cambria" w:hAnsi="Cambria" w:cs="Arial"/>
        </w:rPr>
        <w:t>it has been suggested that differences in polymorphism variety</w:t>
      </w:r>
      <w:r w:rsidR="00A43598">
        <w:rPr>
          <w:rFonts w:ascii="Cambria" w:hAnsi="Cambria" w:cs="Arial"/>
        </w:rPr>
        <w:t xml:space="preserve"> we observe between populations </w:t>
      </w:r>
      <w:r w:rsidR="003E1101">
        <w:rPr>
          <w:rFonts w:ascii="Cambria" w:hAnsi="Cambria" w:cs="Arial"/>
        </w:rPr>
        <w:t>may</w:t>
      </w:r>
      <w:r w:rsidR="004937AA" w:rsidRPr="002F38A1">
        <w:rPr>
          <w:rFonts w:ascii="Cambria" w:hAnsi="Cambria" w:cs="Arial"/>
        </w:rPr>
        <w:t xml:space="preserve"> be</w:t>
      </w:r>
      <w:r w:rsidR="00DC1AA8" w:rsidRPr="002F38A1">
        <w:rPr>
          <w:rFonts w:ascii="Cambria" w:hAnsi="Cambria" w:cs="Arial"/>
        </w:rPr>
        <w:t xml:space="preserve"> driven in part by</w:t>
      </w:r>
      <w:r w:rsidR="00EA1F9E" w:rsidRPr="002F38A1">
        <w:rPr>
          <w:rFonts w:ascii="Cambria" w:hAnsi="Cambria" w:cs="Arial"/>
        </w:rPr>
        <w:t xml:space="preserve"> variability in DNA repair or replication mach</w:t>
      </w:r>
      <w:r w:rsidR="00190FF7" w:rsidRPr="002F38A1">
        <w:rPr>
          <w:rFonts w:ascii="Cambria" w:hAnsi="Cambria" w:cs="Arial"/>
        </w:rPr>
        <w:t>inery</w:t>
      </w:r>
      <w:r w:rsidR="003E1101">
        <w:rPr>
          <w:rFonts w:ascii="Cambria" w:hAnsi="Cambria" w:cs="Arial"/>
        </w:rPr>
        <w:fldChar w:fldCharType="begin" w:fldLock="1"/>
      </w:r>
      <w:r w:rsidR="00D84953">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"10.1371/journal.pgen.1006549", "ISSN" : "1553-7404", "author" : [ { "dropping-particle" : "", "family" : "Seoighe", "given" : "Cathal", "non-dropping-particle" : "", "parse-names" : false, "suffix" : "" }, { "dropping-particle" : "", "family" : "Scally", "given" : "Aylwyn", "non-dropping-particle" : "", "parse-names" : false, "suffix" : "" }, { "dropping-particle" : "", "family" : "Lempicki", "given" : "RA", "non-dropping-particle" : "", "parse-names" : false, "suffix" : "" }, { "dropping-particle" : "", "family" : "Hinds", "given" : "DA", "non-dropping-particle" : "", "parse-names" : false, "suffix" : "" }, { "dropping-particle" : "", "family" : "Stuve", "given" : "LL", "non-dropping-particle" : "", "parse-names" : false, "suffix" : "" }, { "dropping-particle" : "", "family" : "Gibbs", "given" : "RA", "non-dropping-particle" : "", "parse-names" : false, "suffix" : "" } ], "container-title" : "PLOS Genetics", "editor" : [ { "dropping-particle" : "", "family" : "Sella", "given" : "Guy", "non-dropping-particle" : "", "parse-names" : false, "suffix" : "" } ], "id" : "ITEM-2", "issue" : "1", "issued" : { "date-parts" : [ [ "2017", "1", "17" ] ] }, "page" : "e1006549", "publisher" : "Springer-Verlag New York", "title" : "Inference of Candidate Germline Mutator Loci in Humans from Genome-Wide Haplotype Data", "type" : "article-journal", "volume" : "13" }, "uris" : [ "http://www.mendeley.com/documents/?uuid=e94e9374-4721-3493-8edf-37d13b9a4165" ] } ], "mendeley" : { "formattedCitation" : "&lt;sup&gt;5,9&lt;/sup&gt;", "plainTextFormattedCitation" : "5,9", "previouslyFormattedCitation" : "&lt;sup&gt;5,9&lt;/sup&gt;" }, "properties" : { "noteIndex" : 0 }, "schema" : "https://github.com/citation-style-language/schema/raw/master/csl-citation.json" }</w:instrText>
      </w:r>
      <w:r w:rsidR="003E1101">
        <w:rPr>
          <w:rFonts w:ascii="Cambria" w:hAnsi="Cambria" w:cs="Arial"/>
        </w:rPr>
        <w:fldChar w:fldCharType="separate"/>
      </w:r>
      <w:r w:rsidR="003E1101" w:rsidRPr="003E1101">
        <w:rPr>
          <w:rFonts w:ascii="Cambria" w:hAnsi="Cambria" w:cs="Arial"/>
          <w:noProof/>
          <w:vertAlign w:val="superscript"/>
        </w:rPr>
        <w:t>5,9</w:t>
      </w:r>
      <w:r w:rsidR="003E1101">
        <w:rPr>
          <w:rFonts w:ascii="Cambria" w:hAnsi="Cambria" w:cs="Arial"/>
        </w:rPr>
        <w:fldChar w:fldCharType="end"/>
      </w:r>
      <w:r w:rsidR="00190FF7" w:rsidRPr="002F38A1">
        <w:rPr>
          <w:rFonts w:ascii="Cambria" w:hAnsi="Cambria" w:cs="Arial"/>
        </w:rPr>
        <w:t>.</w:t>
      </w:r>
      <w:r w:rsidR="00DC1AA8" w:rsidRPr="002F38A1">
        <w:rPr>
          <w:rFonts w:ascii="Cambria" w:hAnsi="Cambria" w:cs="Arial"/>
        </w:rPr>
        <w:t xml:space="preserve"> Since this machinery appears to</w:t>
      </w:r>
      <w:r w:rsidR="00EA1F9E" w:rsidRPr="002F38A1">
        <w:rPr>
          <w:rFonts w:ascii="Cambria" w:hAnsi="Cambria" w:cs="Arial"/>
        </w:rPr>
        <w:t xml:space="preserve"> respond to a variety of c</w:t>
      </w:r>
      <w:r w:rsidR="00A43598">
        <w:rPr>
          <w:rFonts w:ascii="Cambria" w:hAnsi="Cambria" w:cs="Arial"/>
        </w:rPr>
        <w:t>ues from local genetic sequence</w:t>
      </w:r>
      <w:r w:rsidR="005427FC" w:rsidRPr="002F38A1">
        <w:rPr>
          <w:rFonts w:ascii="Cambria" w:hAnsi="Cambria" w:cs="Arial"/>
        </w:rPr>
        <w:fldChar w:fldCharType="begin" w:fldLock="1"/>
      </w:r>
      <w:r w:rsidR="00D84953">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"&lt;sup&gt;8,10&lt;/sup&gt;", "plainTextFormattedCitation" : "8,10", "previouslyFormattedCitation" : "&lt;sup&gt;8,10&lt;/sup&gt;" }, "properties" : { "noteIndex" : 0 }, "schema" : "https://github.com/citation-style-language/schema/raw/master/csl-citation.json" }</w:instrText>
      </w:r>
      <w:r w:rsidR="005427FC" w:rsidRPr="002F38A1">
        <w:rPr>
          <w:rFonts w:ascii="Cambria" w:hAnsi="Cambria" w:cs="Arial"/>
        </w:rPr>
        <w:fldChar w:fldCharType="separate"/>
      </w:r>
      <w:r w:rsidR="003E1101" w:rsidRPr="003E1101">
        <w:rPr>
          <w:rFonts w:ascii="Cambria" w:hAnsi="Cambria" w:cs="Arial"/>
          <w:noProof/>
          <w:vertAlign w:val="superscript"/>
        </w:rPr>
        <w:t>8,10</w:t>
      </w:r>
      <w:r w:rsidR="005427FC" w:rsidRPr="002F38A1">
        <w:rPr>
          <w:rFonts w:ascii="Cambria" w:hAnsi="Cambria" w:cs="Arial"/>
        </w:rPr>
        <w:fldChar w:fldCharType="end"/>
      </w:r>
      <w:r w:rsidR="00F37E54">
        <w:rPr>
          <w:rFonts w:ascii="Cambria" w:hAnsi="Cambria" w:cs="Arial"/>
        </w:rPr>
        <w:t xml:space="preserve">, we hypothesized </w:t>
      </w:r>
      <w:r w:rsidR="00F37E54" w:rsidRPr="002F38A1">
        <w:rPr>
          <w:rFonts w:ascii="Cambria" w:hAnsi="Cambria" w:cs="Arial"/>
        </w:rPr>
        <w:t>that the factors driving mutation rate variation at the population-wide scale act simultaneously across many levels of sequence context.</w:t>
      </w:r>
      <w:r w:rsidR="00F37E54">
        <w:rPr>
          <w:rFonts w:ascii="Cambria" w:hAnsi="Cambria" w:cs="Arial"/>
        </w:rPr>
        <w:t xml:space="preserve"> I</w:t>
      </w:r>
      <w:r w:rsidR="00365384">
        <w:rPr>
          <w:rFonts w:ascii="Cambria" w:hAnsi="Cambria" w:cs="Arial"/>
        </w:rPr>
        <w:t>f this were</w:t>
      </w:r>
      <w:r w:rsidR="00F37E54">
        <w:rPr>
          <w:rFonts w:ascii="Cambria" w:hAnsi="Cambria" w:cs="Arial"/>
        </w:rPr>
        <w:t xml:space="preserve"> the case, </w:t>
      </w:r>
      <w:r w:rsidR="00EA1F9E" w:rsidRPr="002F38A1">
        <w:rPr>
          <w:rFonts w:ascii="Cambria" w:hAnsi="Cambria" w:cs="Arial"/>
        </w:rPr>
        <w:t xml:space="preserve">considering </w:t>
      </w:r>
      <w:r w:rsidR="00BD7ED0" w:rsidRPr="002F38A1">
        <w:rPr>
          <w:rFonts w:ascii="Cambria" w:hAnsi="Cambria" w:cs="Arial"/>
        </w:rPr>
        <w:t>greater</w:t>
      </w:r>
      <w:r w:rsidR="00EA1F9E" w:rsidRPr="002F38A1">
        <w:rPr>
          <w:rFonts w:ascii="Cambria" w:hAnsi="Cambria" w:cs="Arial"/>
        </w:rPr>
        <w:t xml:space="preserve"> numbers of upstream and downstream base pairs of context w</w:t>
      </w:r>
      <w:r w:rsidR="00365384">
        <w:rPr>
          <w:rFonts w:ascii="Cambria" w:hAnsi="Cambria" w:cs="Arial"/>
        </w:rPr>
        <w:t>ould</w:t>
      </w:r>
      <w:r w:rsidR="00EA1F9E" w:rsidRPr="002F38A1">
        <w:rPr>
          <w:rFonts w:ascii="Cambria" w:hAnsi="Cambria" w:cs="Arial"/>
        </w:rPr>
        <w:t xml:space="preserve"> </w:t>
      </w:r>
      <w:r w:rsidR="000730FF">
        <w:rPr>
          <w:rFonts w:ascii="Cambria" w:hAnsi="Cambria" w:cs="Arial"/>
        </w:rPr>
        <w:t>highlight</w:t>
      </w:r>
      <w:r w:rsidR="00EA1F9E" w:rsidRPr="002F38A1">
        <w:rPr>
          <w:rFonts w:ascii="Cambria" w:hAnsi="Cambria" w:cs="Arial"/>
        </w:rPr>
        <w:t xml:space="preserve"> </w:t>
      </w:r>
      <w:r w:rsidR="00BD7ED0" w:rsidRPr="002F38A1">
        <w:rPr>
          <w:rFonts w:ascii="Cambria" w:hAnsi="Cambria" w:cs="Arial"/>
        </w:rPr>
        <w:t>new</w:t>
      </w:r>
      <w:r w:rsidR="00EA1F9E" w:rsidRPr="002F38A1">
        <w:rPr>
          <w:rFonts w:ascii="Cambria" w:hAnsi="Cambria" w:cs="Arial"/>
        </w:rPr>
        <w:t xml:space="preserve"> </w:t>
      </w:r>
      <w:r w:rsidR="005525F3">
        <w:rPr>
          <w:rFonts w:ascii="Cambria" w:hAnsi="Cambria" w:cs="Arial"/>
        </w:rPr>
        <w:t>features</w:t>
      </w:r>
      <w:r w:rsidR="00EE2448" w:rsidRPr="002F38A1">
        <w:rPr>
          <w:rFonts w:ascii="Cambria" w:hAnsi="Cambria" w:cs="Arial"/>
        </w:rPr>
        <w:t xml:space="preserve"> of mutation rate variation.</w:t>
      </w:r>
      <w:r w:rsidR="00EA1F9E" w:rsidRPr="002F38A1">
        <w:rPr>
          <w:rFonts w:ascii="Cambria" w:hAnsi="Cambria" w:cs="Arial"/>
        </w:rPr>
        <w:t xml:space="preserve"> In some cases,</w:t>
      </w:r>
      <w:r w:rsidR="005525F3">
        <w:rPr>
          <w:rFonts w:ascii="Cambria" w:hAnsi="Cambria" w:cs="Arial"/>
        </w:rPr>
        <w:t xml:space="preserve"> a </w:t>
      </w:r>
      <w:r w:rsidR="00125A8B">
        <w:rPr>
          <w:rFonts w:ascii="Cambria" w:hAnsi="Cambria" w:cs="Arial"/>
        </w:rPr>
        <w:t>3</w:t>
      </w:r>
      <w:r w:rsidR="000730FF">
        <w:rPr>
          <w:rFonts w:ascii="Cambria" w:hAnsi="Cambria" w:cs="Arial"/>
        </w:rPr>
        <w:t>-</w:t>
      </w:r>
      <w:r w:rsidR="005525F3">
        <w:rPr>
          <w:rFonts w:ascii="Cambria" w:hAnsi="Cambria" w:cs="Arial"/>
        </w:rPr>
        <w:t>mer sequence context view may capture most of the detail in a signal of mutation rate heterogeneity.</w:t>
      </w:r>
      <w:r w:rsidR="00EA1F9E" w:rsidRPr="002F38A1">
        <w:rPr>
          <w:rFonts w:ascii="Cambria" w:hAnsi="Cambria" w:cs="Arial"/>
        </w:rPr>
        <w:t xml:space="preserve"> In othe</w:t>
      </w:r>
      <w:r w:rsidR="005525F3">
        <w:rPr>
          <w:rFonts w:ascii="Cambria" w:hAnsi="Cambria" w:cs="Arial"/>
        </w:rPr>
        <w:t>r</w:t>
      </w:r>
      <w:r w:rsidR="00125A8B">
        <w:rPr>
          <w:rFonts w:ascii="Cambria" w:hAnsi="Cambria" w:cs="Arial"/>
        </w:rPr>
        <w:t>s</w:t>
      </w:r>
      <w:r w:rsidR="00EA1F9E" w:rsidRPr="002F38A1">
        <w:rPr>
          <w:rFonts w:ascii="Cambria" w:hAnsi="Cambria" w:cs="Arial"/>
        </w:rPr>
        <w:t>,</w:t>
      </w:r>
      <w:r w:rsidR="005525F3">
        <w:rPr>
          <w:rFonts w:ascii="Cambria" w:hAnsi="Cambria" w:cs="Arial"/>
        </w:rPr>
        <w:t xml:space="preserve"> </w:t>
      </w:r>
      <w:r w:rsidR="005525F3" w:rsidRPr="002F38A1">
        <w:rPr>
          <w:rFonts w:ascii="Cambria" w:hAnsi="Cambria" w:cs="Arial"/>
        </w:rPr>
        <w:t>strong effects stemming from broader sequence context may drive signals of polymorphism variation at a 3</w:t>
      </w:r>
      <w:r w:rsidR="000730FF">
        <w:rPr>
          <w:rFonts w:ascii="Cambria" w:hAnsi="Cambria" w:cs="Arial"/>
        </w:rPr>
        <w:t>-</w:t>
      </w:r>
      <w:r w:rsidR="005525F3" w:rsidRPr="002F38A1">
        <w:rPr>
          <w:rFonts w:ascii="Cambria" w:hAnsi="Cambria" w:cs="Arial"/>
        </w:rPr>
        <w:t>mer level</w:t>
      </w:r>
      <w:r w:rsidR="005525F3">
        <w:rPr>
          <w:rFonts w:ascii="Cambria" w:hAnsi="Cambria" w:cs="Arial"/>
        </w:rPr>
        <w:t xml:space="preserve">, indicating that the </w:t>
      </w:r>
      <w:r w:rsidR="00125A8B">
        <w:rPr>
          <w:rFonts w:ascii="Cambria" w:hAnsi="Cambria" w:cs="Arial"/>
        </w:rPr>
        <w:t xml:space="preserve">responsible </w:t>
      </w:r>
      <w:r w:rsidR="005525F3">
        <w:rPr>
          <w:rFonts w:ascii="Cambria" w:hAnsi="Cambria" w:cs="Arial"/>
        </w:rPr>
        <w:t>biological mechanism may rel</w:t>
      </w:r>
      <w:r w:rsidR="00365384">
        <w:rPr>
          <w:rFonts w:ascii="Cambria" w:hAnsi="Cambria" w:cs="Arial"/>
        </w:rPr>
        <w:t xml:space="preserve">y on cues </w:t>
      </w:r>
      <w:r w:rsidR="00C04E38">
        <w:rPr>
          <w:rFonts w:ascii="Cambria" w:hAnsi="Cambria" w:cs="Arial"/>
        </w:rPr>
        <w:t xml:space="preserve">or motifs </w:t>
      </w:r>
      <w:r w:rsidR="00365384">
        <w:rPr>
          <w:rFonts w:ascii="Cambria" w:hAnsi="Cambria" w:cs="Arial"/>
        </w:rPr>
        <w:t xml:space="preserve">several </w:t>
      </w:r>
      <w:r w:rsidR="005525F3">
        <w:rPr>
          <w:rFonts w:ascii="Cambria" w:hAnsi="Cambria" w:cs="Arial"/>
        </w:rPr>
        <w:t xml:space="preserve">base pairs away from the substitution. </w:t>
      </w:r>
      <w:r w:rsidR="00125A8B">
        <w:rPr>
          <w:rFonts w:ascii="Cambria" w:hAnsi="Cambria" w:cs="Arial"/>
        </w:rPr>
        <w:t>In these cases,</w:t>
      </w:r>
      <w:r w:rsidR="00EA1F9E" w:rsidRPr="002F38A1">
        <w:rPr>
          <w:rFonts w:ascii="Cambria" w:hAnsi="Cambria" w:cs="Arial"/>
        </w:rPr>
        <w:t xml:space="preserve"> models </w:t>
      </w:r>
      <w:r w:rsidR="00365384">
        <w:rPr>
          <w:rFonts w:ascii="Cambria" w:hAnsi="Cambria" w:cs="Arial"/>
        </w:rPr>
        <w:t xml:space="preserve">considering broader windows of local context </w:t>
      </w:r>
      <w:r w:rsidR="00EA1F9E" w:rsidRPr="002F38A1">
        <w:rPr>
          <w:rFonts w:ascii="Cambria" w:hAnsi="Cambria" w:cs="Arial"/>
        </w:rPr>
        <w:t>may highlight subtle v</w:t>
      </w:r>
      <w:r w:rsidR="00594C1E" w:rsidRPr="002F38A1">
        <w:rPr>
          <w:rFonts w:ascii="Cambria" w:hAnsi="Cambria" w:cs="Arial"/>
        </w:rPr>
        <w:t>ariation in polymorphism which c</w:t>
      </w:r>
      <w:r w:rsidR="00EA1F9E" w:rsidRPr="002F38A1">
        <w:rPr>
          <w:rFonts w:ascii="Cambria" w:hAnsi="Cambria" w:cs="Arial"/>
        </w:rPr>
        <w:t>ould not have otherwise been detected</w:t>
      </w:r>
      <w:r w:rsidR="00BD7ED0" w:rsidRPr="002F38A1">
        <w:rPr>
          <w:rFonts w:ascii="Cambria" w:hAnsi="Cambria" w:cs="Arial"/>
        </w:rPr>
        <w:t>.</w:t>
      </w:r>
      <w:r w:rsidR="00365384">
        <w:rPr>
          <w:rFonts w:ascii="Cambria" w:hAnsi="Cambria" w:cs="Arial"/>
        </w:rPr>
        <w:t xml:space="preserve"> </w:t>
      </w:r>
    </w:p>
    <w:p w14:paraId="42934F60" w14:textId="53B2DBC8" w:rsidR="00435B52" w:rsidRPr="002F38A1" w:rsidRDefault="005525F3" w:rsidP="00C04E38">
      <w:pPr>
        <w:spacing w:after="0" w:line="360" w:lineRule="auto"/>
        <w:ind w:firstLine="720"/>
        <w:jc w:val="both"/>
        <w:rPr>
          <w:rFonts w:ascii="Cambria" w:hAnsi="Cambria" w:cs="Arial"/>
        </w:rPr>
      </w:pPr>
      <w:r>
        <w:rPr>
          <w:rFonts w:ascii="Cambria" w:hAnsi="Cambria" w:cs="Arial"/>
        </w:rPr>
        <w:t>For these reasons, we sought to expand upon previous studies at the 3</w:t>
      </w:r>
      <w:r w:rsidR="000730FF">
        <w:rPr>
          <w:rFonts w:ascii="Cambria" w:hAnsi="Cambria" w:cs="Arial"/>
        </w:rPr>
        <w:t>-</w:t>
      </w:r>
      <w:r>
        <w:rPr>
          <w:rFonts w:ascii="Cambria" w:hAnsi="Cambria" w:cs="Arial"/>
        </w:rPr>
        <w:t>mer level by</w:t>
      </w:r>
      <w:r w:rsidR="000730FF">
        <w:rPr>
          <w:rFonts w:ascii="Cambria" w:hAnsi="Cambria" w:cs="Arial"/>
        </w:rPr>
        <w:t xml:space="preserve"> identifying highly significantly variable polymorphisms </w:t>
      </w:r>
      <w:r w:rsidR="000730FF" w:rsidRPr="002F38A1">
        <w:rPr>
          <w:rFonts w:ascii="Cambria" w:hAnsi="Cambria" w:cs="Arial"/>
        </w:rPr>
        <w:t>at multiple context levels</w:t>
      </w:r>
      <w:r w:rsidR="000730FF">
        <w:rPr>
          <w:rFonts w:ascii="Cambria" w:hAnsi="Cambria" w:cs="Arial"/>
        </w:rPr>
        <w:t xml:space="preserve"> and describing how they vary across populations</w:t>
      </w:r>
      <w:r w:rsidR="00F83558" w:rsidRPr="002F38A1">
        <w:rPr>
          <w:rFonts w:ascii="Cambria" w:hAnsi="Cambria" w:cs="Arial"/>
        </w:rPr>
        <w:t>.</w:t>
      </w:r>
      <w:r w:rsidR="00B373DE" w:rsidRPr="002F38A1">
        <w:rPr>
          <w:rFonts w:ascii="Cambria" w:hAnsi="Cambria" w:cs="Arial"/>
        </w:rPr>
        <w:t xml:space="preserve"> To this end, we have</w:t>
      </w:r>
      <w:r w:rsidR="00722E17" w:rsidRPr="002F38A1">
        <w:rPr>
          <w:rFonts w:ascii="Cambria" w:hAnsi="Cambria" w:cs="Arial"/>
        </w:rPr>
        <w:t xml:space="preserve"> </w:t>
      </w:r>
      <w:r w:rsidR="00B373DE" w:rsidRPr="002F38A1">
        <w:rPr>
          <w:rFonts w:ascii="Cambria" w:hAnsi="Cambria" w:cs="Arial"/>
        </w:rPr>
        <w:t>applied a combination of 3</w:t>
      </w:r>
      <w:r w:rsidR="000730FF">
        <w:rPr>
          <w:rFonts w:ascii="Cambria" w:hAnsi="Cambria" w:cs="Arial"/>
        </w:rPr>
        <w:t>-</w:t>
      </w:r>
      <w:r w:rsidR="00B373DE" w:rsidRPr="002F38A1">
        <w:rPr>
          <w:rFonts w:ascii="Cambria" w:hAnsi="Cambria" w:cs="Arial"/>
        </w:rPr>
        <w:t>mer, 5</w:t>
      </w:r>
      <w:r w:rsidR="000730FF">
        <w:rPr>
          <w:rFonts w:ascii="Cambria" w:hAnsi="Cambria" w:cs="Arial"/>
        </w:rPr>
        <w:t>-</w:t>
      </w:r>
      <w:r w:rsidR="00B373DE" w:rsidRPr="002F38A1">
        <w:rPr>
          <w:rFonts w:ascii="Cambria" w:hAnsi="Cambria" w:cs="Arial"/>
        </w:rPr>
        <w:t>mer, and 7</w:t>
      </w:r>
      <w:r w:rsidR="000730FF">
        <w:rPr>
          <w:rFonts w:ascii="Cambria" w:hAnsi="Cambria" w:cs="Arial"/>
        </w:rPr>
        <w:t>-</w:t>
      </w:r>
      <w:r w:rsidR="00B373DE" w:rsidRPr="002F38A1">
        <w:rPr>
          <w:rFonts w:ascii="Cambria" w:hAnsi="Cambria" w:cs="Arial"/>
        </w:rPr>
        <w:t>mer sequence context frameworks to analyze</w:t>
      </w:r>
      <w:r w:rsidR="00722E17" w:rsidRPr="002F38A1">
        <w:rPr>
          <w:rFonts w:ascii="Cambria" w:hAnsi="Cambria" w:cs="Arial"/>
        </w:rPr>
        <w:t xml:space="preserve"> the current release of the 1,000 Genomes project</w:t>
      </w:r>
      <w:r w:rsidR="00365384">
        <w:rPr>
          <w:rFonts w:ascii="Cambria" w:hAnsi="Cambria" w:cs="Arial"/>
        </w:rPr>
        <w:t xml:space="preserve">, spanning &gt;2,000 subjects across four continents. </w:t>
      </w:r>
      <w:r w:rsidR="00BD7ED0" w:rsidRPr="002F38A1">
        <w:rPr>
          <w:rFonts w:ascii="Cambria" w:hAnsi="Cambria" w:cs="Arial"/>
        </w:rPr>
        <w:t>Armed with this information, we can begin to ask questions about the driving mechanisms of the patterns we observe</w:t>
      </w:r>
      <w:r w:rsidR="000730FF">
        <w:rPr>
          <w:rFonts w:ascii="Cambria" w:hAnsi="Cambria" w:cs="Arial"/>
        </w:rPr>
        <w:t xml:space="preserve"> and build more precise models for explaining human genetic variation</w:t>
      </w:r>
      <w:r w:rsidR="00BD7ED0" w:rsidRPr="002F38A1">
        <w:rPr>
          <w:rFonts w:ascii="Cambria" w:hAnsi="Cambria" w:cs="Arial"/>
        </w:rPr>
        <w:t xml:space="preserve">. </w:t>
      </w:r>
    </w:p>
    <w:p w14:paraId="5267E1F9" w14:textId="77777777" w:rsidR="0070406E" w:rsidRPr="002F38A1" w:rsidRDefault="0070406E" w:rsidP="002F38A1">
      <w:pPr>
        <w:spacing w:after="0" w:line="360" w:lineRule="auto"/>
        <w:jc w:val="both"/>
        <w:rPr>
          <w:rFonts w:ascii="Cambria" w:hAnsi="Cambria" w:cs="Arial"/>
          <w:b/>
          <w:u w:val="single"/>
        </w:rPr>
      </w:pPr>
    </w:p>
    <w:p w14:paraId="2585D3A3" w14:textId="76C0E2E8" w:rsidR="004A23F0"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t>RESULTS</w:t>
      </w:r>
    </w:p>
    <w:p w14:paraId="3D1BEB5C" w14:textId="6CBACD31" w:rsidR="000F7E37" w:rsidRPr="002F38A1" w:rsidRDefault="0087755C" w:rsidP="002F38A1">
      <w:pPr>
        <w:spacing w:after="0" w:line="360" w:lineRule="auto"/>
        <w:jc w:val="both"/>
        <w:rPr>
          <w:rFonts w:ascii="Cambria" w:hAnsi="Cambria" w:cs="Arial"/>
        </w:rPr>
      </w:pPr>
      <w:r w:rsidRPr="002F38A1">
        <w:rPr>
          <w:rFonts w:ascii="Cambria" w:hAnsi="Cambria" w:cs="Arial"/>
          <w:b/>
        </w:rPr>
        <w:tab/>
      </w:r>
      <w:r w:rsidR="00C04E38">
        <w:rPr>
          <w:rFonts w:ascii="Cambria" w:hAnsi="Cambria" w:cs="Arial"/>
        </w:rPr>
        <w:t>In order to understand how mutational processes may have diverged over evolutionary time</w:t>
      </w:r>
      <w:r w:rsidR="006C2A31" w:rsidRPr="002F38A1">
        <w:rPr>
          <w:rFonts w:ascii="Cambria" w:hAnsi="Cambria" w:cs="Arial"/>
        </w:rPr>
        <w:t>, we assembled</w:t>
      </w:r>
      <w:r w:rsidR="008B4193" w:rsidRPr="002F38A1">
        <w:rPr>
          <w:rFonts w:ascii="Cambria" w:hAnsi="Cambria" w:cs="Arial"/>
        </w:rPr>
        <w:t xml:space="preserve"> sets of genetic variants specific to non-admixed Africans, Europeans, South Asians, and East Asians</w:t>
      </w:r>
      <w:r w:rsidR="007B094F" w:rsidRPr="002F38A1">
        <w:rPr>
          <w:rFonts w:ascii="Cambria" w:hAnsi="Cambria" w:cs="Arial"/>
        </w:rPr>
        <w:t xml:space="preserve"> (783, 669, 661, and 617 individuals, respectively)</w:t>
      </w:r>
      <w:r w:rsidR="00112C6F" w:rsidRPr="002F38A1">
        <w:rPr>
          <w:rFonts w:ascii="Cambria" w:hAnsi="Cambria" w:cs="Arial"/>
        </w:rPr>
        <w:t xml:space="preserve"> from the 1000 genomes phase III dataset</w:t>
      </w:r>
      <w:r w:rsidR="004E27E9" w:rsidRPr="002F38A1">
        <w:rPr>
          <w:rFonts w:ascii="Cambria" w:hAnsi="Cambria" w:cs="Arial"/>
        </w:rPr>
        <w:fldChar w:fldCharType="begin" w:fldLock="1"/>
      </w:r>
      <w:r w:rsidR="00D84953">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"&lt;sup&gt;11&lt;/sup&gt;", "plainTextFormattedCitation" : "11", "previouslyFormattedCitation" : "&lt;sup&gt;11&lt;/sup&gt;" }, "properties" : { "noteIndex" : 0 }, "schema" : "https://github.com/citation-style-language/schema/raw/master/csl-citation.json" }</w:instrText>
      </w:r>
      <w:r w:rsidR="004E27E9" w:rsidRPr="002F38A1">
        <w:rPr>
          <w:rFonts w:ascii="Cambria" w:hAnsi="Cambria" w:cs="Arial"/>
        </w:rPr>
        <w:fldChar w:fldCharType="separate"/>
      </w:r>
      <w:r w:rsidR="003E1101" w:rsidRPr="003E1101">
        <w:rPr>
          <w:rFonts w:ascii="Cambria" w:hAnsi="Cambria" w:cs="Arial"/>
          <w:noProof/>
          <w:vertAlign w:val="superscript"/>
        </w:rPr>
        <w:t>11</w:t>
      </w:r>
      <w:r w:rsidR="004E27E9" w:rsidRPr="002F38A1">
        <w:rPr>
          <w:rFonts w:ascii="Cambria" w:hAnsi="Cambria" w:cs="Arial"/>
        </w:rPr>
        <w:fldChar w:fldCharType="end"/>
      </w:r>
      <w:r w:rsidR="008B4193" w:rsidRPr="002F38A1">
        <w:rPr>
          <w:rFonts w:ascii="Cambria" w:hAnsi="Cambria" w:cs="Arial"/>
        </w:rPr>
        <w:t>.</w:t>
      </w:r>
      <w:r w:rsidR="00B93202">
        <w:rPr>
          <w:rFonts w:ascii="Cambria" w:hAnsi="Cambria" w:cs="Arial"/>
        </w:rPr>
        <w:t xml:space="preserve"> </w:t>
      </w:r>
      <w:r w:rsidR="006C2A31" w:rsidRPr="002F38A1">
        <w:rPr>
          <w:rFonts w:ascii="Cambria" w:hAnsi="Cambria" w:cs="Arial"/>
        </w:rPr>
        <w:t>Sin</w:t>
      </w:r>
      <w:r w:rsidR="00FA093C" w:rsidRPr="002F38A1">
        <w:rPr>
          <w:rFonts w:ascii="Cambria" w:hAnsi="Cambria" w:cs="Arial"/>
        </w:rPr>
        <w:t>ce genetic variants</w:t>
      </w:r>
      <w:r w:rsidR="006C2A31" w:rsidRPr="002F38A1">
        <w:rPr>
          <w:rFonts w:ascii="Cambria" w:hAnsi="Cambria" w:cs="Arial"/>
        </w:rPr>
        <w:t xml:space="preserve"> </w:t>
      </w:r>
      <w:r w:rsidR="00FA093C" w:rsidRPr="002F38A1">
        <w:rPr>
          <w:rFonts w:ascii="Cambria" w:hAnsi="Cambria" w:cs="Arial"/>
        </w:rPr>
        <w:t>in the coding genome are likely to be u</w:t>
      </w:r>
      <w:r w:rsidR="00E12E77" w:rsidRPr="002F38A1">
        <w:rPr>
          <w:rFonts w:ascii="Cambria" w:hAnsi="Cambria" w:cs="Arial"/>
        </w:rPr>
        <w:t>nder selection, we included only</w:t>
      </w:r>
      <w:r w:rsidR="005172A3">
        <w:rPr>
          <w:rFonts w:ascii="Cambria" w:hAnsi="Cambria" w:cs="Arial"/>
        </w:rPr>
        <w:t xml:space="preserve"> variants found in the non-coding genome</w:t>
      </w:r>
      <w:r w:rsidR="00E12E77" w:rsidRPr="002F38A1">
        <w:rPr>
          <w:rFonts w:ascii="Cambria" w:hAnsi="Cambria" w:cs="Arial"/>
        </w:rPr>
        <w:t>.</w:t>
      </w:r>
      <w:r w:rsidR="000A053A" w:rsidRPr="002F38A1">
        <w:rPr>
          <w:rFonts w:ascii="Cambria" w:hAnsi="Cambria" w:cs="Arial"/>
        </w:rPr>
        <w:t xml:space="preserve"> Our final sets consisted of </w:t>
      </w:r>
      <w:r w:rsidR="00D25033" w:rsidRPr="002F38A1">
        <w:rPr>
          <w:rFonts w:ascii="Cambria" w:hAnsi="Cambria" w:cs="Arial"/>
        </w:rPr>
        <w:t>6,290,750</w:t>
      </w:r>
      <w:r w:rsidR="000A053A" w:rsidRPr="002F38A1">
        <w:rPr>
          <w:rFonts w:ascii="Cambria" w:hAnsi="Cambria" w:cs="Arial"/>
        </w:rPr>
        <w:t xml:space="preserve"> private African variants, </w:t>
      </w:r>
      <w:r w:rsidR="00D25033" w:rsidRPr="002F38A1">
        <w:rPr>
          <w:rFonts w:ascii="Cambria" w:hAnsi="Cambria" w:cs="Arial"/>
        </w:rPr>
        <w:t>1,062,486</w:t>
      </w:r>
      <w:r w:rsidR="000A053A" w:rsidRPr="002F38A1">
        <w:rPr>
          <w:rFonts w:ascii="Cambria" w:hAnsi="Cambria" w:cs="Arial"/>
        </w:rPr>
        <w:t xml:space="preserve"> pri</w:t>
      </w:r>
      <w:r w:rsidR="00D25033" w:rsidRPr="002F38A1">
        <w:rPr>
          <w:rFonts w:ascii="Cambria" w:hAnsi="Cambria" w:cs="Arial"/>
        </w:rPr>
        <w:t>vate European, and 1,595,092 and 1,703548</w:t>
      </w:r>
      <w:r w:rsidR="000A053A" w:rsidRPr="002F38A1">
        <w:rPr>
          <w:rFonts w:ascii="Cambria" w:hAnsi="Cambria" w:cs="Arial"/>
        </w:rPr>
        <w:t xml:space="preserve"> private East Asian and South Asian variants, respectively</w:t>
      </w:r>
      <w:r w:rsidR="00112C6F" w:rsidRPr="002F38A1">
        <w:rPr>
          <w:rFonts w:ascii="Cambria" w:hAnsi="Cambria" w:cs="Arial"/>
        </w:rPr>
        <w:t>.</w:t>
      </w:r>
    </w:p>
    <w:p w14:paraId="57C19A24" w14:textId="2D5AB4FA" w:rsidR="00984637" w:rsidRPr="00984637" w:rsidRDefault="00984637" w:rsidP="00984637">
      <w:pPr>
        <w:spacing w:after="0" w:line="360" w:lineRule="auto"/>
        <w:jc w:val="both"/>
        <w:rPr>
          <w:rFonts w:ascii="Cambria" w:hAnsi="Cambria" w:cs="Arial"/>
          <w:b/>
        </w:rPr>
      </w:pPr>
      <w:r>
        <w:rPr>
          <w:rFonts w:ascii="Cambria" w:hAnsi="Cambria" w:cs="Arial"/>
          <w:b/>
        </w:rPr>
        <w:t>Identifying novel significantly variable 3</w:t>
      </w:r>
      <w:r w:rsidR="00BF7C18">
        <w:rPr>
          <w:rFonts w:ascii="Cambria" w:hAnsi="Cambria" w:cs="Arial"/>
          <w:b/>
        </w:rPr>
        <w:t>-</w:t>
      </w:r>
      <w:r>
        <w:rPr>
          <w:rFonts w:ascii="Cambria" w:hAnsi="Cambria" w:cs="Arial"/>
          <w:b/>
        </w:rPr>
        <w:t>mers</w:t>
      </w:r>
    </w:p>
    <w:p w14:paraId="4532089D" w14:textId="6CC79969" w:rsidR="00BC327F" w:rsidRDefault="005172A3" w:rsidP="0086032A">
      <w:pPr>
        <w:spacing w:after="0" w:line="360" w:lineRule="auto"/>
        <w:ind w:firstLine="720"/>
        <w:jc w:val="both"/>
        <w:rPr>
          <w:rFonts w:ascii="Cambria" w:hAnsi="Cambria" w:cs="Arial"/>
        </w:rPr>
      </w:pPr>
      <w:r>
        <w:rPr>
          <w:rFonts w:ascii="Cambria" w:hAnsi="Cambria" w:cs="Arial"/>
        </w:rPr>
        <w:t xml:space="preserve">We first sought to compile a </w:t>
      </w:r>
      <w:r w:rsidR="000B2665">
        <w:rPr>
          <w:rFonts w:ascii="Cambria" w:hAnsi="Cambria" w:cs="Arial"/>
        </w:rPr>
        <w:t>list of polymorphisms which show significant variation at a global scale</w:t>
      </w:r>
      <w:r>
        <w:rPr>
          <w:rFonts w:ascii="Cambria" w:hAnsi="Cambria" w:cs="Arial"/>
        </w:rPr>
        <w:t>.</w:t>
      </w:r>
      <w:r w:rsidR="00B93202">
        <w:rPr>
          <w:rFonts w:ascii="Cambria" w:hAnsi="Cambria" w:cs="Arial"/>
        </w:rPr>
        <w:t xml:space="preserve"> </w:t>
      </w:r>
      <w:r>
        <w:rPr>
          <w:rFonts w:ascii="Cambria" w:hAnsi="Cambria" w:cs="Arial"/>
        </w:rPr>
        <w:t xml:space="preserve">To this end, we performed a three degree of freedom chi-squared test for homogeneity </w:t>
      </w:r>
      <w:r>
        <w:rPr>
          <w:rFonts w:ascii="Cambria" w:hAnsi="Cambria" w:cs="Arial"/>
        </w:rPr>
        <w:lastRenderedPageBreak/>
        <w:t>in private polymorphism across Europe, Africa, East Asia</w:t>
      </w:r>
      <w:r w:rsidR="00BC327F">
        <w:rPr>
          <w:rFonts w:ascii="Cambria" w:hAnsi="Cambria" w:cs="Arial"/>
        </w:rPr>
        <w:t>, and South Asia</w:t>
      </w:r>
      <w:r>
        <w:rPr>
          <w:rFonts w:ascii="Cambria" w:hAnsi="Cambria" w:cs="Arial"/>
        </w:rPr>
        <w:t xml:space="preserve">. This method builds </w:t>
      </w:r>
      <w:r w:rsidR="00BC327F">
        <w:rPr>
          <w:rFonts w:ascii="Cambria" w:hAnsi="Cambria" w:cs="Arial"/>
        </w:rPr>
        <w:t>from</w:t>
      </w:r>
      <w:r>
        <w:rPr>
          <w:rFonts w:ascii="Cambria" w:hAnsi="Cambria" w:cs="Arial"/>
        </w:rPr>
        <w:t xml:space="preserve"> the one degree of freedom chi squared test employed by Harris and Pritchard</w:t>
      </w:r>
      <w:r w:rsidR="000B2665">
        <w:rPr>
          <w:rFonts w:ascii="Cambria" w:hAnsi="Cambria" w:cs="Arial"/>
        </w:rPr>
        <w:fldChar w:fldCharType="begin" w:fldLock="1"/>
      </w:r>
      <w:r w:rsidR="0086032A">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"&lt;sup&gt;3,5&lt;/sup&gt;", "plainTextFormattedCitation" : "3,5", "previouslyFormattedCitation" : "&lt;sup&gt;3,5&lt;/sup&gt;" }, "properties" : { "noteIndex" : 0 }, "schema" : "https://github.com/citation-style-language/schema/raw/master/csl-citation.json" }</w:instrText>
      </w:r>
      <w:r w:rsidR="000B2665">
        <w:rPr>
          <w:rFonts w:ascii="Cambria" w:hAnsi="Cambria" w:cs="Arial"/>
        </w:rPr>
        <w:fldChar w:fldCharType="separate"/>
      </w:r>
      <w:r w:rsidR="00BC327F" w:rsidRPr="00BC327F">
        <w:rPr>
          <w:rFonts w:ascii="Cambria" w:hAnsi="Cambria" w:cs="Arial"/>
          <w:noProof/>
          <w:vertAlign w:val="superscript"/>
        </w:rPr>
        <w:t>3,5</w:t>
      </w:r>
      <w:r w:rsidR="000B2665">
        <w:rPr>
          <w:rFonts w:ascii="Cambria" w:hAnsi="Cambria" w:cs="Arial"/>
        </w:rPr>
        <w:fldChar w:fldCharType="end"/>
      </w:r>
      <w:r>
        <w:rPr>
          <w:rFonts w:ascii="Cambria" w:hAnsi="Cambria" w:cs="Arial"/>
        </w:rPr>
        <w:t xml:space="preserve"> to compare counts of polymorphisms between pairs of continental groups. However, in addition to reducing the required number of hypothesis tests (important later for </w:t>
      </w:r>
      <w:r w:rsidR="000B2665">
        <w:rPr>
          <w:rFonts w:ascii="Cambria" w:hAnsi="Cambria" w:cs="Arial"/>
        </w:rPr>
        <w:t xml:space="preserve">analyses with </w:t>
      </w:r>
      <w:r>
        <w:rPr>
          <w:rFonts w:ascii="Cambria" w:hAnsi="Cambria" w:cs="Arial"/>
        </w:rPr>
        <w:t>broader windows of sequence context), this statistical</w:t>
      </w:r>
      <w:r w:rsidRPr="002F38A1">
        <w:rPr>
          <w:rFonts w:ascii="Cambria" w:hAnsi="Cambria" w:cs="Arial"/>
        </w:rPr>
        <w:t xml:space="preserve"> framework allowed us to rank order polymorphism types by the significance of their variation </w:t>
      </w:r>
      <w:r w:rsidR="00BC327F">
        <w:rPr>
          <w:rFonts w:ascii="Cambria" w:hAnsi="Cambria" w:cs="Arial"/>
        </w:rPr>
        <w:t>across</w:t>
      </w:r>
      <w:r w:rsidRPr="002F38A1">
        <w:rPr>
          <w:rFonts w:ascii="Cambria" w:hAnsi="Cambria" w:cs="Arial"/>
        </w:rPr>
        <w:t xml:space="preserve"> </w:t>
      </w:r>
      <w:r>
        <w:rPr>
          <w:rFonts w:ascii="Cambria" w:hAnsi="Cambria" w:cs="Arial"/>
        </w:rPr>
        <w:t xml:space="preserve">multiple </w:t>
      </w:r>
      <w:r w:rsidRPr="002F38A1">
        <w:rPr>
          <w:rFonts w:ascii="Cambria" w:hAnsi="Cambria" w:cs="Arial"/>
        </w:rPr>
        <w:t>continental groups</w:t>
      </w:r>
      <w:r w:rsidR="00BC327F">
        <w:rPr>
          <w:rFonts w:ascii="Cambria" w:hAnsi="Cambria" w:cs="Arial"/>
        </w:rPr>
        <w:t>.</w:t>
      </w:r>
      <w:r w:rsidR="00B93202">
        <w:rPr>
          <w:rFonts w:ascii="Cambria" w:hAnsi="Cambria" w:cs="Arial"/>
        </w:rPr>
        <w:t xml:space="preserve"> </w:t>
      </w:r>
      <w:r w:rsidR="00BC327F">
        <w:rPr>
          <w:rFonts w:ascii="Cambria" w:hAnsi="Cambria" w:cs="Arial"/>
        </w:rPr>
        <w:t>After replic</w:t>
      </w:r>
      <w:r w:rsidR="0086032A">
        <w:rPr>
          <w:rFonts w:ascii="Cambria" w:hAnsi="Cambria" w:cs="Arial"/>
        </w:rPr>
        <w:t>ating previous results</w:t>
      </w:r>
      <w:r w:rsidR="00BC327F">
        <w:rPr>
          <w:rFonts w:ascii="Cambria" w:hAnsi="Cambria" w:cs="Arial"/>
        </w:rPr>
        <w:fldChar w:fldCharType="begin" w:fldLock="1"/>
      </w:r>
      <w:r w:rsidR="0086032A">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"&lt;sup&gt;3,5&lt;/sup&gt;", "plainTextFormattedCitation" : "3,5", "previouslyFormattedCitation" : "&lt;sup&gt;3,5&lt;/sup&gt;" }, "properties" : { "noteIndex" : 0 }, "schema" : "https://github.com/citation-style-language/schema/raw/master/csl-citation.json" }</w:instrText>
      </w:r>
      <w:r w:rsidR="00BC327F">
        <w:rPr>
          <w:rFonts w:ascii="Cambria" w:hAnsi="Cambria" w:cs="Arial"/>
        </w:rPr>
        <w:fldChar w:fldCharType="separate"/>
      </w:r>
      <w:r w:rsidR="0086032A" w:rsidRPr="0086032A">
        <w:rPr>
          <w:rFonts w:ascii="Cambria" w:hAnsi="Cambria" w:cs="Arial"/>
          <w:noProof/>
          <w:vertAlign w:val="superscript"/>
        </w:rPr>
        <w:t>3,5</w:t>
      </w:r>
      <w:r w:rsidR="00BC327F">
        <w:rPr>
          <w:rFonts w:ascii="Cambria" w:hAnsi="Cambria" w:cs="Arial"/>
        </w:rPr>
        <w:fldChar w:fldCharType="end"/>
      </w:r>
      <w:r w:rsidR="00BC327F">
        <w:rPr>
          <w:rFonts w:ascii="Cambria" w:hAnsi="Cambria" w:cs="Arial"/>
        </w:rPr>
        <w:t xml:space="preserve"> as a technical control (supplement), we performed this expanded chi-squared test for each 3-mer polymorphism type (96 total), applying a modified </w:t>
      </w:r>
      <w:proofErr w:type="spellStart"/>
      <w:r w:rsidR="00BC327F">
        <w:rPr>
          <w:rFonts w:ascii="Cambria" w:hAnsi="Cambria" w:cs="Arial"/>
        </w:rPr>
        <w:t>p</w:t>
      </w:r>
      <w:r w:rsidR="00BC327F">
        <w:rPr>
          <w:rFonts w:ascii="Cambria" w:hAnsi="Cambria" w:cs="Arial"/>
          <w:vertAlign w:val="subscript"/>
        </w:rPr>
        <w:t>ordered</w:t>
      </w:r>
      <w:proofErr w:type="spellEnd"/>
      <w:r w:rsidR="0086032A">
        <w:rPr>
          <w:rFonts w:ascii="Cambria" w:hAnsi="Cambria" w:cs="Arial"/>
        </w:rPr>
        <w:t xml:space="preserve"> p value correction put forth b</w:t>
      </w:r>
      <w:r w:rsidR="00BC327F">
        <w:rPr>
          <w:rFonts w:ascii="Cambria" w:hAnsi="Cambria" w:cs="Arial"/>
        </w:rPr>
        <w:t>y Harris and Pritchard</w:t>
      </w:r>
      <w:r w:rsidR="0086032A">
        <w:rPr>
          <w:rFonts w:ascii="Cambria" w:hAnsi="Cambria" w:cs="Arial"/>
        </w:rPr>
        <w:fldChar w:fldCharType="begin" w:fldLock="1"/>
      </w:r>
      <w:r w:rsidR="0001434C">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86032A">
        <w:rPr>
          <w:rFonts w:ascii="Cambria" w:hAnsi="Cambria" w:cs="Arial"/>
        </w:rPr>
        <w:fldChar w:fldCharType="separate"/>
      </w:r>
      <w:r w:rsidR="0086032A" w:rsidRPr="0086032A">
        <w:rPr>
          <w:rFonts w:ascii="Cambria" w:hAnsi="Cambria" w:cs="Arial"/>
          <w:noProof/>
          <w:vertAlign w:val="superscript"/>
        </w:rPr>
        <w:t>5</w:t>
      </w:r>
      <w:r w:rsidR="0086032A">
        <w:rPr>
          <w:rFonts w:ascii="Cambria" w:hAnsi="Cambria" w:cs="Arial"/>
        </w:rPr>
        <w:fldChar w:fldCharType="end"/>
      </w:r>
      <w:r w:rsidR="001032CA">
        <w:rPr>
          <w:rFonts w:ascii="Cambria" w:hAnsi="Cambria" w:cs="Arial"/>
        </w:rPr>
        <w:t>,</w:t>
      </w:r>
      <w:r w:rsidR="000F6229">
        <w:rPr>
          <w:rFonts w:ascii="Cambria" w:hAnsi="Cambria" w:cs="Arial"/>
        </w:rPr>
        <w:t xml:space="preserve"> and conservative Bonferroni correction for multiple hypotheses (significance threshold </w:t>
      </w:r>
      <w:r w:rsidR="000F6229" w:rsidRPr="00E67414">
        <w:rPr>
          <w:rFonts w:ascii="Cambria" w:hAnsi="Cambria"/>
          <w:sz w:val="20"/>
          <w:szCs w:val="20"/>
        </w:rPr>
        <w:t>5</w:t>
      </w:r>
      <w:r w:rsidR="000F6229" w:rsidRPr="00E67414">
        <w:rPr>
          <w:rFonts w:ascii="Cambria" w:hAnsi="Cambria" w:cs="Arial"/>
          <w:sz w:val="20"/>
          <w:szCs w:val="20"/>
        </w:rPr>
        <w:t>×10</w:t>
      </w:r>
      <w:r w:rsidR="000F6229" w:rsidRPr="00E67414">
        <w:rPr>
          <w:rFonts w:ascii="Cambria" w:hAnsi="Cambria" w:cs="Arial"/>
          <w:sz w:val="20"/>
          <w:szCs w:val="20"/>
          <w:vertAlign w:val="superscript"/>
        </w:rPr>
        <w:t>-4</w:t>
      </w:r>
      <w:r w:rsidR="000F6229">
        <w:rPr>
          <w:rFonts w:ascii="Cambria" w:hAnsi="Cambria" w:cs="Arial"/>
          <w:sz w:val="20"/>
          <w:szCs w:val="20"/>
        </w:rPr>
        <w:t>)</w:t>
      </w:r>
      <w:r w:rsidR="001032CA">
        <w:rPr>
          <w:rFonts w:ascii="Cambria" w:hAnsi="Cambria" w:cs="Arial"/>
          <w:sz w:val="20"/>
          <w:szCs w:val="20"/>
        </w:rPr>
        <w:t>.</w:t>
      </w:r>
    </w:p>
    <w:p w14:paraId="0DBCC334" w14:textId="766A78B2" w:rsidR="000F6229" w:rsidRDefault="0086032A" w:rsidP="00C17112">
      <w:pPr>
        <w:spacing w:after="0" w:line="360" w:lineRule="auto"/>
        <w:ind w:firstLine="720"/>
        <w:jc w:val="both"/>
        <w:rPr>
          <w:rFonts w:ascii="Cambria" w:hAnsi="Cambria" w:cs="Arial"/>
        </w:rPr>
      </w:pPr>
      <w:r w:rsidRPr="0086032A">
        <w:rPr>
          <w:rFonts w:ascii="Cambria" w:hAnsi="Cambria" w:cs="Arial"/>
        </w:rPr>
        <w:t>As expected, the foremost group of significant results was composed of C→T polymorphism types previously reported to be strongly enriched in Europe.</w:t>
      </w:r>
      <w:r w:rsidR="00B93202">
        <w:rPr>
          <w:rFonts w:ascii="Cambria" w:hAnsi="Cambria" w:cs="Arial"/>
        </w:rPr>
        <w:t xml:space="preserve"> </w:t>
      </w:r>
      <w:r w:rsidRPr="0086032A">
        <w:rPr>
          <w:rFonts w:ascii="Cambria" w:hAnsi="Cambria" w:cs="Arial"/>
        </w:rPr>
        <w:t xml:space="preserve">All four types which have already been noted as part of this signal, </w:t>
      </w:r>
      <w:r w:rsidR="000F6229">
        <w:rPr>
          <w:rFonts w:ascii="Cambria" w:hAnsi="Cambria" w:cs="Arial"/>
        </w:rPr>
        <w:t>TCC→T, ACC→T, TCT→T</w:t>
      </w:r>
      <w:r w:rsidRPr="0086032A">
        <w:rPr>
          <w:rFonts w:ascii="Cambria" w:hAnsi="Cambria" w:cs="Arial"/>
        </w:rPr>
        <w:t>, and CCC→T, were among the 6 most signifi</w:t>
      </w:r>
      <w:r w:rsidR="000F6229">
        <w:rPr>
          <w:rFonts w:ascii="Cambria" w:hAnsi="Cambria" w:cs="Arial"/>
        </w:rPr>
        <w:t>cantly variable polymorphisms</w:t>
      </w:r>
      <w:r w:rsidR="00992AEA">
        <w:rPr>
          <w:rFonts w:ascii="Cambria" w:hAnsi="Cambria" w:cs="Arial"/>
        </w:rPr>
        <w:t xml:space="preserve"> (T</w:t>
      </w:r>
      <w:r w:rsidR="00C17112">
        <w:rPr>
          <w:rFonts w:ascii="Cambria" w:hAnsi="Cambria" w:cs="Arial"/>
        </w:rPr>
        <w:t>able 1)</w:t>
      </w:r>
      <w:r w:rsidR="000F6229">
        <w:rPr>
          <w:rFonts w:ascii="Cambria" w:hAnsi="Cambria" w:cs="Arial"/>
        </w:rPr>
        <w:t xml:space="preserve">. </w:t>
      </w:r>
      <w:commentRangeStart w:id="6"/>
      <w:r w:rsidR="00030CC1">
        <w:rPr>
          <w:rFonts w:ascii="Cambria" w:hAnsi="Cambria" w:cs="Arial"/>
        </w:rPr>
        <w:t>Also of note, all four possible types of CpG transition mutations</w:t>
      </w:r>
      <w:r w:rsidR="00992AEA">
        <w:rPr>
          <w:rFonts w:ascii="Cambria" w:hAnsi="Cambria" w:cs="Arial"/>
        </w:rPr>
        <w:t xml:space="preserve"> rank among the top 11</w:t>
      </w:r>
      <w:r w:rsidR="00030CC1">
        <w:rPr>
          <w:rFonts w:ascii="Cambria" w:hAnsi="Cambria" w:cs="Arial"/>
        </w:rPr>
        <w:t xml:space="preserve"> most significant results</w:t>
      </w:r>
      <w:r w:rsidR="00992AEA">
        <w:rPr>
          <w:rFonts w:ascii="Cambria" w:hAnsi="Cambria" w:cs="Arial"/>
        </w:rPr>
        <w:t xml:space="preserve"> (T</w:t>
      </w:r>
      <w:r w:rsidR="00C17112">
        <w:rPr>
          <w:rFonts w:ascii="Cambria" w:hAnsi="Cambria" w:cs="Arial"/>
        </w:rPr>
        <w:t>able 1)</w:t>
      </w:r>
      <w:r w:rsidR="00030CC1">
        <w:rPr>
          <w:rFonts w:ascii="Cambria" w:hAnsi="Cambria" w:cs="Arial"/>
        </w:rPr>
        <w:t>.</w:t>
      </w:r>
      <w:r w:rsidR="00B93202">
        <w:rPr>
          <w:rFonts w:ascii="Cambria" w:hAnsi="Cambria" w:cs="Arial"/>
        </w:rPr>
        <w:t xml:space="preserve"> </w:t>
      </w:r>
      <w:r w:rsidR="00030CC1">
        <w:rPr>
          <w:rFonts w:ascii="Cambria" w:hAnsi="Cambria" w:cs="Arial"/>
        </w:rPr>
        <w:t>Mathieson and Reich</w:t>
      </w:r>
      <w:r w:rsidR="00030CC1">
        <w:rPr>
          <w:rFonts w:ascii="Cambria" w:hAnsi="Cambria" w:cs="Arial"/>
        </w:rPr>
        <w:fldChar w:fldCharType="begin" w:fldLock="1"/>
      </w:r>
      <w:r w:rsidR="00030CC1">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"previouslyFormattedCitation" : "&lt;sup&gt;4&lt;/sup&gt;" }, "properties" : { "noteIndex" : 0 }, "schema" : "https://github.com/citation-style-language/schema/raw/master/csl-citation.json" }</w:instrText>
      </w:r>
      <w:r w:rsidR="00030CC1">
        <w:rPr>
          <w:rFonts w:ascii="Cambria" w:hAnsi="Cambria" w:cs="Arial"/>
        </w:rPr>
        <w:fldChar w:fldCharType="separate"/>
      </w:r>
      <w:r w:rsidR="00030CC1" w:rsidRPr="006C37A2">
        <w:rPr>
          <w:rFonts w:ascii="Cambria" w:hAnsi="Cambria" w:cs="Arial"/>
          <w:noProof/>
          <w:vertAlign w:val="superscript"/>
        </w:rPr>
        <w:t>4</w:t>
      </w:r>
      <w:r w:rsidR="00030CC1">
        <w:rPr>
          <w:rFonts w:ascii="Cambria" w:hAnsi="Cambria" w:cs="Arial"/>
        </w:rPr>
        <w:fldChar w:fldCharType="end"/>
      </w:r>
      <w:r w:rsidR="00030CC1">
        <w:rPr>
          <w:rFonts w:ascii="Cambria" w:hAnsi="Cambria" w:cs="Arial"/>
        </w:rPr>
        <w:t xml:space="preserve"> have previously noted that </w:t>
      </w:r>
      <w:r w:rsidR="00030CC1" w:rsidRPr="007F5788">
        <w:rPr>
          <w:rFonts w:ascii="Cambria" w:hAnsi="Cambria" w:cs="Arial"/>
        </w:rPr>
        <w:t>CpG mutations show some variability</w:t>
      </w:r>
      <w:r w:rsidR="00030CC1">
        <w:rPr>
          <w:rFonts w:ascii="Cambria" w:hAnsi="Cambria" w:cs="Arial"/>
        </w:rPr>
        <w:t xml:space="preserve"> between populations, however these differences are not very large compared to their overall mutation rate.</w:t>
      </w:r>
      <w:r w:rsidR="00B93202">
        <w:rPr>
          <w:rFonts w:ascii="Cambria" w:hAnsi="Cambria" w:cs="Arial"/>
        </w:rPr>
        <w:t xml:space="preserve"> </w:t>
      </w:r>
      <w:r w:rsidR="00030CC1">
        <w:rPr>
          <w:rFonts w:ascii="Cambria" w:hAnsi="Cambria" w:cs="Arial"/>
        </w:rPr>
        <w:t xml:space="preserve">In agreement with this, we find that the </w:t>
      </w:r>
      <w:proofErr w:type="spellStart"/>
      <w:r w:rsidR="00030CC1">
        <w:rPr>
          <w:rFonts w:ascii="Cambria" w:hAnsi="Cambria" w:cs="Arial"/>
        </w:rPr>
        <w:t>CpGs</w:t>
      </w:r>
      <w:proofErr w:type="spellEnd"/>
      <w:r w:rsidR="00030CC1">
        <w:rPr>
          <w:rFonts w:ascii="Cambria" w:hAnsi="Cambria" w:cs="Arial"/>
        </w:rPr>
        <w:t xml:space="preserve"> all appear to have a shared profile of enrichment in South and East Asia, but that this enrichment is not as heavily pronounced.</w:t>
      </w:r>
      <w:r w:rsidR="00B93202">
        <w:rPr>
          <w:rFonts w:ascii="Cambria" w:hAnsi="Cambria" w:cs="Arial"/>
        </w:rPr>
        <w:t xml:space="preserve"> </w:t>
      </w:r>
      <w:r w:rsidR="00030CC1">
        <w:rPr>
          <w:rFonts w:ascii="Cambria" w:hAnsi="Cambria" w:cs="Arial"/>
        </w:rPr>
        <w:t xml:space="preserve">Importantly, Mathieson and Reich have cautioned that an apparent CpG enrichment may in fact be a signature of recurrent mutation in populations which have experienced recent exponential growth. </w:t>
      </w:r>
      <w:commentRangeStart w:id="7"/>
      <w:r w:rsidR="00030CC1">
        <w:rPr>
          <w:rFonts w:ascii="Cambria" w:hAnsi="Cambria" w:cs="Arial"/>
        </w:rPr>
        <w:t xml:space="preserve">However, if this were the case, we would expect to see a strong peak in CpG polymorphisms at allele count 2, which we do not observe </w:t>
      </w:r>
      <w:commentRangeEnd w:id="7"/>
      <w:r w:rsidR="00030CC1">
        <w:rPr>
          <w:rStyle w:val="CommentReference"/>
        </w:rPr>
        <w:commentReference w:id="7"/>
      </w:r>
      <w:r w:rsidR="00030CC1">
        <w:rPr>
          <w:rFonts w:ascii="Cambria" w:hAnsi="Cambria" w:cs="Arial"/>
        </w:rPr>
        <w:t>(</w:t>
      </w:r>
      <w:r w:rsidR="00030CC1" w:rsidRPr="007C44D2">
        <w:rPr>
          <w:rFonts w:ascii="Cambria" w:hAnsi="Cambria" w:cs="Arial"/>
        </w:rPr>
        <w:t>supplement</w:t>
      </w:r>
      <w:r w:rsidR="00030CC1">
        <w:rPr>
          <w:rFonts w:ascii="Cambria" w:hAnsi="Cambria" w:cs="Arial"/>
        </w:rPr>
        <w:t>).</w:t>
      </w:r>
      <w:commentRangeEnd w:id="6"/>
      <w:r w:rsidR="00030CC1">
        <w:rPr>
          <w:rStyle w:val="CommentReference"/>
        </w:rPr>
        <w:commentReference w:id="6"/>
      </w:r>
    </w:p>
    <w:p w14:paraId="5EC714FE" w14:textId="79949BB4" w:rsidR="00992AEA" w:rsidRDefault="00C17112" w:rsidP="00C17112">
      <w:pPr>
        <w:spacing w:after="0" w:line="360" w:lineRule="auto"/>
        <w:ind w:firstLine="720"/>
        <w:jc w:val="both"/>
        <w:rPr>
          <w:rFonts w:ascii="Cambria" w:hAnsi="Cambria" w:cs="Arial"/>
        </w:rPr>
      </w:pPr>
      <w:r>
        <w:rPr>
          <w:rFonts w:ascii="Cambria" w:hAnsi="Cambria" w:cs="Arial"/>
        </w:rPr>
        <w:t>Encouraged by the replication of these expected results, we examined the remaining significantly variable polymorphisms for novel signatures of mutation rate variation.</w:t>
      </w:r>
      <w:r w:rsidR="00B93202">
        <w:rPr>
          <w:rFonts w:ascii="Cambria" w:hAnsi="Cambria" w:cs="Arial"/>
        </w:rPr>
        <w:t xml:space="preserve"> </w:t>
      </w:r>
      <w:r w:rsidR="00030CC1">
        <w:rPr>
          <w:rFonts w:ascii="Cambria" w:hAnsi="Cambria" w:cs="Arial"/>
        </w:rPr>
        <w:t>In total, we observed</w:t>
      </w:r>
      <w:r w:rsidR="00030CC1" w:rsidRPr="002F38A1">
        <w:rPr>
          <w:rFonts w:ascii="Cambria" w:hAnsi="Cambria" w:cs="Arial"/>
        </w:rPr>
        <w:t xml:space="preserve"> that </w:t>
      </w:r>
      <w:r w:rsidR="00030CC1">
        <w:rPr>
          <w:rFonts w:ascii="Cambria" w:hAnsi="Cambria" w:cs="Arial"/>
        </w:rPr>
        <w:t>62</w:t>
      </w:r>
      <w:r w:rsidR="00030CC1" w:rsidRPr="002F38A1">
        <w:rPr>
          <w:rFonts w:ascii="Cambria" w:hAnsi="Cambria" w:cs="Arial"/>
        </w:rPr>
        <w:t xml:space="preserve"> of the 96 possible </w:t>
      </w:r>
      <w:r w:rsidR="00030CC1">
        <w:rPr>
          <w:rFonts w:ascii="Cambria" w:hAnsi="Cambria" w:cs="Arial"/>
        </w:rPr>
        <w:t xml:space="preserve">3-mer </w:t>
      </w:r>
      <w:r w:rsidR="00030CC1" w:rsidRPr="002F38A1">
        <w:rPr>
          <w:rFonts w:ascii="Cambria" w:hAnsi="Cambria" w:cs="Arial"/>
        </w:rPr>
        <w:t>types</w:t>
      </w:r>
      <w:r>
        <w:rPr>
          <w:rFonts w:ascii="Cambria" w:hAnsi="Cambria" w:cs="Arial"/>
        </w:rPr>
        <w:t xml:space="preserve"> were significantly heterogeneous across ancestral continental groups.</w:t>
      </w:r>
      <w:r w:rsidR="00030CC1">
        <w:rPr>
          <w:rFonts w:ascii="Cambria" w:hAnsi="Cambria" w:cs="Arial"/>
        </w:rPr>
        <w:t xml:space="preserve"> However, in order to remain strongly conservative, we first chose to consider only the 14 most highly significantly variable polymorphisms (p</w:t>
      </w:r>
      <w:commentRangeStart w:id="8"/>
      <w:commentRangeStart w:id="9"/>
      <w:r w:rsidR="00030CC1">
        <w:rPr>
          <w:rFonts w:ascii="Cambria" w:hAnsi="Cambria" w:cs="Arial"/>
        </w:rPr>
        <w:t xml:space="preserve"> &lt; 10</w:t>
      </w:r>
      <w:r w:rsidR="00030CC1">
        <w:rPr>
          <w:rFonts w:ascii="Cambria" w:hAnsi="Cambria" w:cs="Arial"/>
          <w:vertAlign w:val="superscript"/>
        </w:rPr>
        <w:t>-40</w:t>
      </w:r>
      <w:commentRangeEnd w:id="8"/>
      <w:r w:rsidR="00030CC1">
        <w:rPr>
          <w:rStyle w:val="CommentReference"/>
        </w:rPr>
        <w:commentReference w:id="8"/>
      </w:r>
      <w:commentRangeEnd w:id="9"/>
      <w:r w:rsidR="00030CC1">
        <w:rPr>
          <w:rStyle w:val="CommentReference"/>
        </w:rPr>
        <w:commentReference w:id="9"/>
      </w:r>
      <w:r w:rsidR="00030CC1">
        <w:rPr>
          <w:rFonts w:ascii="Cambria" w:hAnsi="Cambria" w:cs="Arial"/>
        </w:rPr>
        <w:t>, shown in table 1).</w:t>
      </w:r>
      <w:r>
        <w:rPr>
          <w:rFonts w:ascii="Cambria" w:hAnsi="Cambria" w:cs="Arial"/>
        </w:rPr>
        <w:t xml:space="preserve"> </w:t>
      </w:r>
      <w:r w:rsidR="000E317B">
        <w:rPr>
          <w:rFonts w:ascii="Cambria" w:hAnsi="Cambria" w:cs="Arial"/>
        </w:rPr>
        <w:t>To more easily make comparisons of relative enrichment between continental groups</w:t>
      </w:r>
      <w:r w:rsidR="000E317B" w:rsidRPr="002F38A1">
        <w:rPr>
          <w:rFonts w:ascii="Cambria" w:hAnsi="Cambria" w:cs="Arial"/>
        </w:rPr>
        <w:t xml:space="preserve">, we </w:t>
      </w:r>
      <w:r w:rsidR="000E317B">
        <w:rPr>
          <w:rFonts w:ascii="Cambria" w:hAnsi="Cambria" w:cs="Arial"/>
        </w:rPr>
        <w:t>used our private polymorphism data to infer</w:t>
      </w:r>
      <w:r w:rsidR="000E317B" w:rsidRPr="002F38A1">
        <w:rPr>
          <w:rFonts w:ascii="Cambria" w:hAnsi="Cambria" w:cs="Arial"/>
        </w:rPr>
        <w:t xml:space="preserve"> mutation rates </w:t>
      </w:r>
      <w:r w:rsidR="000E317B">
        <w:rPr>
          <w:rFonts w:ascii="Cambria" w:hAnsi="Cambria" w:cs="Arial"/>
        </w:rPr>
        <w:t xml:space="preserve">for each 3-mer </w:t>
      </w:r>
      <w:r w:rsidR="000E317B" w:rsidRPr="002F38A1">
        <w:rPr>
          <w:rFonts w:ascii="Cambria" w:hAnsi="Cambria" w:cs="Arial"/>
        </w:rPr>
        <w:t xml:space="preserve">(per generation per site) </w:t>
      </w:r>
      <w:r w:rsidR="000E317B">
        <w:rPr>
          <w:rFonts w:ascii="Cambria" w:hAnsi="Cambria" w:cs="Arial"/>
        </w:rPr>
        <w:t>using the methodology from Kong et al</w:t>
      </w:r>
      <w:r w:rsidR="000E317B">
        <w:rPr>
          <w:rFonts w:ascii="Cambria" w:hAnsi="Cambria" w:cs="Arial"/>
        </w:rPr>
        <w:fldChar w:fldCharType="begin" w:fldLock="1"/>
      </w:r>
      <w:r w:rsidR="00D84953">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"&lt;sup&gt;12&lt;/sup&gt;", "plainTextFormattedCitation" : "12", "previouslyFormattedCitation" : "&lt;sup&gt;12&lt;/sup&gt;" }, "properties" : { "noteIndex" : 0 }, "schema" : "https://github.com/citation-style-language/schema/raw/master/csl-citation.json" }</w:instrText>
      </w:r>
      <w:r w:rsidR="000E317B">
        <w:rPr>
          <w:rFonts w:ascii="Cambria" w:hAnsi="Cambria" w:cs="Arial"/>
        </w:rPr>
        <w:fldChar w:fldCharType="separate"/>
      </w:r>
      <w:r w:rsidR="003E1101" w:rsidRPr="003E1101">
        <w:rPr>
          <w:rFonts w:ascii="Cambria" w:hAnsi="Cambria" w:cs="Arial"/>
          <w:noProof/>
          <w:vertAlign w:val="superscript"/>
        </w:rPr>
        <w:t>12</w:t>
      </w:r>
      <w:r w:rsidR="000E317B">
        <w:rPr>
          <w:rFonts w:ascii="Cambria" w:hAnsi="Cambria" w:cs="Arial"/>
        </w:rPr>
        <w:fldChar w:fldCharType="end"/>
      </w:r>
      <w:r w:rsidR="000E317B">
        <w:rPr>
          <w:rFonts w:ascii="Cambria" w:hAnsi="Cambria" w:cs="Arial"/>
        </w:rPr>
        <w:t xml:space="preserve"> (s</w:t>
      </w:r>
      <w:r w:rsidR="000E317B" w:rsidRPr="002F38A1">
        <w:rPr>
          <w:rFonts w:ascii="Cambria" w:hAnsi="Cambria" w:cs="Arial"/>
        </w:rPr>
        <w:t>ee “Mutation Rate Inference” in the Methods Section).</w:t>
      </w:r>
      <w:r w:rsidR="000E317B">
        <w:rPr>
          <w:rFonts w:ascii="Cambria" w:hAnsi="Cambria" w:cs="Arial"/>
        </w:rPr>
        <w:t xml:space="preserve"> </w:t>
      </w:r>
    </w:p>
    <w:p w14:paraId="23D630BB" w14:textId="37E14ACC" w:rsidR="00504C3F" w:rsidRPr="00504C3F" w:rsidRDefault="000F6229" w:rsidP="00C17112">
      <w:pPr>
        <w:spacing w:after="0" w:line="360" w:lineRule="auto"/>
        <w:ind w:firstLine="720"/>
        <w:jc w:val="both"/>
        <w:rPr>
          <w:rFonts w:ascii="Cambria" w:hAnsi="Cambria" w:cs="Arial"/>
        </w:rPr>
      </w:pPr>
      <w:r>
        <w:rPr>
          <w:rFonts w:ascii="Cambria" w:hAnsi="Cambria" w:cs="Arial"/>
        </w:rPr>
        <w:t>In addition to the C</w:t>
      </w:r>
      <w:r w:rsidRPr="0086032A">
        <w:rPr>
          <w:rFonts w:ascii="Cambria" w:hAnsi="Cambria" w:cs="Arial"/>
        </w:rPr>
        <w:t>→T</w:t>
      </w:r>
      <w:r>
        <w:rPr>
          <w:rFonts w:ascii="Cambria" w:hAnsi="Cambria" w:cs="Arial"/>
        </w:rPr>
        <w:t xml:space="preserve"> polymorphisms already mentioned, we noted two additional substitutions among this group, </w:t>
      </w:r>
      <w:r w:rsidR="00504C3F">
        <w:rPr>
          <w:rFonts w:ascii="Cambria" w:hAnsi="Cambria" w:cs="Arial"/>
        </w:rPr>
        <w:t>TCA</w:t>
      </w:r>
      <w:r w:rsidR="00504C3F" w:rsidRPr="002F38A1">
        <w:rPr>
          <w:rFonts w:ascii="Cambria" w:hAnsi="Cambria" w:cs="Arial"/>
        </w:rPr>
        <w:t>→</w:t>
      </w:r>
      <w:r w:rsidR="00504C3F">
        <w:rPr>
          <w:rFonts w:ascii="Cambria" w:hAnsi="Cambria" w:cs="Arial"/>
        </w:rPr>
        <w:t>T and ACT</w:t>
      </w:r>
      <w:r w:rsidR="00504C3F" w:rsidRPr="002F38A1">
        <w:rPr>
          <w:rFonts w:ascii="Cambria" w:hAnsi="Cambria" w:cs="Arial"/>
        </w:rPr>
        <w:t>→</w:t>
      </w:r>
      <w:r w:rsidR="00504C3F">
        <w:rPr>
          <w:rFonts w:ascii="Cambria" w:hAnsi="Cambria" w:cs="Arial"/>
        </w:rPr>
        <w:t xml:space="preserve">T, which were both significantly variable at p &lt; </w:t>
      </w:r>
      <w:r w:rsidR="00504C3F">
        <w:rPr>
          <w:rFonts w:ascii="Cambria" w:hAnsi="Cambria" w:cs="Arial"/>
        </w:rPr>
        <w:lastRenderedPageBreak/>
        <w:t>10</w:t>
      </w:r>
      <w:r w:rsidR="00504C3F">
        <w:rPr>
          <w:rFonts w:ascii="Cambria" w:hAnsi="Cambria" w:cs="Arial"/>
          <w:vertAlign w:val="superscript"/>
        </w:rPr>
        <w:t>-40</w:t>
      </w:r>
      <w:r w:rsidR="00504C3F">
        <w:rPr>
          <w:rFonts w:ascii="Cambria" w:hAnsi="Cambria" w:cs="Arial"/>
        </w:rPr>
        <w:t xml:space="preserve"> and which showed enrichment in Europe and South Asia.</w:t>
      </w:r>
      <w:r w:rsidR="00B93202">
        <w:rPr>
          <w:rFonts w:ascii="Cambria" w:hAnsi="Cambria" w:cs="Arial"/>
        </w:rPr>
        <w:t xml:space="preserve"> </w:t>
      </w:r>
      <w:r w:rsidR="00D7203B">
        <w:rPr>
          <w:rFonts w:ascii="Cambria" w:hAnsi="Cambria" w:cs="Arial"/>
        </w:rPr>
        <w:t>A final polymorphism, GCC</w:t>
      </w:r>
      <w:r w:rsidR="00D7203B" w:rsidRPr="002F38A1">
        <w:rPr>
          <w:rFonts w:ascii="Cambria" w:hAnsi="Cambria" w:cs="Arial"/>
        </w:rPr>
        <w:t>→</w:t>
      </w:r>
      <w:r w:rsidR="00D7203B">
        <w:rPr>
          <w:rFonts w:ascii="Cambria" w:hAnsi="Cambria" w:cs="Arial"/>
        </w:rPr>
        <w:t>T, was likewise enriched in Europe and South Asia, but also showed an elevation in East Asia. One plausible explanation is that GCC</w:t>
      </w:r>
      <w:r w:rsidR="00D7203B" w:rsidRPr="002F38A1">
        <w:rPr>
          <w:rFonts w:ascii="Cambria" w:hAnsi="Cambria" w:cs="Arial"/>
        </w:rPr>
        <w:t>→</w:t>
      </w:r>
      <w:r w:rsidR="00D7203B">
        <w:rPr>
          <w:rFonts w:ascii="Cambria" w:hAnsi="Cambria" w:cs="Arial"/>
        </w:rPr>
        <w:t>T is elevated in Europe and South Asia by the same mechanism as the other C</w:t>
      </w:r>
      <w:r w:rsidR="00D7203B" w:rsidRPr="002F38A1">
        <w:rPr>
          <w:rFonts w:ascii="Cambria" w:hAnsi="Cambria" w:cs="Arial"/>
        </w:rPr>
        <w:t>→</w:t>
      </w:r>
      <w:r w:rsidR="00D7203B">
        <w:rPr>
          <w:rFonts w:ascii="Cambria" w:hAnsi="Cambria" w:cs="Arial"/>
        </w:rPr>
        <w:t>T polymorphisms listed her</w:t>
      </w:r>
      <w:r w:rsidR="006C37A2">
        <w:rPr>
          <w:rFonts w:ascii="Cambria" w:hAnsi="Cambria" w:cs="Arial"/>
        </w:rPr>
        <w:t xml:space="preserve">e, but </w:t>
      </w:r>
      <w:r w:rsidR="00BD1D55">
        <w:rPr>
          <w:rFonts w:ascii="Cambria" w:hAnsi="Cambria" w:cs="Arial"/>
        </w:rPr>
        <w:t xml:space="preserve">that </w:t>
      </w:r>
      <w:r w:rsidR="006C37A2">
        <w:rPr>
          <w:rFonts w:ascii="Cambria" w:hAnsi="Cambria" w:cs="Arial"/>
        </w:rPr>
        <w:t>it’s enrichment in East Asia</w:t>
      </w:r>
      <w:r w:rsidR="00D7203B">
        <w:rPr>
          <w:rFonts w:ascii="Cambria" w:hAnsi="Cambria" w:cs="Arial"/>
        </w:rPr>
        <w:t xml:space="preserve"> is driven by some other biological force or artifact.</w:t>
      </w:r>
    </w:p>
    <w:p w14:paraId="216C9457" w14:textId="5894539D" w:rsidR="00367C19" w:rsidRDefault="000E317B" w:rsidP="00C17112">
      <w:pPr>
        <w:spacing w:after="0" w:line="360" w:lineRule="auto"/>
        <w:ind w:firstLine="720"/>
        <w:jc w:val="both"/>
        <w:rPr>
          <w:rFonts w:ascii="Cambria" w:hAnsi="Cambria" w:cs="Arial"/>
        </w:rPr>
      </w:pPr>
      <w:r>
        <w:rPr>
          <w:rFonts w:ascii="Cambria" w:hAnsi="Cambria" w:cs="Arial"/>
        </w:rPr>
        <w:t>Among the remaining polymorphisms,</w:t>
      </w:r>
      <w:r w:rsidR="00743A99">
        <w:rPr>
          <w:rFonts w:ascii="Cambria" w:hAnsi="Cambria" w:cs="Arial"/>
        </w:rPr>
        <w:t xml:space="preserve"> </w:t>
      </w:r>
      <w:r w:rsidR="00CC7F46">
        <w:rPr>
          <w:rFonts w:ascii="Cambria" w:hAnsi="Cambria" w:cs="Arial"/>
        </w:rPr>
        <w:t>GAT→T</w:t>
      </w:r>
      <w:r w:rsidR="00743A99">
        <w:rPr>
          <w:rFonts w:ascii="Cambria" w:hAnsi="Cambria" w:cs="Arial"/>
        </w:rPr>
        <w:t xml:space="preserve"> and</w:t>
      </w:r>
      <w:r w:rsidR="00743A99" w:rsidRPr="002F38A1">
        <w:rPr>
          <w:rFonts w:ascii="Cambria" w:hAnsi="Cambria" w:cs="Arial"/>
        </w:rPr>
        <w:t xml:space="preserve"> ACC→A</w:t>
      </w:r>
      <w:r w:rsidR="00743A99">
        <w:rPr>
          <w:rFonts w:ascii="Cambria" w:hAnsi="Cambria" w:cs="Arial"/>
        </w:rPr>
        <w:t>,</w:t>
      </w:r>
      <w:r w:rsidR="001147DA" w:rsidRPr="002F38A1">
        <w:rPr>
          <w:rFonts w:ascii="Cambria" w:hAnsi="Cambria" w:cs="Arial"/>
        </w:rPr>
        <w:t xml:space="preserve"> </w:t>
      </w:r>
      <w:r>
        <w:rPr>
          <w:rFonts w:ascii="Cambria" w:hAnsi="Cambria" w:cs="Arial"/>
        </w:rPr>
        <w:t>were both significant at p &lt; 1</w:t>
      </w:r>
      <w:r w:rsidRPr="002F38A1">
        <w:rPr>
          <w:rFonts w:ascii="Cambria" w:hAnsi="Cambria" w:cs="Arial"/>
        </w:rPr>
        <w:t>×10</w:t>
      </w:r>
      <w:r>
        <w:rPr>
          <w:rFonts w:ascii="Cambria" w:hAnsi="Cambria" w:cs="Arial"/>
          <w:vertAlign w:val="superscript"/>
        </w:rPr>
        <w:t>-85</w:t>
      </w:r>
      <w:r>
        <w:rPr>
          <w:rFonts w:ascii="Cambria" w:hAnsi="Cambria" w:cs="Arial"/>
        </w:rPr>
        <w:t xml:space="preserve">, and </w:t>
      </w:r>
      <w:r w:rsidR="00743A99">
        <w:rPr>
          <w:rFonts w:ascii="Cambria" w:hAnsi="Cambria" w:cs="Arial"/>
        </w:rPr>
        <w:t xml:space="preserve">have </w:t>
      </w:r>
      <w:r w:rsidR="00D435EE" w:rsidRPr="002F38A1">
        <w:rPr>
          <w:rFonts w:ascii="Cambria" w:hAnsi="Cambria" w:cs="Arial"/>
        </w:rPr>
        <w:t>not yet</w:t>
      </w:r>
      <w:r w:rsidR="00743A99">
        <w:rPr>
          <w:rFonts w:ascii="Cambria" w:hAnsi="Cambria" w:cs="Arial"/>
        </w:rPr>
        <w:t xml:space="preserve"> been</w:t>
      </w:r>
      <w:r w:rsidR="00D435EE" w:rsidRPr="002F38A1">
        <w:rPr>
          <w:rFonts w:ascii="Cambria" w:hAnsi="Cambria" w:cs="Arial"/>
        </w:rPr>
        <w:t xml:space="preserve"> specifically noted in previous studies</w:t>
      </w:r>
      <w:r w:rsidR="00992AEA">
        <w:rPr>
          <w:rFonts w:ascii="Cambria" w:hAnsi="Cambria" w:cs="Arial"/>
        </w:rPr>
        <w:t xml:space="preserve"> (Table 1)</w:t>
      </w:r>
      <w:r w:rsidR="00D435EE" w:rsidRPr="002F38A1">
        <w:rPr>
          <w:rFonts w:ascii="Cambria" w:hAnsi="Cambria" w:cs="Arial"/>
        </w:rPr>
        <w:t xml:space="preserve">. </w:t>
      </w:r>
      <w:r w:rsidR="00E12327">
        <w:rPr>
          <w:rFonts w:ascii="Cambria" w:hAnsi="Cambria" w:cs="Arial"/>
        </w:rPr>
        <w:t>Interestingly, we found that b</w:t>
      </w:r>
      <w:r w:rsidR="00E12327" w:rsidRPr="002F38A1">
        <w:rPr>
          <w:rFonts w:ascii="Cambria" w:hAnsi="Cambria" w:cs="Arial"/>
        </w:rPr>
        <w:t xml:space="preserve">oth </w:t>
      </w:r>
      <w:r w:rsidR="00CC7F46">
        <w:rPr>
          <w:rFonts w:ascii="Cambria" w:hAnsi="Cambria" w:cs="Arial"/>
        </w:rPr>
        <w:t>GAT→T</w:t>
      </w:r>
      <w:r w:rsidR="00E12327" w:rsidRPr="002F38A1">
        <w:rPr>
          <w:rFonts w:ascii="Cambria" w:hAnsi="Cambria" w:cs="Arial"/>
        </w:rPr>
        <w:t xml:space="preserve"> and ACC→A display a shared profile of enrichment in East and South Asi</w:t>
      </w:r>
      <w:r w:rsidR="00E12327">
        <w:rPr>
          <w:rFonts w:ascii="Cambria" w:hAnsi="Cambria" w:cs="Arial"/>
        </w:rPr>
        <w:t xml:space="preserve">a </w:t>
      </w:r>
      <w:r w:rsidR="004814A3">
        <w:rPr>
          <w:rFonts w:ascii="Cambria" w:hAnsi="Cambria" w:cs="Arial"/>
        </w:rPr>
        <w:t xml:space="preserve">over Africa and Europe. </w:t>
      </w:r>
      <w:r w:rsidR="00E12327">
        <w:rPr>
          <w:rFonts w:ascii="Cambria" w:hAnsi="Cambria" w:cs="Arial"/>
        </w:rPr>
        <w:t>In addition, by estimating mutation rate separately on each chromosome, we found that this pattern is relatively consistent across the</w:t>
      </w:r>
      <w:commentRangeStart w:id="10"/>
      <w:r w:rsidR="00E12327">
        <w:rPr>
          <w:rFonts w:ascii="Cambria" w:hAnsi="Cambria" w:cs="Arial"/>
        </w:rPr>
        <w:t xml:space="preserve"> genome </w:t>
      </w:r>
      <w:commentRangeEnd w:id="10"/>
      <w:r w:rsidR="00E12327">
        <w:rPr>
          <w:rStyle w:val="CommentReference"/>
        </w:rPr>
        <w:commentReference w:id="10"/>
      </w:r>
      <w:r w:rsidR="00E12327">
        <w:rPr>
          <w:rFonts w:ascii="Cambria" w:hAnsi="Cambria" w:cs="Arial"/>
        </w:rPr>
        <w:t>(</w:t>
      </w:r>
      <w:r w:rsidR="00E12327" w:rsidRPr="007C44D2">
        <w:rPr>
          <w:rFonts w:ascii="Cambria" w:hAnsi="Cambria" w:cs="Arial"/>
        </w:rPr>
        <w:t>supplement</w:t>
      </w:r>
      <w:r w:rsidR="00E12327">
        <w:rPr>
          <w:rFonts w:ascii="Cambria" w:hAnsi="Cambria" w:cs="Arial"/>
        </w:rPr>
        <w:t>).</w:t>
      </w:r>
      <w:r w:rsidR="00B93202">
        <w:rPr>
          <w:rFonts w:ascii="Cambria" w:hAnsi="Cambria" w:cs="Arial"/>
        </w:rPr>
        <w:t xml:space="preserve"> </w:t>
      </w:r>
      <w:r w:rsidR="00E12327">
        <w:rPr>
          <w:rFonts w:ascii="Cambria" w:hAnsi="Cambria" w:cs="Arial"/>
        </w:rPr>
        <w:t xml:space="preserve">These findings suggest that </w:t>
      </w:r>
      <w:r w:rsidR="00CC7F46">
        <w:rPr>
          <w:rFonts w:ascii="Cambria" w:hAnsi="Cambria" w:cs="Arial"/>
        </w:rPr>
        <w:t>GAT</w:t>
      </w:r>
      <w:r w:rsidR="00E12327" w:rsidRPr="002F38A1">
        <w:rPr>
          <w:rFonts w:ascii="Cambria" w:hAnsi="Cambria" w:cs="Arial"/>
        </w:rPr>
        <w:t>→</w:t>
      </w:r>
      <w:r w:rsidR="00CC7F46">
        <w:rPr>
          <w:rFonts w:ascii="Cambria" w:hAnsi="Cambria" w:cs="Arial"/>
        </w:rPr>
        <w:t>T</w:t>
      </w:r>
      <w:r w:rsidR="00E12327">
        <w:rPr>
          <w:rFonts w:ascii="Cambria" w:hAnsi="Cambria" w:cs="Arial"/>
        </w:rPr>
        <w:t xml:space="preserve"> and </w:t>
      </w:r>
      <w:r w:rsidR="00E12327" w:rsidRPr="002F38A1">
        <w:rPr>
          <w:rFonts w:ascii="Cambria" w:hAnsi="Cambria" w:cs="Arial"/>
        </w:rPr>
        <w:t>ACC→A</w:t>
      </w:r>
      <w:r w:rsidR="00E12327">
        <w:rPr>
          <w:rFonts w:ascii="Cambria" w:hAnsi="Cambria" w:cs="Arial"/>
        </w:rPr>
        <w:t xml:space="preserve"> may represent a novel signal of polym</w:t>
      </w:r>
      <w:r w:rsidR="00030CC1">
        <w:rPr>
          <w:rFonts w:ascii="Cambria" w:hAnsi="Cambria" w:cs="Arial"/>
        </w:rPr>
        <w:t>orphism types enriched in Asia.</w:t>
      </w:r>
      <w:r w:rsidR="00C17112">
        <w:rPr>
          <w:rFonts w:ascii="Cambria" w:hAnsi="Cambria" w:cs="Arial"/>
        </w:rPr>
        <w:t xml:space="preserve"> </w:t>
      </w:r>
      <w:r w:rsidR="00D7203B">
        <w:rPr>
          <w:rFonts w:ascii="Cambria" w:hAnsi="Cambria" w:cs="Arial"/>
        </w:rPr>
        <w:t>The s</w:t>
      </w:r>
      <w:r w:rsidR="004E17B6">
        <w:rPr>
          <w:rFonts w:ascii="Cambria" w:hAnsi="Cambria" w:cs="Arial"/>
        </w:rPr>
        <w:t>ole remaining polymorphism type,</w:t>
      </w:r>
      <w:r w:rsidR="001147DA" w:rsidRPr="002F38A1">
        <w:rPr>
          <w:rFonts w:ascii="Cambria" w:hAnsi="Cambria" w:cs="Arial"/>
        </w:rPr>
        <w:t xml:space="preserve"> ACA</w:t>
      </w:r>
      <w:r w:rsidR="00915366" w:rsidRPr="002F38A1">
        <w:rPr>
          <w:rFonts w:ascii="Cambria" w:hAnsi="Cambria" w:cs="Arial"/>
        </w:rPr>
        <w:t>→</w:t>
      </w:r>
      <w:r w:rsidR="004E17B6">
        <w:rPr>
          <w:rFonts w:ascii="Cambria" w:hAnsi="Cambria" w:cs="Arial"/>
        </w:rPr>
        <w:t>T</w:t>
      </w:r>
      <w:r w:rsidR="00853901">
        <w:rPr>
          <w:rFonts w:ascii="Cambria" w:hAnsi="Cambria" w:cs="Arial"/>
        </w:rPr>
        <w:t>,</w:t>
      </w:r>
      <w:r w:rsidR="004E17B6">
        <w:rPr>
          <w:rFonts w:ascii="Cambria" w:hAnsi="Cambria" w:cs="Arial"/>
        </w:rPr>
        <w:t xml:space="preserve"> is enriched</w:t>
      </w:r>
      <w:r w:rsidR="001147DA" w:rsidRPr="002F38A1">
        <w:rPr>
          <w:rFonts w:ascii="Cambria" w:hAnsi="Cambria" w:cs="Arial"/>
        </w:rPr>
        <w:t xml:space="preserve"> in Africans and d</w:t>
      </w:r>
      <w:r w:rsidR="00A540D0" w:rsidRPr="002F38A1">
        <w:rPr>
          <w:rFonts w:ascii="Cambria" w:hAnsi="Cambria" w:cs="Arial"/>
        </w:rPr>
        <w:t>epleted in East Asians</w:t>
      </w:r>
      <w:r w:rsidR="00992AEA">
        <w:rPr>
          <w:rFonts w:ascii="Cambria" w:hAnsi="Cambria" w:cs="Arial"/>
        </w:rPr>
        <w:t xml:space="preserve"> and Europeans</w:t>
      </w:r>
      <w:r w:rsidR="004E17B6">
        <w:rPr>
          <w:rFonts w:ascii="Cambria" w:hAnsi="Cambria" w:cs="Arial"/>
        </w:rPr>
        <w:t xml:space="preserve"> (</w:t>
      </w:r>
      <w:r w:rsidR="00836DDC">
        <w:rPr>
          <w:rFonts w:ascii="Cambria" w:hAnsi="Cambria" w:cs="Arial"/>
        </w:rPr>
        <w:t xml:space="preserve">Table 1, </w:t>
      </w:r>
      <w:r w:rsidR="002970CA">
        <w:rPr>
          <w:rFonts w:ascii="Cambria" w:hAnsi="Cambria" w:cs="Arial"/>
        </w:rPr>
        <w:t>supplement</w:t>
      </w:r>
      <w:r w:rsidR="00C61D11" w:rsidRPr="002F38A1">
        <w:rPr>
          <w:rFonts w:ascii="Cambria" w:hAnsi="Cambria" w:cs="Arial"/>
        </w:rPr>
        <w:t>)</w:t>
      </w:r>
      <w:r w:rsidR="004E17B6">
        <w:rPr>
          <w:rFonts w:ascii="Cambria" w:hAnsi="Cambria" w:cs="Arial"/>
        </w:rPr>
        <w:t>.</w:t>
      </w:r>
      <w:r w:rsidR="00A540D0" w:rsidRPr="002F38A1">
        <w:rPr>
          <w:rFonts w:ascii="Cambria" w:hAnsi="Cambria" w:cs="Arial"/>
        </w:rPr>
        <w:t xml:space="preserve"> </w:t>
      </w:r>
      <w:r w:rsidR="00992AEA">
        <w:rPr>
          <w:rFonts w:ascii="Cambria" w:hAnsi="Cambria" w:cs="Arial"/>
        </w:rPr>
        <w:t xml:space="preserve">In addition, we </w:t>
      </w:r>
      <w:r w:rsidR="00BF7C18">
        <w:rPr>
          <w:rFonts w:ascii="Cambria" w:hAnsi="Cambria" w:cs="Arial"/>
        </w:rPr>
        <w:t xml:space="preserve">again find that this pattern is consistent across chromosomes (supplement). </w:t>
      </w:r>
      <w:r w:rsidR="004E17B6">
        <w:rPr>
          <w:rFonts w:ascii="Cambria" w:hAnsi="Cambria" w:cs="Arial"/>
        </w:rPr>
        <w:t>Taken together, these results indicate that there may be serval strongly significant signatures of variable mutation rate operating at the 3</w:t>
      </w:r>
      <w:r w:rsidR="00BF7C18">
        <w:rPr>
          <w:rFonts w:ascii="Cambria" w:hAnsi="Cambria" w:cs="Arial"/>
        </w:rPr>
        <w:t>-</w:t>
      </w:r>
      <w:r w:rsidR="004E17B6">
        <w:rPr>
          <w:rFonts w:ascii="Cambria" w:hAnsi="Cambria" w:cs="Arial"/>
        </w:rPr>
        <w:t>mer scale, in addition to the European C</w:t>
      </w:r>
      <w:r w:rsidR="004E17B6" w:rsidRPr="002F38A1">
        <w:rPr>
          <w:rFonts w:ascii="Cambria" w:hAnsi="Cambria" w:cs="Arial"/>
        </w:rPr>
        <w:t>→</w:t>
      </w:r>
      <w:r w:rsidR="004E17B6">
        <w:rPr>
          <w:rFonts w:ascii="Cambria" w:hAnsi="Cambria" w:cs="Arial"/>
        </w:rPr>
        <w:t>T</w:t>
      </w:r>
      <w:r w:rsidR="004E17B6" w:rsidRPr="002F38A1">
        <w:rPr>
          <w:rFonts w:ascii="Cambria" w:hAnsi="Cambria" w:cs="Arial"/>
        </w:rPr>
        <w:t xml:space="preserve"> </w:t>
      </w:r>
      <w:r w:rsidR="004E17B6">
        <w:rPr>
          <w:rFonts w:ascii="Cambria" w:hAnsi="Cambria" w:cs="Arial"/>
        </w:rPr>
        <w:t>elevation.</w:t>
      </w:r>
    </w:p>
    <w:p w14:paraId="1598F497" w14:textId="0CF0DB0F" w:rsidR="001C4487" w:rsidRDefault="005D34F3" w:rsidP="001C4487">
      <w:pPr>
        <w:spacing w:after="0" w:line="360" w:lineRule="auto"/>
        <w:jc w:val="both"/>
        <w:rPr>
          <w:rFonts w:ascii="Cambria" w:hAnsi="Cambria" w:cs="Arial"/>
          <w:b/>
        </w:rPr>
      </w:pPr>
      <w:r>
        <w:rPr>
          <w:rFonts w:ascii="Cambria" w:hAnsi="Cambria" w:cs="Arial"/>
          <w:b/>
        </w:rPr>
        <w:t>Hierarchical</w:t>
      </w:r>
      <w:r w:rsidR="00C32D36">
        <w:rPr>
          <w:rFonts w:ascii="Cambria" w:hAnsi="Cambria" w:cs="Arial"/>
          <w:b/>
        </w:rPr>
        <w:t xml:space="preserve"> clustering of 3</w:t>
      </w:r>
      <w:r w:rsidR="00BF7C18">
        <w:rPr>
          <w:rFonts w:ascii="Cambria" w:hAnsi="Cambria" w:cs="Arial"/>
          <w:b/>
        </w:rPr>
        <w:t>-</w:t>
      </w:r>
      <w:r w:rsidR="00C32D36">
        <w:rPr>
          <w:rFonts w:ascii="Cambria" w:hAnsi="Cambria" w:cs="Arial"/>
          <w:b/>
        </w:rPr>
        <w:t>mer mutational signatures</w:t>
      </w:r>
    </w:p>
    <w:p w14:paraId="63E0C496" w14:textId="393F20A5" w:rsidR="007A5D5A" w:rsidRDefault="00C32D36" w:rsidP="00E12327">
      <w:pPr>
        <w:spacing w:after="0" w:line="360" w:lineRule="auto"/>
        <w:jc w:val="both"/>
        <w:rPr>
          <w:rFonts w:ascii="Cambria" w:hAnsi="Cambria" w:cs="Arial"/>
        </w:rPr>
      </w:pPr>
      <w:r>
        <w:rPr>
          <w:rFonts w:ascii="Cambria" w:hAnsi="Cambria" w:cs="Arial"/>
          <w:b/>
        </w:rPr>
        <w:tab/>
      </w:r>
      <w:r w:rsidR="00992AEA">
        <w:rPr>
          <w:rFonts w:ascii="Cambria" w:hAnsi="Cambria" w:cs="Arial"/>
        </w:rPr>
        <w:t xml:space="preserve">Since </w:t>
      </w:r>
      <w:r w:rsidR="00C73D26">
        <w:rPr>
          <w:rFonts w:ascii="Cambria" w:hAnsi="Cambria" w:cs="Arial"/>
        </w:rPr>
        <w:t xml:space="preserve">there </w:t>
      </w:r>
      <w:r w:rsidR="00992AEA">
        <w:rPr>
          <w:rFonts w:ascii="Cambria" w:hAnsi="Cambria" w:cs="Arial"/>
        </w:rPr>
        <w:t>appear to be</w:t>
      </w:r>
      <w:r w:rsidR="00C73D26">
        <w:rPr>
          <w:rFonts w:ascii="Cambria" w:hAnsi="Cambria" w:cs="Arial"/>
        </w:rPr>
        <w:t xml:space="preserve"> polymorphism types at the 3</w:t>
      </w:r>
      <w:r w:rsidR="00BF7C18">
        <w:rPr>
          <w:rFonts w:ascii="Cambria" w:hAnsi="Cambria" w:cs="Arial"/>
        </w:rPr>
        <w:t>-</w:t>
      </w:r>
      <w:r w:rsidR="00C73D26">
        <w:rPr>
          <w:rFonts w:ascii="Cambria" w:hAnsi="Cambria" w:cs="Arial"/>
        </w:rPr>
        <w:t>mer level which vary significantly in a variety of ways,</w:t>
      </w:r>
      <w:r w:rsidR="00225327">
        <w:rPr>
          <w:rFonts w:ascii="Cambria" w:hAnsi="Cambria" w:cs="Arial"/>
        </w:rPr>
        <w:t xml:space="preserve"> we </w:t>
      </w:r>
      <w:r w:rsidR="00992AEA">
        <w:rPr>
          <w:rFonts w:ascii="Cambria" w:hAnsi="Cambria" w:cs="Arial"/>
        </w:rPr>
        <w:t>hypothesized</w:t>
      </w:r>
      <w:r w:rsidR="00225327">
        <w:rPr>
          <w:rFonts w:ascii="Cambria" w:hAnsi="Cambria" w:cs="Arial"/>
        </w:rPr>
        <w:t xml:space="preserve"> that polymorphism types </w:t>
      </w:r>
      <w:r w:rsidR="00992AEA">
        <w:rPr>
          <w:rFonts w:ascii="Cambria" w:hAnsi="Cambria" w:cs="Arial"/>
        </w:rPr>
        <w:t xml:space="preserve">with similar global profiles of </w:t>
      </w:r>
      <w:r w:rsidR="005C27C5">
        <w:rPr>
          <w:rFonts w:ascii="Cambria" w:hAnsi="Cambria" w:cs="Arial"/>
        </w:rPr>
        <w:t>enrichment and depletion</w:t>
      </w:r>
      <w:r w:rsidR="00225327">
        <w:rPr>
          <w:rFonts w:ascii="Cambria" w:hAnsi="Cambria" w:cs="Arial"/>
        </w:rPr>
        <w:t xml:space="preserve"> may have a mechanism in common. This would motivate a need to catalogue </w:t>
      </w:r>
      <w:r w:rsidR="00C73D26">
        <w:rPr>
          <w:rFonts w:ascii="Cambria" w:hAnsi="Cambria" w:cs="Arial"/>
        </w:rPr>
        <w:t>“signatures” of mutational variation: sets of poly</w:t>
      </w:r>
      <w:r w:rsidR="005C27C5">
        <w:rPr>
          <w:rFonts w:ascii="Cambria" w:hAnsi="Cambria" w:cs="Arial"/>
        </w:rPr>
        <w:t>morphisms which show similar profiles</w:t>
      </w:r>
      <w:r w:rsidR="00C73D26">
        <w:rPr>
          <w:rFonts w:ascii="Cambria" w:hAnsi="Cambria" w:cs="Arial"/>
        </w:rPr>
        <w:t xml:space="preserve"> of </w:t>
      </w:r>
      <w:r w:rsidR="005C27C5">
        <w:rPr>
          <w:rFonts w:ascii="Cambria" w:hAnsi="Cambria" w:cs="Arial"/>
        </w:rPr>
        <w:t xml:space="preserve">relative </w:t>
      </w:r>
      <w:r w:rsidR="00C73D26">
        <w:rPr>
          <w:rFonts w:ascii="Cambria" w:hAnsi="Cambria" w:cs="Arial"/>
        </w:rPr>
        <w:t xml:space="preserve">mutation rate </w:t>
      </w:r>
      <w:r w:rsidR="00225327">
        <w:rPr>
          <w:rFonts w:ascii="Cambria" w:hAnsi="Cambria" w:cs="Arial"/>
        </w:rPr>
        <w:t>across the globe.</w:t>
      </w:r>
      <w:r w:rsidR="00C73D26">
        <w:rPr>
          <w:rFonts w:ascii="Cambria" w:hAnsi="Cambria" w:cs="Arial"/>
        </w:rPr>
        <w:t xml:space="preserve"> </w:t>
      </w:r>
      <w:r w:rsidR="005D34F3">
        <w:rPr>
          <w:rFonts w:ascii="Cambria" w:hAnsi="Cambria" w:cs="Arial"/>
        </w:rPr>
        <w:t>To this end, we hierarchically clustered 3</w:t>
      </w:r>
      <w:r w:rsidR="00BF7C18">
        <w:rPr>
          <w:rFonts w:ascii="Cambria" w:hAnsi="Cambria" w:cs="Arial"/>
        </w:rPr>
        <w:t>-</w:t>
      </w:r>
      <w:r w:rsidR="005D34F3">
        <w:rPr>
          <w:rFonts w:ascii="Cambria" w:hAnsi="Cambria" w:cs="Arial"/>
        </w:rPr>
        <w:t xml:space="preserve">mer polymorphism types based upon their relative rates in each of the </w:t>
      </w:r>
      <w:r w:rsidR="00E67414">
        <w:rPr>
          <w:rFonts w:ascii="Cambria" w:hAnsi="Cambria" w:cs="Arial"/>
        </w:rPr>
        <w:t>twenty</w:t>
      </w:r>
      <w:r w:rsidR="005D34F3">
        <w:rPr>
          <w:rFonts w:ascii="Cambria" w:hAnsi="Cambria" w:cs="Arial"/>
        </w:rPr>
        <w:t xml:space="preserve"> 1,000 genomes </w:t>
      </w:r>
      <w:r w:rsidR="00E67414">
        <w:rPr>
          <w:rFonts w:ascii="Cambria" w:hAnsi="Cambria" w:cs="Arial"/>
        </w:rPr>
        <w:t>sub</w:t>
      </w:r>
      <w:r w:rsidR="005D34F3">
        <w:rPr>
          <w:rFonts w:ascii="Cambria" w:hAnsi="Cambria" w:cs="Arial"/>
        </w:rPr>
        <w:t xml:space="preserve">populations </w:t>
      </w:r>
      <w:r w:rsidR="00E67414">
        <w:rPr>
          <w:rFonts w:ascii="Cambria" w:hAnsi="Cambria" w:cs="Arial"/>
        </w:rPr>
        <w:t xml:space="preserve">(excluding admixed populations) </w:t>
      </w:r>
      <w:r w:rsidR="005D34F3">
        <w:rPr>
          <w:rFonts w:ascii="Cambria" w:hAnsi="Cambria" w:cs="Arial"/>
        </w:rPr>
        <w:t>from our first analysis</w:t>
      </w:r>
      <w:r w:rsidR="007A5D5A">
        <w:rPr>
          <w:rFonts w:ascii="Cambria" w:hAnsi="Cambria" w:cs="Arial"/>
        </w:rPr>
        <w:t>.</w:t>
      </w:r>
    </w:p>
    <w:p w14:paraId="247BA1CE" w14:textId="46B1C434" w:rsidR="00E12327" w:rsidRDefault="007A14F0" w:rsidP="007A5D5A">
      <w:pPr>
        <w:spacing w:after="0" w:line="360" w:lineRule="auto"/>
        <w:ind w:firstLine="720"/>
        <w:jc w:val="both"/>
        <w:rPr>
          <w:rFonts w:ascii="Cambria" w:hAnsi="Cambria" w:cs="Arial"/>
        </w:rPr>
      </w:pPr>
      <w:r>
        <w:rPr>
          <w:rFonts w:ascii="Cambria" w:hAnsi="Cambria" w:cs="Arial"/>
        </w:rPr>
        <w:t>W</w:t>
      </w:r>
      <w:r w:rsidR="00DC06E3">
        <w:rPr>
          <w:rFonts w:ascii="Cambria" w:hAnsi="Cambria" w:cs="Arial"/>
        </w:rPr>
        <w:t xml:space="preserve">e </w:t>
      </w:r>
      <w:r w:rsidR="00991665">
        <w:rPr>
          <w:rFonts w:ascii="Cambria" w:hAnsi="Cambria" w:cs="Arial"/>
        </w:rPr>
        <w:t xml:space="preserve">highlight </w:t>
      </w:r>
      <w:r>
        <w:rPr>
          <w:rFonts w:ascii="Cambria" w:hAnsi="Cambria" w:cs="Arial"/>
        </w:rPr>
        <w:t>five</w:t>
      </w:r>
      <w:r w:rsidR="00DC06E3">
        <w:rPr>
          <w:rFonts w:ascii="Cambria" w:hAnsi="Cambria" w:cs="Arial"/>
        </w:rPr>
        <w:t xml:space="preserve"> clusters</w:t>
      </w:r>
      <w:r w:rsidR="00991665">
        <w:rPr>
          <w:rFonts w:ascii="Cambria" w:hAnsi="Cambria" w:cs="Arial"/>
        </w:rPr>
        <w:t xml:space="preserve"> with consistent patterns in the profiles of substitution rates</w:t>
      </w:r>
      <w:r w:rsidR="00DC06E3">
        <w:rPr>
          <w:rFonts w:ascii="Cambria" w:hAnsi="Cambria" w:cs="Arial"/>
        </w:rPr>
        <w:t xml:space="preserve">, </w:t>
      </w:r>
      <w:r w:rsidR="00E67414">
        <w:rPr>
          <w:rFonts w:ascii="Cambria" w:hAnsi="Cambria" w:cs="Arial"/>
        </w:rPr>
        <w:t>enumerated</w:t>
      </w:r>
      <w:r w:rsidR="00225327">
        <w:rPr>
          <w:rFonts w:ascii="Cambria" w:hAnsi="Cambria" w:cs="Arial"/>
        </w:rPr>
        <w:t xml:space="preserve"> in f</w:t>
      </w:r>
      <w:r w:rsidR="00DC06E3">
        <w:rPr>
          <w:rFonts w:ascii="Cambria" w:hAnsi="Cambria" w:cs="Arial"/>
        </w:rPr>
        <w:t>igu</w:t>
      </w:r>
      <w:r w:rsidR="002970CA">
        <w:rPr>
          <w:rFonts w:ascii="Cambria" w:hAnsi="Cambria" w:cs="Arial"/>
        </w:rPr>
        <w:t>re 1</w:t>
      </w:r>
      <w:r w:rsidR="00DC06E3">
        <w:rPr>
          <w:rFonts w:ascii="Cambria" w:hAnsi="Cambria" w:cs="Arial"/>
        </w:rPr>
        <w:t>A.</w:t>
      </w:r>
      <w:r w:rsidR="00B93202">
        <w:rPr>
          <w:rFonts w:ascii="Cambria" w:hAnsi="Cambria" w:cs="Arial"/>
        </w:rPr>
        <w:t xml:space="preserve"> </w:t>
      </w:r>
      <w:commentRangeStart w:id="11"/>
      <w:commentRangeStart w:id="12"/>
      <w:r w:rsidR="002970CA">
        <w:rPr>
          <w:rFonts w:ascii="Cambria" w:hAnsi="Cambria" w:cs="Arial"/>
        </w:rPr>
        <w:t>Signature</w:t>
      </w:r>
      <w:r w:rsidR="007E49AD">
        <w:rPr>
          <w:rFonts w:ascii="Cambria" w:hAnsi="Cambria" w:cs="Arial"/>
        </w:rPr>
        <w:t xml:space="preserve"> </w:t>
      </w:r>
      <w:commentRangeEnd w:id="11"/>
      <w:r>
        <w:rPr>
          <w:rStyle w:val="CommentReference"/>
        </w:rPr>
        <w:commentReference w:id="11"/>
      </w:r>
      <w:commentRangeEnd w:id="12"/>
      <w:r w:rsidR="0036517C">
        <w:rPr>
          <w:rStyle w:val="CommentReference"/>
        </w:rPr>
        <w:commentReference w:id="12"/>
      </w:r>
      <w:r w:rsidR="007E49AD">
        <w:rPr>
          <w:rFonts w:ascii="Cambria" w:hAnsi="Cambria" w:cs="Arial"/>
        </w:rPr>
        <w:t>1</w:t>
      </w:r>
      <w:r w:rsidR="00DC06E3">
        <w:rPr>
          <w:rFonts w:ascii="Cambria" w:hAnsi="Cambria" w:cs="Arial"/>
        </w:rPr>
        <w:t xml:space="preserve"> corresponds to European C→T enrichment, and includes all four 3</w:t>
      </w:r>
      <w:r w:rsidR="00BF7C18">
        <w:rPr>
          <w:rFonts w:ascii="Cambria" w:hAnsi="Cambria" w:cs="Arial"/>
        </w:rPr>
        <w:t>-</w:t>
      </w:r>
      <w:r w:rsidR="00DC06E3">
        <w:rPr>
          <w:rFonts w:ascii="Cambria" w:hAnsi="Cambria" w:cs="Arial"/>
        </w:rPr>
        <w:t>mers previously reported as part of this sig</w:t>
      </w:r>
      <w:r w:rsidR="007E49AD">
        <w:rPr>
          <w:rFonts w:ascii="Cambria" w:hAnsi="Cambria" w:cs="Arial"/>
        </w:rPr>
        <w:t>nature</w:t>
      </w:r>
      <w:r w:rsidR="0031071E">
        <w:rPr>
          <w:rFonts w:ascii="Cambria" w:hAnsi="Cambria" w:cs="Arial"/>
        </w:rPr>
        <w:t xml:space="preserve"> (figure 1B)</w:t>
      </w:r>
      <w:r w:rsidR="007E49AD">
        <w:rPr>
          <w:rFonts w:ascii="Cambria" w:hAnsi="Cambria" w:cs="Arial"/>
        </w:rPr>
        <w:t>.</w:t>
      </w:r>
      <w:r w:rsidR="00DC06E3">
        <w:rPr>
          <w:rFonts w:ascii="Cambria" w:hAnsi="Cambria" w:cs="Arial"/>
        </w:rPr>
        <w:t xml:space="preserve"> </w:t>
      </w:r>
      <w:r w:rsidR="007E49AD">
        <w:rPr>
          <w:rFonts w:ascii="Cambria" w:hAnsi="Cambria" w:cs="Arial"/>
        </w:rPr>
        <w:t xml:space="preserve">The remaining two polymorphisms in this group, </w:t>
      </w:r>
      <w:r w:rsidR="00E12327">
        <w:rPr>
          <w:rFonts w:ascii="Cambria" w:hAnsi="Cambria" w:cs="Arial"/>
        </w:rPr>
        <w:t xml:space="preserve">TCA→T and ACT→T </w:t>
      </w:r>
      <w:r w:rsidR="0036517C">
        <w:rPr>
          <w:rFonts w:ascii="Cambria" w:hAnsi="Cambria" w:cs="Arial"/>
        </w:rPr>
        <w:t xml:space="preserve">are noted in the previous section, </w:t>
      </w:r>
      <w:r w:rsidR="00991665">
        <w:rPr>
          <w:rFonts w:ascii="Cambria" w:hAnsi="Cambria" w:cs="Arial"/>
        </w:rPr>
        <w:t>(</w:t>
      </w:r>
      <w:r w:rsidR="00E12327">
        <w:rPr>
          <w:rFonts w:ascii="Cambria" w:hAnsi="Cambria" w:cs="Arial"/>
        </w:rPr>
        <w:t>Table 1</w:t>
      </w:r>
      <w:r w:rsidR="00991665">
        <w:rPr>
          <w:rFonts w:ascii="Cambria" w:hAnsi="Cambria" w:cs="Arial"/>
        </w:rPr>
        <w:t>)</w:t>
      </w:r>
      <w:r w:rsidR="0036517C">
        <w:rPr>
          <w:rFonts w:ascii="Cambria" w:hAnsi="Cambria" w:cs="Arial"/>
        </w:rPr>
        <w:t>, and represent significantly variable polymorphisms not previously highlighted as part of this group of Europe-enriched mutations</w:t>
      </w:r>
      <w:r w:rsidR="00E12327">
        <w:rPr>
          <w:rFonts w:ascii="Cambria" w:hAnsi="Cambria" w:cs="Arial"/>
        </w:rPr>
        <w:t xml:space="preserve">. </w:t>
      </w:r>
    </w:p>
    <w:p w14:paraId="54026B4F" w14:textId="427B3BC1" w:rsidR="007F5788" w:rsidRDefault="007A5D5A" w:rsidP="00876CC3">
      <w:pPr>
        <w:spacing w:after="0" w:line="360" w:lineRule="auto"/>
        <w:ind w:firstLine="720"/>
        <w:jc w:val="both"/>
        <w:rPr>
          <w:rFonts w:ascii="Cambria" w:hAnsi="Cambria" w:cs="Arial"/>
        </w:rPr>
      </w:pPr>
      <w:r>
        <w:rPr>
          <w:rFonts w:ascii="Cambria" w:hAnsi="Cambria" w:cs="Arial"/>
        </w:rPr>
        <w:t>The next sign</w:t>
      </w:r>
      <w:r w:rsidR="00384EDF">
        <w:rPr>
          <w:rFonts w:ascii="Cambria" w:hAnsi="Cambria" w:cs="Arial"/>
        </w:rPr>
        <w:t>ature</w:t>
      </w:r>
      <w:r>
        <w:rPr>
          <w:rFonts w:ascii="Cambria" w:hAnsi="Cambria" w:cs="Arial"/>
        </w:rPr>
        <w:t xml:space="preserve"> (</w:t>
      </w:r>
      <w:r w:rsidR="00991665">
        <w:rPr>
          <w:rFonts w:ascii="Cambria" w:hAnsi="Cambria" w:cs="Arial"/>
        </w:rPr>
        <w:t>#</w:t>
      </w:r>
      <w:r>
        <w:rPr>
          <w:rFonts w:ascii="Cambria" w:hAnsi="Cambria" w:cs="Arial"/>
        </w:rPr>
        <w:t xml:space="preserve">2) consists of </w:t>
      </w:r>
      <w:r w:rsidR="00CC7F46">
        <w:rPr>
          <w:rFonts w:ascii="Cambria" w:hAnsi="Cambria" w:cs="Arial"/>
        </w:rPr>
        <w:t>GAT→T</w:t>
      </w:r>
      <w:r>
        <w:rPr>
          <w:rFonts w:ascii="Cambria" w:hAnsi="Cambria" w:cs="Arial"/>
        </w:rPr>
        <w:t>, ACC→A, and GAC→T, which are elevated in Ea</w:t>
      </w:r>
      <w:r w:rsidR="0031071E">
        <w:rPr>
          <w:rFonts w:ascii="Cambria" w:hAnsi="Cambria" w:cs="Arial"/>
        </w:rPr>
        <w:t>st and South Asia</w:t>
      </w:r>
      <w:r w:rsidR="00991665">
        <w:rPr>
          <w:rFonts w:ascii="Cambria" w:hAnsi="Cambria" w:cs="Arial"/>
        </w:rPr>
        <w:t xml:space="preserve"> (</w:t>
      </w:r>
      <w:r w:rsidR="0031071E">
        <w:rPr>
          <w:rFonts w:ascii="Cambria" w:hAnsi="Cambria" w:cs="Arial"/>
        </w:rPr>
        <w:t>f</w:t>
      </w:r>
      <w:r>
        <w:rPr>
          <w:rFonts w:ascii="Cambria" w:hAnsi="Cambria" w:cs="Arial"/>
        </w:rPr>
        <w:t>igure</w:t>
      </w:r>
      <w:r w:rsidR="0031071E">
        <w:rPr>
          <w:rFonts w:ascii="Cambria" w:hAnsi="Cambria" w:cs="Arial"/>
        </w:rPr>
        <w:t xml:space="preserve"> 1C</w:t>
      </w:r>
      <w:r w:rsidR="00991665">
        <w:rPr>
          <w:rFonts w:ascii="Cambria" w:hAnsi="Cambria" w:cs="Arial"/>
        </w:rPr>
        <w:t>)</w:t>
      </w:r>
      <w:r w:rsidR="00225327">
        <w:rPr>
          <w:rFonts w:ascii="Cambria" w:hAnsi="Cambria" w:cs="Arial"/>
        </w:rPr>
        <w:t xml:space="preserve">. Two of these, </w:t>
      </w:r>
      <w:r w:rsidR="00CC7F46">
        <w:rPr>
          <w:rFonts w:ascii="Cambria" w:hAnsi="Cambria" w:cs="Arial"/>
        </w:rPr>
        <w:t>GAT→T</w:t>
      </w:r>
      <w:r>
        <w:rPr>
          <w:rFonts w:ascii="Cambria" w:hAnsi="Cambria" w:cs="Arial"/>
        </w:rPr>
        <w:t xml:space="preserve"> and ACC→A were noted </w:t>
      </w:r>
      <w:r w:rsidR="00991665">
        <w:rPr>
          <w:rFonts w:ascii="Cambria" w:hAnsi="Cambria" w:cs="Arial"/>
        </w:rPr>
        <w:t>above (Table 1)</w:t>
      </w:r>
      <w:r>
        <w:rPr>
          <w:rFonts w:ascii="Cambria" w:hAnsi="Cambria" w:cs="Arial"/>
        </w:rPr>
        <w:t xml:space="preserve"> for their </w:t>
      </w:r>
      <w:r w:rsidR="00225327">
        <w:rPr>
          <w:rFonts w:ascii="Cambria" w:hAnsi="Cambria" w:cs="Arial"/>
        </w:rPr>
        <w:t>cross-continental heterogeneity</w:t>
      </w:r>
      <w:r>
        <w:rPr>
          <w:rFonts w:ascii="Cambria" w:hAnsi="Cambria" w:cs="Arial"/>
        </w:rPr>
        <w:t xml:space="preserve"> (p&lt;10</w:t>
      </w:r>
      <w:r>
        <w:rPr>
          <w:rFonts w:ascii="Cambria" w:hAnsi="Cambria" w:cs="Arial"/>
          <w:vertAlign w:val="superscript"/>
        </w:rPr>
        <w:t>-85</w:t>
      </w:r>
      <w:r w:rsidR="00225327">
        <w:rPr>
          <w:rFonts w:ascii="Cambria" w:hAnsi="Cambria" w:cs="Arial"/>
        </w:rPr>
        <w:t xml:space="preserve">) and </w:t>
      </w:r>
      <w:r w:rsidR="00991665">
        <w:rPr>
          <w:rFonts w:ascii="Cambria" w:hAnsi="Cambria" w:cs="Arial"/>
        </w:rPr>
        <w:t xml:space="preserve">similar </w:t>
      </w:r>
      <w:r w:rsidR="0036517C">
        <w:rPr>
          <w:rFonts w:ascii="Cambria" w:hAnsi="Cambria" w:cs="Arial"/>
        </w:rPr>
        <w:t>profile.</w:t>
      </w:r>
      <w:r w:rsidR="00225327">
        <w:rPr>
          <w:rFonts w:ascii="Cambria" w:hAnsi="Cambria" w:cs="Arial"/>
        </w:rPr>
        <w:t xml:space="preserve"> However,</w:t>
      </w:r>
      <w:r>
        <w:rPr>
          <w:rFonts w:ascii="Cambria" w:hAnsi="Cambria" w:cs="Arial"/>
        </w:rPr>
        <w:t xml:space="preserve"> GAC→T is also </w:t>
      </w:r>
      <w:r>
        <w:rPr>
          <w:rFonts w:ascii="Cambria" w:hAnsi="Cambria" w:cs="Arial"/>
        </w:rPr>
        <w:lastRenderedPageBreak/>
        <w:t xml:space="preserve">heterogeneous </w:t>
      </w:r>
      <w:r w:rsidR="00225327">
        <w:rPr>
          <w:rFonts w:ascii="Cambria" w:hAnsi="Cambria" w:cs="Arial"/>
        </w:rPr>
        <w:t xml:space="preserve">across continents </w:t>
      </w:r>
      <w:r>
        <w:rPr>
          <w:rFonts w:ascii="Cambria" w:hAnsi="Cambria" w:cs="Arial"/>
        </w:rPr>
        <w:t>(16</w:t>
      </w:r>
      <w:r>
        <w:rPr>
          <w:rFonts w:ascii="Cambria" w:hAnsi="Cambria" w:cs="Arial"/>
          <w:vertAlign w:val="superscript"/>
        </w:rPr>
        <w:t xml:space="preserve">th </w:t>
      </w:r>
      <w:r>
        <w:rPr>
          <w:rFonts w:ascii="Cambria" w:hAnsi="Cambria" w:cs="Arial"/>
        </w:rPr>
        <w:t xml:space="preserve">most significant </w:t>
      </w:r>
      <w:r w:rsidR="00225327">
        <w:rPr>
          <w:rFonts w:ascii="Cambria" w:hAnsi="Cambria" w:cs="Arial"/>
        </w:rPr>
        <w:t xml:space="preserve">3-mer </w:t>
      </w:r>
      <w:r>
        <w:rPr>
          <w:rFonts w:ascii="Cambria" w:hAnsi="Cambria" w:cs="Arial"/>
        </w:rPr>
        <w:t>polymorphism, p &lt; 2×10</w:t>
      </w:r>
      <w:r>
        <w:rPr>
          <w:rFonts w:ascii="Cambria" w:hAnsi="Cambria" w:cs="Arial"/>
          <w:vertAlign w:val="superscript"/>
        </w:rPr>
        <w:t>-33</w:t>
      </w:r>
      <w:r>
        <w:rPr>
          <w:rFonts w:ascii="Cambria" w:hAnsi="Cambria" w:cs="Arial"/>
        </w:rPr>
        <w:t>). They are followed by signature 3, corresponding to the CpG transitions, which cluster together even after the data are normalized to show only relative mutation rates</w:t>
      </w:r>
      <w:r w:rsidR="0031071E">
        <w:rPr>
          <w:rFonts w:ascii="Cambria" w:hAnsi="Cambria" w:cs="Arial"/>
        </w:rPr>
        <w:t xml:space="preserve"> (figure 1D)</w:t>
      </w:r>
      <w:r>
        <w:rPr>
          <w:rFonts w:ascii="Cambria" w:hAnsi="Cambria" w:cs="Arial"/>
        </w:rPr>
        <w:t>.</w:t>
      </w:r>
      <w:r w:rsidR="00B93202">
        <w:rPr>
          <w:rFonts w:ascii="Cambria" w:hAnsi="Cambria" w:cs="Arial"/>
        </w:rPr>
        <w:t xml:space="preserve"> </w:t>
      </w:r>
      <w:r>
        <w:rPr>
          <w:rFonts w:ascii="Cambria" w:hAnsi="Cambria" w:cs="Arial"/>
        </w:rPr>
        <w:t>Finally,</w:t>
      </w:r>
      <w:r w:rsidR="00E12327">
        <w:rPr>
          <w:rFonts w:ascii="Cambria" w:hAnsi="Cambria" w:cs="Arial"/>
        </w:rPr>
        <w:t xml:space="preserve"> we </w:t>
      </w:r>
      <w:r w:rsidR="00991665">
        <w:rPr>
          <w:rFonts w:ascii="Cambria" w:hAnsi="Cambria" w:cs="Arial"/>
        </w:rPr>
        <w:t xml:space="preserve">observed </w:t>
      </w:r>
      <w:r>
        <w:rPr>
          <w:rFonts w:ascii="Cambria" w:hAnsi="Cambria" w:cs="Arial"/>
        </w:rPr>
        <w:t>two clusters (4a and 4</w:t>
      </w:r>
      <w:r w:rsidR="00E12327">
        <w:rPr>
          <w:rFonts w:ascii="Cambria" w:hAnsi="Cambria" w:cs="Arial"/>
        </w:rPr>
        <w:t>b) which appear enriched in Japan and other groups in East Asia.</w:t>
      </w:r>
      <w:r w:rsidR="00B93202">
        <w:rPr>
          <w:rFonts w:ascii="Cambria" w:hAnsi="Cambria" w:cs="Arial"/>
        </w:rPr>
        <w:t xml:space="preserve"> </w:t>
      </w:r>
      <w:r w:rsidR="00225327">
        <w:rPr>
          <w:rFonts w:ascii="Cambria" w:hAnsi="Cambria" w:cs="Arial"/>
        </w:rPr>
        <w:t xml:space="preserve">These are listed together because we find that </w:t>
      </w:r>
      <w:r w:rsidR="005C27C5">
        <w:rPr>
          <w:rFonts w:ascii="Cambria" w:hAnsi="Cambria" w:cs="Arial"/>
        </w:rPr>
        <w:t>4a and 4b</w:t>
      </w:r>
      <w:r w:rsidR="00225327">
        <w:rPr>
          <w:rFonts w:ascii="Cambria" w:hAnsi="Cambria" w:cs="Arial"/>
        </w:rPr>
        <w:t xml:space="preserve"> merge </w:t>
      </w:r>
      <w:r w:rsidR="005C27C5">
        <w:rPr>
          <w:rFonts w:ascii="Cambria" w:hAnsi="Cambria" w:cs="Arial"/>
        </w:rPr>
        <w:t xml:space="preserve">into a single grouping </w:t>
      </w:r>
      <w:r w:rsidR="00225327">
        <w:rPr>
          <w:rFonts w:ascii="Cambria" w:hAnsi="Cambria" w:cs="Arial"/>
        </w:rPr>
        <w:t>w</w:t>
      </w:r>
      <w:r w:rsidR="005C27C5">
        <w:rPr>
          <w:rFonts w:ascii="Cambria" w:hAnsi="Cambria" w:cs="Arial"/>
        </w:rPr>
        <w:t>hen we cluster polymorphism types</w:t>
      </w:r>
      <w:r w:rsidR="00225327">
        <w:rPr>
          <w:rFonts w:ascii="Cambria" w:hAnsi="Cambria" w:cs="Arial"/>
        </w:rPr>
        <w:t xml:space="preserve"> </w:t>
      </w:r>
      <w:r w:rsidR="005C27C5">
        <w:rPr>
          <w:rFonts w:ascii="Cambria" w:hAnsi="Cambria" w:cs="Arial"/>
        </w:rPr>
        <w:t>based only on their profiles within</w:t>
      </w:r>
      <w:r w:rsidR="00225327">
        <w:rPr>
          <w:rFonts w:ascii="Cambria" w:hAnsi="Cambria" w:cs="Arial"/>
        </w:rPr>
        <w:t xml:space="preserve"> East Asia (supplement). </w:t>
      </w:r>
      <w:r w:rsidR="005C27C5">
        <w:rPr>
          <w:rFonts w:ascii="Cambria" w:hAnsi="Cambria" w:cs="Arial"/>
        </w:rPr>
        <w:t>This unit is</w:t>
      </w:r>
      <w:r w:rsidR="00E12327">
        <w:rPr>
          <w:rFonts w:ascii="Cambria" w:hAnsi="Cambria" w:cs="Arial"/>
        </w:rPr>
        <w:t xml:space="preserve"> comprised of the *AC→C p</w:t>
      </w:r>
      <w:r w:rsidR="00225327">
        <w:rPr>
          <w:rFonts w:ascii="Cambria" w:hAnsi="Cambria" w:cs="Arial"/>
        </w:rPr>
        <w:t>olymorphisms, as well as ATA→A</w:t>
      </w:r>
      <w:r w:rsidR="005C27C5">
        <w:rPr>
          <w:rFonts w:ascii="Cambria" w:hAnsi="Cambria" w:cs="Arial"/>
        </w:rPr>
        <w:t>, corresponding</w:t>
      </w:r>
      <w:r w:rsidR="00E67414">
        <w:rPr>
          <w:rFonts w:ascii="Cambria" w:hAnsi="Cambria" w:cs="Arial"/>
        </w:rPr>
        <w:t xml:space="preserve"> </w:t>
      </w:r>
      <w:r w:rsidR="00E12327">
        <w:rPr>
          <w:rFonts w:ascii="Cambria" w:hAnsi="Cambria" w:cs="Arial"/>
        </w:rPr>
        <w:t xml:space="preserve">with </w:t>
      </w:r>
      <w:r w:rsidR="00E67414">
        <w:rPr>
          <w:rFonts w:ascii="Cambria" w:hAnsi="Cambria" w:cs="Arial"/>
        </w:rPr>
        <w:t>a previous report</w:t>
      </w:r>
      <w:r w:rsidR="00E67414">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E67414">
        <w:rPr>
          <w:rFonts w:ascii="Cambria" w:hAnsi="Cambria" w:cs="Arial"/>
        </w:rPr>
        <w:fldChar w:fldCharType="separate"/>
      </w:r>
      <w:r w:rsidR="006C37A2" w:rsidRPr="006C37A2">
        <w:rPr>
          <w:rFonts w:ascii="Cambria" w:hAnsi="Cambria" w:cs="Arial"/>
          <w:noProof/>
          <w:vertAlign w:val="superscript"/>
        </w:rPr>
        <w:t>5</w:t>
      </w:r>
      <w:r w:rsidR="00E67414">
        <w:rPr>
          <w:rFonts w:ascii="Cambria" w:hAnsi="Cambria" w:cs="Arial"/>
        </w:rPr>
        <w:fldChar w:fldCharType="end"/>
      </w:r>
      <w:r w:rsidR="00E67414">
        <w:rPr>
          <w:rFonts w:ascii="Cambria" w:hAnsi="Cambria" w:cs="Arial"/>
        </w:rPr>
        <w:t xml:space="preserve"> which</w:t>
      </w:r>
      <w:r w:rsidR="00E12327">
        <w:rPr>
          <w:rFonts w:ascii="Cambria" w:hAnsi="Cambria" w:cs="Arial"/>
        </w:rPr>
        <w:t xml:space="preserve"> </w:t>
      </w:r>
      <w:r w:rsidR="004E3919">
        <w:rPr>
          <w:rFonts w:ascii="Cambria" w:hAnsi="Cambria" w:cs="Arial"/>
        </w:rPr>
        <w:t>documented</w:t>
      </w:r>
      <w:r w:rsidR="00E12327">
        <w:rPr>
          <w:rFonts w:ascii="Cambria" w:hAnsi="Cambria" w:cs="Arial"/>
        </w:rPr>
        <w:t xml:space="preserve"> that *AC→C, and </w:t>
      </w:r>
      <w:r w:rsidR="00CC7F46">
        <w:rPr>
          <w:rFonts w:ascii="Cambria" w:hAnsi="Cambria" w:cs="Arial"/>
        </w:rPr>
        <w:t>TAT→T</w:t>
      </w:r>
      <w:r w:rsidR="00E12327">
        <w:rPr>
          <w:rFonts w:ascii="Cambria" w:hAnsi="Cambria" w:cs="Arial"/>
        </w:rPr>
        <w:t xml:space="preserve"> mutation types separate East Asians in a principal component analysis. </w:t>
      </w:r>
      <w:r>
        <w:rPr>
          <w:rFonts w:ascii="Cambria" w:hAnsi="Cambria" w:cs="Arial"/>
        </w:rPr>
        <w:t>Together, polymorphism types 2 and 4</w:t>
      </w:r>
      <w:r w:rsidR="00E12327">
        <w:rPr>
          <w:rFonts w:ascii="Cambria" w:hAnsi="Cambria" w:cs="Arial"/>
        </w:rPr>
        <w:t xml:space="preserve"> may represent two distinct signatures of enrichment for cer</w:t>
      </w:r>
      <w:r w:rsidR="005C27C5">
        <w:rPr>
          <w:rFonts w:ascii="Cambria" w:hAnsi="Cambria" w:cs="Arial"/>
        </w:rPr>
        <w:t>tain mutation types in Asia.</w:t>
      </w:r>
    </w:p>
    <w:p w14:paraId="4DE5DC45" w14:textId="1BE94569" w:rsidR="004E5EB0" w:rsidRDefault="004E5EB0" w:rsidP="002D7025">
      <w:pPr>
        <w:spacing w:after="0" w:line="360" w:lineRule="auto"/>
        <w:ind w:firstLine="720"/>
        <w:jc w:val="both"/>
        <w:rPr>
          <w:rFonts w:ascii="Cambria" w:hAnsi="Cambria" w:cs="Arial"/>
        </w:rPr>
      </w:pPr>
      <w:r>
        <w:rPr>
          <w:rFonts w:ascii="Cambria" w:hAnsi="Cambria" w:cs="Arial"/>
        </w:rPr>
        <w:t>The final cluster (5) is made up of CpG transversions which appear to be elevated in Africa.</w:t>
      </w:r>
      <w:r w:rsidR="00B93202">
        <w:rPr>
          <w:rFonts w:ascii="Cambria" w:hAnsi="Cambria" w:cs="Arial"/>
        </w:rPr>
        <w:t xml:space="preserve"> </w:t>
      </w:r>
      <w:r>
        <w:rPr>
          <w:rFonts w:ascii="Cambria" w:hAnsi="Cambria" w:cs="Arial"/>
        </w:rPr>
        <w:t>However, Harris and Pritchard</w:t>
      </w:r>
      <w:r>
        <w:rPr>
          <w:rFonts w:ascii="Cambria" w:hAnsi="Cambria" w:cs="Arial"/>
        </w:rPr>
        <w:fldChar w:fldCharType="begin" w:fldLock="1"/>
      </w:r>
      <w:r w:rsidR="00D84953">
        <w:rPr>
          <w:rFonts w:ascii="Cambria" w:hAnsi="Cambria" w:cs="Arial"/>
        </w:rPr>
        <w:instrText>ADDIN CSL_CITATION { "citationItems" : [ { "id" : "ITEM-1", "itemData" : { "author" : [ { "dropping-particle" : "", "family" : "Harris", "given" : "Kelley", "non-dropping-particle" : "", "parse-names" : false, "suffix" : "" }, { "dropping-particle" : "", "family" : "Pritchard", "given" : "Jonathan", "non-dropping-particle" : "", "parse-names" : false, "suffix" : "" } ], "container-title" : "bioRxiv", "id" : "ITEM-1", "issued" : { "date-parts" : [ [ "2017" ] ] }, "title" : "Rapid evolution of the human mutation spectrum", "type" : "article-journal" }, "uris" : [ "http://www.mendeley.com/documents/?uuid=767ad0ed-bc61-3151-86c9-0b6ec33be00b" ] } ], "mendeley" : { "formattedCitation" : "&lt;sup&gt;13&lt;/sup&gt;", "plainTextFormattedCitation" : "13", "previouslyFormattedCitation" : "&lt;sup&gt;13&lt;/sup&gt;" }, "properties" : { "noteIndex" : 0 }, "schema" : "https://github.com/citation-style-language/schema/raw/master/csl-citation.json" }</w:instrText>
      </w:r>
      <w:r>
        <w:rPr>
          <w:rFonts w:ascii="Cambria" w:hAnsi="Cambria" w:cs="Arial"/>
        </w:rPr>
        <w:fldChar w:fldCharType="separate"/>
      </w:r>
      <w:r w:rsidR="003E1101" w:rsidRPr="003E1101">
        <w:rPr>
          <w:rFonts w:ascii="Cambria" w:hAnsi="Cambria" w:cs="Arial"/>
          <w:noProof/>
          <w:vertAlign w:val="superscript"/>
        </w:rPr>
        <w:t>13</w:t>
      </w:r>
      <w:r>
        <w:rPr>
          <w:rFonts w:ascii="Cambria" w:hAnsi="Cambria" w:cs="Arial"/>
        </w:rPr>
        <w:fldChar w:fldCharType="end"/>
      </w:r>
      <w:r>
        <w:rPr>
          <w:rFonts w:ascii="Cambria" w:hAnsi="Cambria" w:cs="Arial"/>
        </w:rPr>
        <w:t xml:space="preserve"> report that the proportions of these polymorphism types do not </w:t>
      </w:r>
      <w:r w:rsidR="004E3919">
        <w:rPr>
          <w:rFonts w:ascii="Cambria" w:hAnsi="Cambria" w:cs="Arial"/>
        </w:rPr>
        <w:t>appear to agree between the Sim</w:t>
      </w:r>
      <w:r>
        <w:rPr>
          <w:rFonts w:ascii="Cambria" w:hAnsi="Cambria" w:cs="Arial"/>
        </w:rPr>
        <w:t xml:space="preserve">ons Diversity Genome Project and phase </w:t>
      </w:r>
      <w:r w:rsidR="00CC7F46">
        <w:rPr>
          <w:rFonts w:ascii="Cambria" w:hAnsi="Cambria" w:cs="Arial"/>
        </w:rPr>
        <w:t>III</w:t>
      </w:r>
      <w:r>
        <w:rPr>
          <w:rFonts w:ascii="Cambria" w:hAnsi="Cambria" w:cs="Arial"/>
        </w:rPr>
        <w:t xml:space="preserve"> 1,000 genomes dataset.</w:t>
      </w:r>
      <w:r w:rsidR="00B93202">
        <w:rPr>
          <w:rFonts w:ascii="Cambria" w:hAnsi="Cambria" w:cs="Arial"/>
        </w:rPr>
        <w:t xml:space="preserve"> </w:t>
      </w:r>
      <w:r>
        <w:rPr>
          <w:rFonts w:ascii="Cambria" w:hAnsi="Cambria" w:cs="Arial"/>
        </w:rPr>
        <w:t xml:space="preserve">This </w:t>
      </w:r>
      <w:commentRangeStart w:id="13"/>
      <w:r>
        <w:rPr>
          <w:rFonts w:ascii="Cambria" w:hAnsi="Cambria" w:cs="Arial"/>
        </w:rPr>
        <w:t xml:space="preserve">suggests that signature 5 may be the result of </w:t>
      </w:r>
      <w:r w:rsidR="00CC7F46">
        <w:rPr>
          <w:rFonts w:ascii="Cambria" w:hAnsi="Cambria" w:cs="Arial"/>
        </w:rPr>
        <w:t>an</w:t>
      </w:r>
      <w:r w:rsidR="005C27C5">
        <w:rPr>
          <w:rFonts w:ascii="Cambria" w:hAnsi="Cambria" w:cs="Arial"/>
        </w:rPr>
        <w:t xml:space="preserve"> experimental</w:t>
      </w:r>
      <w:r>
        <w:rPr>
          <w:rFonts w:ascii="Cambria" w:hAnsi="Cambria" w:cs="Arial"/>
        </w:rPr>
        <w:t xml:space="preserve"> artifact</w:t>
      </w:r>
      <w:commentRangeEnd w:id="13"/>
      <w:r w:rsidR="005C27C5">
        <w:rPr>
          <w:rFonts w:ascii="Cambria" w:hAnsi="Cambria" w:cs="Arial"/>
        </w:rPr>
        <w:t>, rather than a true divergence in mutation rate</w:t>
      </w:r>
      <w:r w:rsidR="004E3919">
        <w:rPr>
          <w:rStyle w:val="CommentReference"/>
        </w:rPr>
        <w:commentReference w:id="13"/>
      </w:r>
      <w:r>
        <w:rPr>
          <w:rFonts w:ascii="Cambria" w:hAnsi="Cambria" w:cs="Arial"/>
        </w:rPr>
        <w:t>.</w:t>
      </w:r>
      <w:r w:rsidR="00B93202">
        <w:rPr>
          <w:rFonts w:ascii="Cambria" w:hAnsi="Cambria" w:cs="Arial"/>
        </w:rPr>
        <w:t xml:space="preserve"> </w:t>
      </w:r>
      <w:r w:rsidR="002D7025">
        <w:rPr>
          <w:rFonts w:ascii="Cambria" w:hAnsi="Cambria" w:cs="Arial"/>
        </w:rPr>
        <w:t xml:space="preserve">In sum, the clusters identified here highlight sets of </w:t>
      </w:r>
      <w:r w:rsidR="002970CA">
        <w:rPr>
          <w:rFonts w:ascii="Cambria" w:hAnsi="Cambria" w:cs="Arial"/>
        </w:rPr>
        <w:t>polymorphisms</w:t>
      </w:r>
      <w:r w:rsidR="002D7025">
        <w:rPr>
          <w:rFonts w:ascii="Cambria" w:hAnsi="Cambria" w:cs="Arial"/>
        </w:rPr>
        <w:t xml:space="preserve"> </w:t>
      </w:r>
      <w:r w:rsidR="002970CA">
        <w:rPr>
          <w:rFonts w:ascii="Cambria" w:hAnsi="Cambria" w:cs="Arial"/>
        </w:rPr>
        <w:t xml:space="preserve">whose relative proportions </w:t>
      </w:r>
      <w:r w:rsidR="002D7025">
        <w:rPr>
          <w:rFonts w:ascii="Cambria" w:hAnsi="Cambria" w:cs="Arial"/>
        </w:rPr>
        <w:t>tend to</w:t>
      </w:r>
      <w:r w:rsidR="002970CA">
        <w:rPr>
          <w:rFonts w:ascii="Cambria" w:hAnsi="Cambria" w:cs="Arial"/>
        </w:rPr>
        <w:t xml:space="preserve"> match</w:t>
      </w:r>
      <w:r w:rsidR="002D7025">
        <w:rPr>
          <w:rFonts w:ascii="Cambria" w:hAnsi="Cambria" w:cs="Arial"/>
        </w:rPr>
        <w:t xml:space="preserve"> across populations from 1,000 genomes, hinting at a shared underlying cause</w:t>
      </w:r>
      <w:r w:rsidR="00E869DC">
        <w:rPr>
          <w:rFonts w:ascii="Cambria" w:hAnsi="Cambria" w:cs="Arial"/>
        </w:rPr>
        <w:t>.</w:t>
      </w:r>
    </w:p>
    <w:p w14:paraId="4165D026" w14:textId="465CB189" w:rsidR="002970CA" w:rsidRDefault="002970CA" w:rsidP="002970CA">
      <w:pPr>
        <w:widowControl w:val="0"/>
        <w:autoSpaceDE w:val="0"/>
        <w:autoSpaceDN w:val="0"/>
        <w:adjustRightInd w:val="0"/>
        <w:spacing w:after="0" w:line="360" w:lineRule="auto"/>
        <w:ind w:left="640" w:hanging="640"/>
        <w:rPr>
          <w:rFonts w:ascii="Cambria" w:hAnsi="Cambria" w:cs="Arial"/>
          <w:b/>
        </w:rPr>
      </w:pPr>
      <w:r>
        <w:rPr>
          <w:rFonts w:ascii="Cambria" w:hAnsi="Cambria" w:cs="Arial"/>
          <w:b/>
        </w:rPr>
        <w:t>H</w:t>
      </w:r>
      <w:r w:rsidR="0036517C">
        <w:rPr>
          <w:rFonts w:ascii="Cambria" w:hAnsi="Cambria" w:cs="Arial"/>
          <w:b/>
        </w:rPr>
        <w:t>igher sequence contexts of</w:t>
      </w:r>
      <w:r>
        <w:rPr>
          <w:rFonts w:ascii="Cambria" w:hAnsi="Cambria" w:cs="Arial"/>
          <w:b/>
        </w:rPr>
        <w:t xml:space="preserve"> 3</w:t>
      </w:r>
      <w:r w:rsidR="00BF7C18">
        <w:rPr>
          <w:rFonts w:ascii="Cambria" w:hAnsi="Cambria" w:cs="Arial"/>
          <w:b/>
        </w:rPr>
        <w:t>-</w:t>
      </w:r>
      <w:r w:rsidR="0036517C">
        <w:rPr>
          <w:rFonts w:ascii="Cambria" w:hAnsi="Cambria" w:cs="Arial"/>
          <w:b/>
        </w:rPr>
        <w:t>mer signatures</w:t>
      </w:r>
    </w:p>
    <w:p w14:paraId="4316EA63" w14:textId="6111DBF2" w:rsidR="00C46B7A" w:rsidRDefault="002970CA" w:rsidP="002970CA">
      <w:pPr>
        <w:spacing w:after="0" w:line="360" w:lineRule="auto"/>
        <w:jc w:val="both"/>
        <w:rPr>
          <w:rFonts w:ascii="Cambria" w:hAnsi="Cambria" w:cs="Arial"/>
        </w:rPr>
      </w:pPr>
      <w:r>
        <w:rPr>
          <w:rFonts w:ascii="Cambria" w:hAnsi="Cambria" w:cs="Arial"/>
          <w:b/>
        </w:rPr>
        <w:tab/>
      </w:r>
      <w:r w:rsidR="005F6B4A">
        <w:rPr>
          <w:rFonts w:ascii="Cambria" w:hAnsi="Cambria" w:cs="Arial"/>
        </w:rPr>
        <w:t xml:space="preserve">Given that sequence context up to 3 flanking base pairs from a </w:t>
      </w:r>
      <w:r w:rsidR="002D4D05">
        <w:rPr>
          <w:rFonts w:ascii="Cambria" w:hAnsi="Cambria" w:cs="Arial"/>
        </w:rPr>
        <w:t>substitution can have a substantive</w:t>
      </w:r>
      <w:r w:rsidR="005F6B4A">
        <w:rPr>
          <w:rFonts w:ascii="Cambria" w:hAnsi="Cambria" w:cs="Arial"/>
        </w:rPr>
        <w:t xml:space="preserve"> effect on the probability of mutation</w:t>
      </w:r>
      <w:r w:rsidR="005F6B4A">
        <w:rPr>
          <w:rFonts w:ascii="Cambria" w:hAnsi="Cambria" w:cs="Arial"/>
        </w:rPr>
        <w:fldChar w:fldCharType="begin" w:fldLock="1"/>
      </w:r>
      <w:r w:rsidR="00D84953">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"&lt;sup&gt;8,10&lt;/sup&gt;", "plainTextFormattedCitation" : "8,10", "previouslyFormattedCitation" : "&lt;sup&gt;8,10&lt;/sup&gt;" }, "properties" : { "noteIndex" : 0 }, "schema" : "https://github.com/citation-style-language/schema/raw/master/csl-citation.json" }</w:instrText>
      </w:r>
      <w:r w:rsidR="005F6B4A">
        <w:rPr>
          <w:rFonts w:ascii="Cambria" w:hAnsi="Cambria" w:cs="Arial"/>
        </w:rPr>
        <w:fldChar w:fldCharType="separate"/>
      </w:r>
      <w:r w:rsidR="003E1101" w:rsidRPr="003E1101">
        <w:rPr>
          <w:rFonts w:ascii="Cambria" w:hAnsi="Cambria" w:cs="Arial"/>
          <w:noProof/>
          <w:vertAlign w:val="superscript"/>
        </w:rPr>
        <w:t>8,10</w:t>
      </w:r>
      <w:r w:rsidR="005F6B4A">
        <w:rPr>
          <w:rFonts w:ascii="Cambria" w:hAnsi="Cambria" w:cs="Arial"/>
        </w:rPr>
        <w:fldChar w:fldCharType="end"/>
      </w:r>
      <w:r w:rsidR="005F6B4A">
        <w:rPr>
          <w:rFonts w:ascii="Cambria" w:hAnsi="Cambria" w:cs="Arial"/>
        </w:rPr>
        <w:t>, w</w:t>
      </w:r>
      <w:r>
        <w:rPr>
          <w:rFonts w:ascii="Cambria" w:hAnsi="Cambria" w:cs="Arial"/>
        </w:rPr>
        <w:t>e next sought to ask</w:t>
      </w:r>
      <w:r w:rsidR="005F6B4A">
        <w:rPr>
          <w:rFonts w:ascii="Cambria" w:hAnsi="Cambria" w:cs="Arial"/>
        </w:rPr>
        <w:t xml:space="preserve"> which (if any), of</w:t>
      </w:r>
      <w:r>
        <w:rPr>
          <w:rFonts w:ascii="Cambria" w:hAnsi="Cambria" w:cs="Arial"/>
        </w:rPr>
        <w:t xml:space="preserve"> the 3</w:t>
      </w:r>
      <w:r w:rsidR="00BF7C18">
        <w:rPr>
          <w:rFonts w:ascii="Cambria" w:hAnsi="Cambria" w:cs="Arial"/>
        </w:rPr>
        <w:t>-</w:t>
      </w:r>
      <w:r>
        <w:rPr>
          <w:rFonts w:ascii="Cambria" w:hAnsi="Cambria" w:cs="Arial"/>
        </w:rPr>
        <w:t>mer signals that have been identified may actually be driven by variation at the 5</w:t>
      </w:r>
      <w:r w:rsidR="00BF7C18">
        <w:rPr>
          <w:rFonts w:ascii="Cambria" w:hAnsi="Cambria" w:cs="Arial"/>
        </w:rPr>
        <w:t>-</w:t>
      </w:r>
      <w:r>
        <w:rPr>
          <w:rFonts w:ascii="Cambria" w:hAnsi="Cambria" w:cs="Arial"/>
        </w:rPr>
        <w:t xml:space="preserve">mer </w:t>
      </w:r>
      <w:r w:rsidR="005F6B4A">
        <w:rPr>
          <w:rFonts w:ascii="Cambria" w:hAnsi="Cambria" w:cs="Arial"/>
        </w:rPr>
        <w:t>or 7</w:t>
      </w:r>
      <w:r w:rsidR="00BF7C18">
        <w:rPr>
          <w:rFonts w:ascii="Cambria" w:hAnsi="Cambria" w:cs="Arial"/>
        </w:rPr>
        <w:t>-</w:t>
      </w:r>
      <w:r w:rsidR="005F6B4A">
        <w:rPr>
          <w:rFonts w:ascii="Cambria" w:hAnsi="Cambria" w:cs="Arial"/>
        </w:rPr>
        <w:t>mer sequence context level.</w:t>
      </w:r>
      <w:r>
        <w:rPr>
          <w:rFonts w:ascii="Cambria" w:hAnsi="Cambria" w:cs="Arial"/>
        </w:rPr>
        <w:t xml:space="preserve"> </w:t>
      </w:r>
      <w:r w:rsidR="005F6B4A">
        <w:rPr>
          <w:rFonts w:ascii="Cambria" w:hAnsi="Cambria" w:cs="Arial"/>
        </w:rPr>
        <w:t>To do this, we considered all 256 possible 7</w:t>
      </w:r>
      <w:r w:rsidR="00BF7C18">
        <w:rPr>
          <w:rFonts w:ascii="Cambria" w:hAnsi="Cambria" w:cs="Arial"/>
        </w:rPr>
        <w:t>-</w:t>
      </w:r>
      <w:r w:rsidR="005F6B4A">
        <w:rPr>
          <w:rFonts w:ascii="Cambria" w:hAnsi="Cambria" w:cs="Arial"/>
        </w:rPr>
        <w:t>mer expansions of each interesting 3</w:t>
      </w:r>
      <w:r w:rsidR="00BF7C18">
        <w:rPr>
          <w:rFonts w:ascii="Cambria" w:hAnsi="Cambria" w:cs="Arial"/>
        </w:rPr>
        <w:t>-</w:t>
      </w:r>
      <w:r w:rsidR="005F6B4A">
        <w:rPr>
          <w:rFonts w:ascii="Cambria" w:hAnsi="Cambria" w:cs="Arial"/>
        </w:rPr>
        <w:t xml:space="preserve">mer identified in the previous section, and plotted the relative inferred mutation rates of those polymorphisms in pairs of populations. </w:t>
      </w:r>
      <w:r w:rsidR="00C46B7A">
        <w:rPr>
          <w:rFonts w:ascii="Cambria" w:hAnsi="Cambria" w:cs="Arial"/>
        </w:rPr>
        <w:t>If there were no signal of mutation rate difference between populations, we would expect all 7-mer expansions to be distributed along the diagonal y = x (e.g., Figure 2A).</w:t>
      </w:r>
      <w:r w:rsidR="00B93202">
        <w:rPr>
          <w:rFonts w:ascii="Cambria" w:hAnsi="Cambria" w:cs="Arial"/>
        </w:rPr>
        <w:t xml:space="preserve"> </w:t>
      </w:r>
      <w:r w:rsidR="00C46B7A">
        <w:rPr>
          <w:rFonts w:ascii="Cambria" w:hAnsi="Cambria" w:cs="Arial"/>
        </w:rPr>
        <w:t>If the most important local features driving a mutational signal lay within a single nucleotide base of the substitution, then we would expect all 7-mers to lie together off the diagonal (e.g., Figure 2B).</w:t>
      </w:r>
      <w:r w:rsidR="00B93202">
        <w:rPr>
          <w:rFonts w:ascii="Cambria" w:hAnsi="Cambria" w:cs="Arial"/>
        </w:rPr>
        <w:t xml:space="preserve"> </w:t>
      </w:r>
      <w:r w:rsidR="00C46B7A">
        <w:rPr>
          <w:rFonts w:ascii="Cambria" w:hAnsi="Cambria" w:cs="Arial"/>
        </w:rPr>
        <w:t>Alternatively, if a 3-mer signal were actually driven by a handful of highly variable 7-mer substitution types, only a handful of exceptional 7-mer types would lie far from the y=x line (case III)</w:t>
      </w:r>
      <w:commentRangeStart w:id="14"/>
      <w:r w:rsidR="00C46B7A">
        <w:rPr>
          <w:rFonts w:ascii="Cambria" w:hAnsi="Cambria" w:cs="Arial"/>
        </w:rPr>
        <w:t>.</w:t>
      </w:r>
      <w:r w:rsidR="00C46B7A">
        <w:rPr>
          <w:rStyle w:val="CommentReference"/>
        </w:rPr>
        <w:commentReference w:id="15"/>
      </w:r>
      <w:commentRangeEnd w:id="14"/>
      <w:r w:rsidR="00C46B7A">
        <w:rPr>
          <w:rStyle w:val="CommentReference"/>
        </w:rPr>
        <w:commentReference w:id="14"/>
      </w:r>
    </w:p>
    <w:p w14:paraId="117F2A48" w14:textId="3F9A90E0" w:rsidR="0056357F" w:rsidRDefault="009650BF" w:rsidP="002970CA">
      <w:pPr>
        <w:spacing w:after="0" w:line="360" w:lineRule="auto"/>
        <w:jc w:val="both"/>
        <w:rPr>
          <w:rFonts w:ascii="Cambria" w:hAnsi="Cambria" w:cs="Arial"/>
        </w:rPr>
      </w:pPr>
      <w:r>
        <w:rPr>
          <w:rFonts w:ascii="Cambria" w:hAnsi="Cambria" w:cs="Arial"/>
        </w:rPr>
        <w:tab/>
        <w:t>Performing this experiment, w</w:t>
      </w:r>
      <w:r w:rsidR="0056357F">
        <w:rPr>
          <w:rFonts w:ascii="Cambria" w:hAnsi="Cambria" w:cs="Arial"/>
        </w:rPr>
        <w:t>e found that nearly all of the 3</w:t>
      </w:r>
      <w:r w:rsidR="00BF7C18">
        <w:rPr>
          <w:rFonts w:ascii="Cambria" w:hAnsi="Cambria" w:cs="Arial"/>
        </w:rPr>
        <w:t>-</w:t>
      </w:r>
      <w:r w:rsidR="0056357F">
        <w:rPr>
          <w:rFonts w:ascii="Cambria" w:hAnsi="Cambria" w:cs="Arial"/>
        </w:rPr>
        <w:t>mers comprising signals 1,</w:t>
      </w:r>
      <w:r>
        <w:rPr>
          <w:rFonts w:ascii="Cambria" w:hAnsi="Cambria" w:cs="Arial"/>
        </w:rPr>
        <w:t xml:space="preserve"> </w:t>
      </w:r>
      <w:r w:rsidR="00EC33A9">
        <w:rPr>
          <w:rFonts w:ascii="Cambria" w:hAnsi="Cambria" w:cs="Arial"/>
        </w:rPr>
        <w:t>2, and 3</w:t>
      </w:r>
      <w:r w:rsidR="0056357F">
        <w:rPr>
          <w:rFonts w:ascii="Cambria" w:hAnsi="Cambria" w:cs="Arial"/>
        </w:rPr>
        <w:t xml:space="preserve"> matched case II (Figure 2B, supplement).</w:t>
      </w:r>
      <w:r w:rsidR="00B93202">
        <w:rPr>
          <w:rFonts w:ascii="Cambria" w:hAnsi="Cambria" w:cs="Arial"/>
        </w:rPr>
        <w:t xml:space="preserve"> </w:t>
      </w:r>
      <w:r w:rsidR="0056357F">
        <w:rPr>
          <w:rFonts w:ascii="Cambria" w:hAnsi="Cambria" w:cs="Arial"/>
        </w:rPr>
        <w:t xml:space="preserve">This suggested that the global variation in European C→T elevation, the CpG transitions, and the </w:t>
      </w:r>
      <w:r>
        <w:rPr>
          <w:rFonts w:ascii="Cambria" w:hAnsi="Cambria" w:cs="Arial"/>
        </w:rPr>
        <w:t xml:space="preserve">Asian </w:t>
      </w:r>
      <w:r w:rsidR="00CC7F46">
        <w:rPr>
          <w:rFonts w:ascii="Cambria" w:hAnsi="Cambria" w:cs="Arial"/>
        </w:rPr>
        <w:t>GAT→T</w:t>
      </w:r>
      <w:r w:rsidRPr="009650BF">
        <w:rPr>
          <w:rFonts w:ascii="Cambria" w:hAnsi="Cambria" w:cs="Arial"/>
        </w:rPr>
        <w:t>, ACC→A, and GAC→T</w:t>
      </w:r>
      <w:r>
        <w:rPr>
          <w:rFonts w:ascii="Cambria" w:hAnsi="Cambria" w:cs="Arial"/>
        </w:rPr>
        <w:t xml:space="preserve"> elevation was </w:t>
      </w:r>
      <w:r>
        <w:rPr>
          <w:rFonts w:ascii="Cambria" w:hAnsi="Cambria" w:cs="Arial"/>
        </w:rPr>
        <w:lastRenderedPageBreak/>
        <w:t>primarily driven by sequence context features within one flanking nucleotide base.</w:t>
      </w:r>
      <w:r w:rsidR="00B93202">
        <w:rPr>
          <w:rFonts w:ascii="Cambria" w:hAnsi="Cambria" w:cs="Arial"/>
        </w:rPr>
        <w:t xml:space="preserve"> </w:t>
      </w:r>
      <w:r>
        <w:rPr>
          <w:rFonts w:ascii="Cambria" w:hAnsi="Cambria" w:cs="Arial"/>
        </w:rPr>
        <w:t>However, the polymorphisms comprising sign</w:t>
      </w:r>
      <w:r w:rsidR="00970503">
        <w:rPr>
          <w:rFonts w:ascii="Cambria" w:hAnsi="Cambria" w:cs="Arial"/>
        </w:rPr>
        <w:t>ature</w:t>
      </w:r>
      <w:r w:rsidR="00EC33A9">
        <w:rPr>
          <w:rFonts w:ascii="Cambria" w:hAnsi="Cambria" w:cs="Arial"/>
        </w:rPr>
        <w:t xml:space="preserve"> 4</w:t>
      </w:r>
      <w:r>
        <w:rPr>
          <w:rFonts w:ascii="Cambria" w:hAnsi="Cambria" w:cs="Arial"/>
        </w:rPr>
        <w:t xml:space="preserve"> had a profile which more closely matched case III, indicating that the Japanese enrichment of the *AC</w:t>
      </w:r>
      <w:r w:rsidRPr="009650BF">
        <w:rPr>
          <w:rFonts w:ascii="Cambria" w:hAnsi="Cambria" w:cs="Arial"/>
        </w:rPr>
        <w:t>→</w:t>
      </w:r>
      <w:r>
        <w:rPr>
          <w:rFonts w:ascii="Cambria" w:hAnsi="Cambria" w:cs="Arial"/>
        </w:rPr>
        <w:t xml:space="preserve">C and </w:t>
      </w:r>
      <w:r w:rsidR="00CC7F46">
        <w:rPr>
          <w:rFonts w:ascii="Cambria" w:hAnsi="Cambria" w:cs="Arial"/>
        </w:rPr>
        <w:t>TAT</w:t>
      </w:r>
      <w:r w:rsidRPr="009650BF">
        <w:rPr>
          <w:rFonts w:ascii="Cambria" w:hAnsi="Cambria" w:cs="Arial"/>
        </w:rPr>
        <w:t>→</w:t>
      </w:r>
      <w:r w:rsidR="00CC7F46">
        <w:rPr>
          <w:rFonts w:ascii="Cambria" w:hAnsi="Cambria" w:cs="Arial"/>
        </w:rPr>
        <w:t>T</w:t>
      </w:r>
      <w:r w:rsidR="002D4D05">
        <w:rPr>
          <w:rFonts w:ascii="Cambria" w:hAnsi="Cambria" w:cs="Arial"/>
        </w:rPr>
        <w:t xml:space="preserve"> substitutions may</w:t>
      </w:r>
      <w:r>
        <w:rPr>
          <w:rFonts w:ascii="Cambria" w:hAnsi="Cambria" w:cs="Arial"/>
        </w:rPr>
        <w:t xml:space="preserve"> </w:t>
      </w:r>
      <w:r w:rsidR="002D4D05">
        <w:rPr>
          <w:rFonts w:ascii="Cambria" w:hAnsi="Cambria" w:cs="Arial"/>
        </w:rPr>
        <w:t>in fact be</w:t>
      </w:r>
      <w:r>
        <w:rPr>
          <w:rFonts w:ascii="Cambria" w:hAnsi="Cambria" w:cs="Arial"/>
        </w:rPr>
        <w:t xml:space="preserve"> driven by a handful of 7</w:t>
      </w:r>
      <w:r w:rsidR="00BF7C18">
        <w:rPr>
          <w:rFonts w:ascii="Cambria" w:hAnsi="Cambria" w:cs="Arial"/>
        </w:rPr>
        <w:t>-</w:t>
      </w:r>
      <w:r>
        <w:rPr>
          <w:rFonts w:ascii="Cambria" w:hAnsi="Cambria" w:cs="Arial"/>
        </w:rPr>
        <w:t>mer polymorphisms which are highly heterogeneous in East Asia (Figure 3</w:t>
      </w:r>
      <w:r w:rsidR="005F75A7">
        <w:rPr>
          <w:rFonts w:ascii="Cambria" w:hAnsi="Cambria" w:cs="Arial"/>
        </w:rPr>
        <w:t>B</w:t>
      </w:r>
      <w:r w:rsidR="00417889">
        <w:rPr>
          <w:rFonts w:ascii="Cambria" w:hAnsi="Cambria" w:cs="Arial"/>
        </w:rPr>
        <w:t>, supplement</w:t>
      </w:r>
      <w:r>
        <w:rPr>
          <w:rFonts w:ascii="Cambria" w:hAnsi="Cambria" w:cs="Arial"/>
        </w:rPr>
        <w:t>).</w:t>
      </w:r>
    </w:p>
    <w:p w14:paraId="0662CBDA" w14:textId="347EFC55" w:rsidR="00186494" w:rsidRPr="00775502" w:rsidRDefault="009650BF" w:rsidP="002F38A1">
      <w:pPr>
        <w:spacing w:after="0" w:line="360" w:lineRule="auto"/>
        <w:jc w:val="both"/>
        <w:rPr>
          <w:rFonts w:ascii="Cambria" w:hAnsi="Cambria" w:cs="Arial"/>
        </w:rPr>
      </w:pPr>
      <w:r>
        <w:rPr>
          <w:rFonts w:ascii="Cambria" w:hAnsi="Cambria" w:cs="Arial"/>
        </w:rPr>
        <w:tab/>
      </w:r>
      <w:r w:rsidR="00C46B7A">
        <w:rPr>
          <w:rFonts w:ascii="Cambria" w:hAnsi="Cambria" w:cs="Arial"/>
        </w:rPr>
        <w:t>To explore this finding in more detail</w:t>
      </w:r>
      <w:r w:rsidR="007D005A">
        <w:rPr>
          <w:rFonts w:ascii="Cambria" w:hAnsi="Cambria" w:cs="Arial"/>
        </w:rPr>
        <w:t xml:space="preserve">, we </w:t>
      </w:r>
      <w:r w:rsidR="00C46B7A">
        <w:rPr>
          <w:rFonts w:ascii="Cambria" w:hAnsi="Cambria" w:cs="Arial"/>
        </w:rPr>
        <w:t xml:space="preserve">sought </w:t>
      </w:r>
      <w:r w:rsidR="007D005A">
        <w:rPr>
          <w:rFonts w:ascii="Cambria" w:hAnsi="Cambria" w:cs="Arial"/>
        </w:rPr>
        <w:t>to</w:t>
      </w:r>
      <w:r>
        <w:rPr>
          <w:rFonts w:ascii="Cambria" w:hAnsi="Cambria" w:cs="Arial"/>
        </w:rPr>
        <w:t xml:space="preserve"> identify </w:t>
      </w:r>
      <w:r w:rsidR="00C46B7A">
        <w:rPr>
          <w:rFonts w:ascii="Cambria" w:hAnsi="Cambria" w:cs="Arial"/>
        </w:rPr>
        <w:t>the key 7-mer types underlying this 3-mer signature</w:t>
      </w:r>
      <w:r w:rsidR="007D005A">
        <w:rPr>
          <w:rFonts w:ascii="Cambria" w:hAnsi="Cambria" w:cs="Arial"/>
        </w:rPr>
        <w:t xml:space="preserve">. To this end, </w:t>
      </w:r>
      <w:r w:rsidR="00166917">
        <w:rPr>
          <w:rFonts w:ascii="Cambria" w:hAnsi="Cambria" w:cs="Arial"/>
        </w:rPr>
        <w:t xml:space="preserve">we considered each of the 1280 possible </w:t>
      </w:r>
      <w:r>
        <w:rPr>
          <w:rFonts w:ascii="Cambria" w:hAnsi="Cambria" w:cs="Arial"/>
        </w:rPr>
        <w:t>7</w:t>
      </w:r>
      <w:r w:rsidR="00BF7C18">
        <w:rPr>
          <w:rFonts w:ascii="Cambria" w:hAnsi="Cambria" w:cs="Arial"/>
        </w:rPr>
        <w:t>-</w:t>
      </w:r>
      <w:r>
        <w:rPr>
          <w:rFonts w:ascii="Cambria" w:hAnsi="Cambria" w:cs="Arial"/>
        </w:rPr>
        <w:t xml:space="preserve">mer expansions </w:t>
      </w:r>
      <w:r w:rsidR="00166917">
        <w:rPr>
          <w:rFonts w:ascii="Cambria" w:hAnsi="Cambria" w:cs="Arial"/>
        </w:rPr>
        <w:t>*AC</w:t>
      </w:r>
      <w:r w:rsidR="00166917" w:rsidRPr="00166917">
        <w:rPr>
          <w:rFonts w:ascii="Cambria" w:hAnsi="Cambria" w:cs="Arial"/>
        </w:rPr>
        <w:t xml:space="preserve"> </w:t>
      </w:r>
      <w:r w:rsidR="00166917" w:rsidRPr="009650BF">
        <w:rPr>
          <w:rFonts w:ascii="Cambria" w:hAnsi="Cambria" w:cs="Arial"/>
        </w:rPr>
        <w:t>→</w:t>
      </w:r>
      <w:r w:rsidR="00166917">
        <w:rPr>
          <w:rFonts w:ascii="Cambria" w:hAnsi="Cambria" w:cs="Arial"/>
        </w:rPr>
        <w:t xml:space="preserve">C and </w:t>
      </w:r>
      <w:r w:rsidR="00CC7F46">
        <w:rPr>
          <w:rFonts w:ascii="Cambria" w:hAnsi="Cambria" w:cs="Arial"/>
        </w:rPr>
        <w:t>TAT</w:t>
      </w:r>
      <w:r w:rsidR="00166917" w:rsidRPr="009650BF">
        <w:rPr>
          <w:rFonts w:ascii="Cambria" w:hAnsi="Cambria" w:cs="Arial"/>
        </w:rPr>
        <w:t>→</w:t>
      </w:r>
      <w:r w:rsidR="00CC7F46">
        <w:rPr>
          <w:rFonts w:ascii="Cambria" w:hAnsi="Cambria" w:cs="Arial"/>
        </w:rPr>
        <w:t>T</w:t>
      </w:r>
      <w:r w:rsidR="00166917">
        <w:rPr>
          <w:rFonts w:ascii="Cambria" w:hAnsi="Cambria" w:cs="Arial"/>
        </w:rPr>
        <w:t xml:space="preserve"> 3-mer substitutions, testing </w:t>
      </w:r>
      <w:r>
        <w:rPr>
          <w:rFonts w:ascii="Cambria" w:hAnsi="Cambria" w:cs="Arial"/>
        </w:rPr>
        <w:t>for heterogeneity between Japanese fro</w:t>
      </w:r>
      <w:r w:rsidR="00EC33A9">
        <w:rPr>
          <w:rFonts w:ascii="Cambria" w:hAnsi="Cambria" w:cs="Arial"/>
        </w:rPr>
        <w:t>m Tokyo (</w:t>
      </w:r>
      <w:r w:rsidR="00765E0F">
        <w:rPr>
          <w:rFonts w:ascii="Cambria" w:hAnsi="Cambria" w:cs="Arial"/>
        </w:rPr>
        <w:t xml:space="preserve">JPT, </w:t>
      </w:r>
      <w:r w:rsidR="00EC33A9">
        <w:rPr>
          <w:rFonts w:ascii="Cambria" w:hAnsi="Cambria" w:cs="Arial"/>
        </w:rPr>
        <w:t>higher signature 4</w:t>
      </w:r>
      <w:r>
        <w:rPr>
          <w:rFonts w:ascii="Cambria" w:hAnsi="Cambria" w:cs="Arial"/>
        </w:rPr>
        <w:t xml:space="preserve"> polymorphism proportion) and Chinese Dai from </w:t>
      </w:r>
      <w:proofErr w:type="spellStart"/>
      <w:r>
        <w:rPr>
          <w:rFonts w:ascii="Cambria" w:hAnsi="Cambria" w:cs="Arial"/>
        </w:rPr>
        <w:t>Xish</w:t>
      </w:r>
      <w:r w:rsidR="00EC33A9">
        <w:rPr>
          <w:rFonts w:ascii="Cambria" w:hAnsi="Cambria" w:cs="Arial"/>
        </w:rPr>
        <w:t>uangbana</w:t>
      </w:r>
      <w:proofErr w:type="spellEnd"/>
      <w:r w:rsidR="00EC33A9">
        <w:rPr>
          <w:rFonts w:ascii="Cambria" w:hAnsi="Cambria" w:cs="Arial"/>
        </w:rPr>
        <w:t xml:space="preserve"> (</w:t>
      </w:r>
      <w:r w:rsidR="00765E0F">
        <w:rPr>
          <w:rFonts w:ascii="Cambria" w:hAnsi="Cambria" w:cs="Arial"/>
        </w:rPr>
        <w:t xml:space="preserve">CDX, </w:t>
      </w:r>
      <w:r w:rsidR="00EC33A9">
        <w:rPr>
          <w:rFonts w:ascii="Cambria" w:hAnsi="Cambria" w:cs="Arial"/>
        </w:rPr>
        <w:t>lower signature 4</w:t>
      </w:r>
      <w:r w:rsidR="0022399B">
        <w:rPr>
          <w:rFonts w:ascii="Cambria" w:hAnsi="Cambria" w:cs="Arial"/>
        </w:rPr>
        <w:t xml:space="preserve"> polymorphism proportion).</w:t>
      </w:r>
      <w:r w:rsidR="00B93202">
        <w:rPr>
          <w:rFonts w:ascii="Cambria" w:hAnsi="Cambria" w:cs="Arial"/>
        </w:rPr>
        <w:t xml:space="preserve"> </w:t>
      </w:r>
      <w:r w:rsidR="00765E0F">
        <w:rPr>
          <w:rFonts w:ascii="Cambria" w:hAnsi="Cambria" w:cs="Arial"/>
        </w:rPr>
        <w:t xml:space="preserve">We </w:t>
      </w:r>
      <w:r w:rsidR="0001434C">
        <w:rPr>
          <w:rFonts w:ascii="Cambria" w:hAnsi="Cambria" w:cs="Arial"/>
        </w:rPr>
        <w:t>found</w:t>
      </w:r>
      <w:r w:rsidR="00765E0F">
        <w:rPr>
          <w:rFonts w:ascii="Cambria" w:hAnsi="Cambria" w:cs="Arial"/>
        </w:rPr>
        <w:t xml:space="preserve"> </w:t>
      </w:r>
      <w:r w:rsidR="0001434C">
        <w:rPr>
          <w:rFonts w:ascii="Cambria" w:hAnsi="Cambria" w:cs="Arial"/>
        </w:rPr>
        <w:t>nine 7mer substitution types</w:t>
      </w:r>
      <w:r w:rsidR="00765E0F">
        <w:rPr>
          <w:rFonts w:ascii="Cambria" w:hAnsi="Cambria" w:cs="Arial"/>
        </w:rPr>
        <w:t xml:space="preserve"> that were elevated in JPT relative to CDX (FDR-adjusted P &lt; 0.05, </w:t>
      </w:r>
      <w:r w:rsidR="005F75A7">
        <w:rPr>
          <w:rFonts w:ascii="Cambria" w:hAnsi="Cambria" w:cs="Arial"/>
        </w:rPr>
        <w:t>figure 3A</w:t>
      </w:r>
      <w:r w:rsidR="00765E0F">
        <w:rPr>
          <w:rFonts w:ascii="Cambria" w:hAnsi="Cambria" w:cs="Arial"/>
        </w:rPr>
        <w:t>)</w:t>
      </w:r>
      <w:r w:rsidR="007D005A">
        <w:rPr>
          <w:rFonts w:ascii="Cambria" w:hAnsi="Cambria" w:cs="Arial"/>
        </w:rPr>
        <w:t>.</w:t>
      </w:r>
      <w:r w:rsidR="00B93202">
        <w:rPr>
          <w:rFonts w:ascii="Cambria" w:hAnsi="Cambria" w:cs="Arial"/>
        </w:rPr>
        <w:t xml:space="preserve"> </w:t>
      </w:r>
      <w:r w:rsidR="00166917">
        <w:rPr>
          <w:rFonts w:ascii="Cambria" w:hAnsi="Cambria" w:cs="Arial"/>
        </w:rPr>
        <w:t>Seven</w:t>
      </w:r>
      <w:r w:rsidR="007D005A">
        <w:rPr>
          <w:rFonts w:ascii="Cambria" w:hAnsi="Cambria" w:cs="Arial"/>
        </w:rPr>
        <w:t xml:space="preserve"> of them have the shared motif ***ACAG</w:t>
      </w:r>
      <w:r w:rsidR="00970503" w:rsidRPr="009650BF">
        <w:rPr>
          <w:rFonts w:ascii="Cambria" w:hAnsi="Cambria" w:cs="Arial"/>
        </w:rPr>
        <w:t>→</w:t>
      </w:r>
      <w:r w:rsidR="00970503">
        <w:rPr>
          <w:rFonts w:ascii="Cambria" w:hAnsi="Cambria" w:cs="Arial"/>
        </w:rPr>
        <w:t>C</w:t>
      </w:r>
      <w:r w:rsidR="007D005A">
        <w:rPr>
          <w:rFonts w:ascii="Cambria" w:hAnsi="Cambria" w:cs="Arial"/>
        </w:rPr>
        <w:t xml:space="preserve">, and </w:t>
      </w:r>
      <w:r w:rsidR="00970503">
        <w:rPr>
          <w:rFonts w:ascii="Cambria" w:hAnsi="Cambria" w:cs="Arial"/>
        </w:rPr>
        <w:t xml:space="preserve">all </w:t>
      </w:r>
      <w:r w:rsidR="00166917">
        <w:rPr>
          <w:rFonts w:ascii="Cambria" w:hAnsi="Cambria" w:cs="Arial"/>
        </w:rPr>
        <w:t>nine</w:t>
      </w:r>
      <w:r w:rsidR="00970503">
        <w:rPr>
          <w:rFonts w:ascii="Cambria" w:hAnsi="Cambria" w:cs="Arial"/>
        </w:rPr>
        <w:t xml:space="preserve"> share</w:t>
      </w:r>
      <w:r w:rsidR="007D005A">
        <w:rPr>
          <w:rFonts w:ascii="Cambria" w:hAnsi="Cambria" w:cs="Arial"/>
        </w:rPr>
        <w:t xml:space="preserve"> a matching profile of enrichment in </w:t>
      </w:r>
      <w:r w:rsidR="00765E0F">
        <w:rPr>
          <w:rFonts w:ascii="Cambria" w:hAnsi="Cambria" w:cs="Arial"/>
        </w:rPr>
        <w:t xml:space="preserve">JPT </w:t>
      </w:r>
      <w:r w:rsidR="007D005A">
        <w:rPr>
          <w:rFonts w:ascii="Cambria" w:hAnsi="Cambria" w:cs="Arial"/>
        </w:rPr>
        <w:t xml:space="preserve">and Han Chinese (CHB and CHS) compared to Vietnamese (KHV) and </w:t>
      </w:r>
      <w:r w:rsidR="00765E0F">
        <w:rPr>
          <w:rFonts w:ascii="Cambria" w:hAnsi="Cambria" w:cs="Arial"/>
        </w:rPr>
        <w:t>CDX</w:t>
      </w:r>
      <w:r w:rsidR="00241237">
        <w:rPr>
          <w:rFonts w:ascii="Cambria" w:hAnsi="Cambria" w:cs="Arial"/>
        </w:rPr>
        <w:t xml:space="preserve"> (</w:t>
      </w:r>
      <w:r w:rsidR="005F75A7">
        <w:rPr>
          <w:rFonts w:ascii="Cambria" w:hAnsi="Cambria" w:cs="Arial"/>
        </w:rPr>
        <w:t>figure 3C, supplement</w:t>
      </w:r>
      <w:r w:rsidR="00241237">
        <w:rPr>
          <w:rFonts w:ascii="Cambria" w:hAnsi="Cambria" w:cs="Arial"/>
        </w:rPr>
        <w:t xml:space="preserve">). </w:t>
      </w:r>
      <w:r w:rsidR="009D52E8">
        <w:rPr>
          <w:rFonts w:ascii="Cambria" w:hAnsi="Cambria" w:cs="Arial"/>
        </w:rPr>
        <w:t xml:space="preserve">Curiously, </w:t>
      </w:r>
      <w:r w:rsidR="00241237">
        <w:rPr>
          <w:rFonts w:ascii="Cambria" w:hAnsi="Cambria" w:cs="Arial"/>
        </w:rPr>
        <w:t>w</w:t>
      </w:r>
      <w:r w:rsidR="007D005A">
        <w:rPr>
          <w:rFonts w:ascii="Cambria" w:hAnsi="Cambria" w:cs="Arial"/>
        </w:rPr>
        <w:t xml:space="preserve">e </w:t>
      </w:r>
      <w:r w:rsidR="009D52E8">
        <w:rPr>
          <w:rFonts w:ascii="Cambria" w:hAnsi="Cambria" w:cs="Arial"/>
        </w:rPr>
        <w:t xml:space="preserve">also observed </w:t>
      </w:r>
      <w:r w:rsidR="007D005A">
        <w:rPr>
          <w:rFonts w:ascii="Cambria" w:hAnsi="Cambria" w:cs="Arial"/>
        </w:rPr>
        <w:t xml:space="preserve">that </w:t>
      </w:r>
      <w:r w:rsidR="00DF6467">
        <w:rPr>
          <w:rFonts w:ascii="Cambria" w:hAnsi="Cambria" w:cs="Arial"/>
        </w:rPr>
        <w:t>4 of the 9</w:t>
      </w:r>
      <w:r w:rsidR="00241237">
        <w:rPr>
          <w:rFonts w:ascii="Cambria" w:hAnsi="Cambria" w:cs="Arial"/>
        </w:rPr>
        <w:t xml:space="preserve"> polymorphism types</w:t>
      </w:r>
      <w:r w:rsidR="007D005A">
        <w:rPr>
          <w:rFonts w:ascii="Cambria" w:hAnsi="Cambria" w:cs="Arial"/>
        </w:rPr>
        <w:t xml:space="preserve"> </w:t>
      </w:r>
      <w:r w:rsidR="009D52E8">
        <w:rPr>
          <w:rFonts w:ascii="Cambria" w:hAnsi="Cambria" w:cs="Arial"/>
        </w:rPr>
        <w:t>were</w:t>
      </w:r>
      <w:r w:rsidR="007D005A">
        <w:rPr>
          <w:rFonts w:ascii="Cambria" w:hAnsi="Cambria" w:cs="Arial"/>
        </w:rPr>
        <w:t xml:space="preserve"> enriched on the X chromosome</w:t>
      </w:r>
      <w:r w:rsidR="00970503">
        <w:rPr>
          <w:rFonts w:ascii="Cambria" w:hAnsi="Cambria" w:cs="Arial"/>
        </w:rPr>
        <w:t xml:space="preserve"> in </w:t>
      </w:r>
      <w:r w:rsidR="00723FFA">
        <w:rPr>
          <w:rFonts w:ascii="Cambria" w:hAnsi="Cambria" w:cs="Arial"/>
        </w:rPr>
        <w:t xml:space="preserve">East </w:t>
      </w:r>
      <w:proofErr w:type="gramStart"/>
      <w:r w:rsidR="00723FFA">
        <w:rPr>
          <w:rFonts w:ascii="Cambria" w:hAnsi="Cambria" w:cs="Arial"/>
        </w:rPr>
        <w:t>Asia</w:t>
      </w:r>
      <w:r w:rsidR="009D52E8">
        <w:rPr>
          <w:rFonts w:ascii="Cambria" w:hAnsi="Cambria" w:cs="Arial"/>
        </w:rPr>
        <w:t>,</w:t>
      </w:r>
      <w:proofErr w:type="gramEnd"/>
      <w:r w:rsidR="009D52E8">
        <w:rPr>
          <w:rFonts w:ascii="Cambria" w:hAnsi="Cambria" w:cs="Arial"/>
        </w:rPr>
        <w:t xml:space="preserve"> relative to the autosomes</w:t>
      </w:r>
      <w:r w:rsidR="0001434C">
        <w:rPr>
          <w:rFonts w:ascii="Cambria" w:hAnsi="Cambria" w:cs="Arial"/>
        </w:rPr>
        <w:t xml:space="preserve"> (the remaining types had too few observed polymorphisms on the X chromosome to justify a statistical test)</w:t>
      </w:r>
      <w:commentRangeStart w:id="16"/>
      <w:r w:rsidR="0001434C">
        <w:rPr>
          <w:rFonts w:ascii="Cambria" w:hAnsi="Cambria" w:cs="Arial"/>
        </w:rPr>
        <w:t>.</w:t>
      </w:r>
      <w:commentRangeEnd w:id="16"/>
      <w:r w:rsidR="0001434C">
        <w:rPr>
          <w:rStyle w:val="CommentReference"/>
        </w:rPr>
        <w:commentReference w:id="16"/>
      </w:r>
    </w:p>
    <w:p w14:paraId="1112E4D2" w14:textId="1431B638" w:rsidR="00D435EE" w:rsidRPr="002F38A1" w:rsidRDefault="00D41FAD" w:rsidP="002F38A1">
      <w:pPr>
        <w:spacing w:after="0" w:line="360" w:lineRule="auto"/>
        <w:jc w:val="both"/>
        <w:rPr>
          <w:rFonts w:ascii="Cambria" w:hAnsi="Cambria" w:cs="Arial"/>
          <w:b/>
        </w:rPr>
      </w:pPr>
      <w:r w:rsidRPr="002F38A1">
        <w:rPr>
          <w:rFonts w:ascii="Cambria" w:hAnsi="Cambria" w:cs="Arial"/>
          <w:b/>
        </w:rPr>
        <w:t>Variable polymorphism types among higher sequence contexts</w:t>
      </w:r>
    </w:p>
    <w:p w14:paraId="333BE431" w14:textId="64C0D816" w:rsidR="00D435EE" w:rsidRPr="002F38A1" w:rsidRDefault="00D435EE" w:rsidP="002F38A1">
      <w:pPr>
        <w:spacing w:after="0" w:line="360" w:lineRule="auto"/>
        <w:jc w:val="both"/>
        <w:rPr>
          <w:rFonts w:ascii="Cambria" w:hAnsi="Cambria" w:cs="Arial"/>
        </w:rPr>
      </w:pPr>
      <w:r w:rsidRPr="002F38A1">
        <w:rPr>
          <w:rFonts w:ascii="Cambria" w:hAnsi="Cambria" w:cs="Arial"/>
        </w:rPr>
        <w:tab/>
      </w:r>
      <w:r w:rsidR="0001434C">
        <w:rPr>
          <w:rFonts w:ascii="Cambria" w:hAnsi="Cambria" w:cs="Arial"/>
        </w:rPr>
        <w:t>Motivated by this result and previous work</w:t>
      </w:r>
      <w:r w:rsidR="0001434C">
        <w:rPr>
          <w:rFonts w:ascii="Cambria" w:hAnsi="Cambria" w:cs="Arial"/>
        </w:rPr>
        <w:fldChar w:fldCharType="begin" w:fldLock="1"/>
      </w:r>
      <w:r w:rsidR="003E1101">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"&lt;sup&gt;8&lt;/sup&gt;", "plainTextFormattedCitation" : "8", "previouslyFormattedCitation" : "&lt;sup&gt;8&lt;/sup&gt;" }, "properties" : { "noteIndex" : 0 }, "schema" : "https://github.com/citation-style-language/schema/raw/master/csl-citation.json" }</w:instrText>
      </w:r>
      <w:r w:rsidR="0001434C">
        <w:rPr>
          <w:rFonts w:ascii="Cambria" w:hAnsi="Cambria" w:cs="Arial"/>
        </w:rPr>
        <w:fldChar w:fldCharType="separate"/>
      </w:r>
      <w:r w:rsidR="0001434C" w:rsidRPr="0001434C">
        <w:rPr>
          <w:rFonts w:ascii="Cambria" w:hAnsi="Cambria" w:cs="Arial"/>
          <w:noProof/>
          <w:vertAlign w:val="superscript"/>
        </w:rPr>
        <w:t>8</w:t>
      </w:r>
      <w:r w:rsidR="0001434C">
        <w:rPr>
          <w:rFonts w:ascii="Cambria" w:hAnsi="Cambria" w:cs="Arial"/>
        </w:rPr>
        <w:fldChar w:fldCharType="end"/>
      </w:r>
      <w:r w:rsidR="0001434C">
        <w:rPr>
          <w:rFonts w:ascii="Cambria" w:hAnsi="Cambria" w:cs="Arial"/>
        </w:rPr>
        <w:t>, w</w:t>
      </w:r>
      <w:r w:rsidR="00D41FAD" w:rsidRPr="002F38A1">
        <w:rPr>
          <w:rFonts w:ascii="Cambria" w:hAnsi="Cambria" w:cs="Arial"/>
        </w:rPr>
        <w:t xml:space="preserve">e </w:t>
      </w:r>
      <w:r w:rsidR="002D4D05">
        <w:rPr>
          <w:rFonts w:ascii="Cambria" w:hAnsi="Cambria" w:cs="Arial"/>
        </w:rPr>
        <w:t xml:space="preserve">hypothesized that some signals of mutation rate variation </w:t>
      </w:r>
      <w:r w:rsidR="009D4CEB">
        <w:rPr>
          <w:rFonts w:ascii="Cambria" w:hAnsi="Cambria" w:cs="Arial"/>
        </w:rPr>
        <w:t xml:space="preserve">might be </w:t>
      </w:r>
      <w:r w:rsidR="002D4D05">
        <w:rPr>
          <w:rFonts w:ascii="Cambria" w:hAnsi="Cambria" w:cs="Arial"/>
        </w:rPr>
        <w:t xml:space="preserve">active over only certain </w:t>
      </w:r>
      <w:r w:rsidR="009D4CEB">
        <w:rPr>
          <w:rFonts w:ascii="Cambria" w:hAnsi="Cambria" w:cs="Arial"/>
        </w:rPr>
        <w:t xml:space="preserve">specific </w:t>
      </w:r>
      <w:r w:rsidR="002D4D05">
        <w:rPr>
          <w:rFonts w:ascii="Cambria" w:hAnsi="Cambria" w:cs="Arial"/>
        </w:rPr>
        <w:t>5-mer or 7-mer polymorphism types</w:t>
      </w:r>
      <w:r w:rsidR="009D4CEB">
        <w:rPr>
          <w:rFonts w:ascii="Cambria" w:hAnsi="Cambria" w:cs="Arial"/>
        </w:rPr>
        <w:t>.</w:t>
      </w:r>
      <w:r w:rsidR="00B93202">
        <w:rPr>
          <w:rFonts w:ascii="Cambria" w:hAnsi="Cambria" w:cs="Arial"/>
        </w:rPr>
        <w:t xml:space="preserve"> </w:t>
      </w:r>
      <w:r w:rsidR="009D4CEB">
        <w:rPr>
          <w:rFonts w:ascii="Cambria" w:hAnsi="Cambria" w:cs="Arial"/>
        </w:rPr>
        <w:t xml:space="preserve">If this were true, </w:t>
      </w:r>
      <w:r w:rsidR="00580DBD" w:rsidRPr="002F38A1">
        <w:rPr>
          <w:rFonts w:ascii="Cambria" w:hAnsi="Cambria" w:cs="Arial"/>
        </w:rPr>
        <w:t>considering a broader span of sequence context would highlight</w:t>
      </w:r>
      <w:r w:rsidR="00D41FAD" w:rsidRPr="002F38A1">
        <w:rPr>
          <w:rFonts w:ascii="Cambria" w:hAnsi="Cambria" w:cs="Arial"/>
        </w:rPr>
        <w:t xml:space="preserve"> novel signals of </w:t>
      </w:r>
      <w:r w:rsidR="007F1615">
        <w:rPr>
          <w:rFonts w:ascii="Cambria" w:hAnsi="Cambria" w:cs="Arial"/>
        </w:rPr>
        <w:t xml:space="preserve">mutation rate variation </w:t>
      </w:r>
      <w:r w:rsidR="00580DBD" w:rsidRPr="002F38A1">
        <w:rPr>
          <w:rFonts w:ascii="Cambria" w:hAnsi="Cambria" w:cs="Arial"/>
        </w:rPr>
        <w:t>not evident from 3</w:t>
      </w:r>
      <w:r w:rsidR="00BF7C18">
        <w:rPr>
          <w:rFonts w:ascii="Cambria" w:hAnsi="Cambria" w:cs="Arial"/>
        </w:rPr>
        <w:t>-</w:t>
      </w:r>
      <w:r w:rsidR="00580DBD" w:rsidRPr="002F38A1">
        <w:rPr>
          <w:rFonts w:ascii="Cambria" w:hAnsi="Cambria" w:cs="Arial"/>
        </w:rPr>
        <w:t>mer level analyses</w:t>
      </w:r>
      <w:r w:rsidR="00E204D5">
        <w:rPr>
          <w:rFonts w:ascii="Cambria" w:hAnsi="Cambria" w:cs="Arial"/>
        </w:rPr>
        <w:t xml:space="preserve">. To this end, we applied the same </w:t>
      </w:r>
      <w:r w:rsidR="00CA6978" w:rsidRPr="002F38A1">
        <w:rPr>
          <w:rFonts w:ascii="Cambria" w:hAnsi="Cambria" w:cs="Arial"/>
        </w:rPr>
        <w:t>homogeneity testing framework</w:t>
      </w:r>
      <w:r w:rsidR="00E204D5">
        <w:rPr>
          <w:rFonts w:ascii="Cambria" w:hAnsi="Cambria" w:cs="Arial"/>
        </w:rPr>
        <w:t xml:space="preserve"> described above</w:t>
      </w:r>
      <w:r w:rsidR="00CA6978" w:rsidRPr="002F38A1">
        <w:rPr>
          <w:rFonts w:ascii="Cambria" w:hAnsi="Cambria" w:cs="Arial"/>
        </w:rPr>
        <w:t xml:space="preserve"> </w:t>
      </w:r>
      <w:r w:rsidR="009D4CEB">
        <w:rPr>
          <w:rFonts w:ascii="Cambria" w:hAnsi="Cambria" w:cs="Arial"/>
        </w:rPr>
        <w:t xml:space="preserve">to each of the 1536 possible </w:t>
      </w:r>
      <w:r w:rsidR="002D4D05">
        <w:rPr>
          <w:rFonts w:ascii="Cambria" w:hAnsi="Cambria" w:cs="Arial"/>
        </w:rPr>
        <w:t>5-mer</w:t>
      </w:r>
      <w:r w:rsidR="009D4CEB">
        <w:rPr>
          <w:rFonts w:ascii="Cambria" w:hAnsi="Cambria" w:cs="Arial"/>
        </w:rPr>
        <w:t>s and the 24,576 possible</w:t>
      </w:r>
      <w:r w:rsidR="002D4D05">
        <w:rPr>
          <w:rFonts w:ascii="Cambria" w:hAnsi="Cambria" w:cs="Arial"/>
        </w:rPr>
        <w:t xml:space="preserve"> 7-mer polymorphism types.</w:t>
      </w:r>
    </w:p>
    <w:p w14:paraId="3E6C39E3" w14:textId="11D3630B" w:rsidR="007F5788" w:rsidRPr="002F38A1" w:rsidRDefault="00B93202" w:rsidP="002F38A1">
      <w:pPr>
        <w:spacing w:after="0" w:line="360" w:lineRule="auto"/>
        <w:jc w:val="both"/>
        <w:rPr>
          <w:rFonts w:ascii="Cambria" w:hAnsi="Cambria" w:cs="Arial"/>
        </w:rPr>
      </w:pPr>
      <w:r>
        <w:rPr>
          <w:noProof/>
        </w:rPr>
        <w:t xml:space="preserve"> </w:t>
      </w:r>
      <w:r w:rsidR="00CA6978" w:rsidRPr="002F38A1">
        <w:rPr>
          <w:rFonts w:ascii="Cambria" w:hAnsi="Cambria" w:cs="Arial"/>
        </w:rPr>
        <w:tab/>
        <w:t>Within a 5</w:t>
      </w:r>
      <w:r w:rsidR="00BF7C18">
        <w:rPr>
          <w:rFonts w:ascii="Cambria" w:hAnsi="Cambria" w:cs="Arial"/>
        </w:rPr>
        <w:t>-</w:t>
      </w:r>
      <w:r w:rsidR="00CA6978" w:rsidRPr="002F38A1">
        <w:rPr>
          <w:rFonts w:ascii="Cambria" w:hAnsi="Cambria" w:cs="Arial"/>
        </w:rPr>
        <w:t>mer seq</w:t>
      </w:r>
      <w:r w:rsidR="00500293">
        <w:rPr>
          <w:rFonts w:ascii="Cambria" w:hAnsi="Cambria" w:cs="Arial"/>
        </w:rPr>
        <w:t>uence context, we found that 142</w:t>
      </w:r>
      <w:r w:rsidR="00CA6978" w:rsidRPr="002F38A1">
        <w:rPr>
          <w:rFonts w:ascii="Cambria" w:hAnsi="Cambria" w:cs="Arial"/>
        </w:rPr>
        <w:t xml:space="preserve"> out of 1536 possible polymorphism types showed significant variation after Bonferroni correction</w:t>
      </w:r>
      <w:r w:rsidR="00CE1938" w:rsidRPr="002F38A1">
        <w:rPr>
          <w:rFonts w:ascii="Cambria" w:hAnsi="Cambria" w:cs="Arial"/>
        </w:rPr>
        <w:t xml:space="preserve"> (</w:t>
      </w:r>
      <w:r w:rsidR="008255A0">
        <w:rPr>
          <w:rFonts w:ascii="Cambria" w:hAnsi="Cambria" w:cs="Arial"/>
        </w:rPr>
        <w:t>supplement</w:t>
      </w:r>
      <w:r w:rsidR="00CE1938" w:rsidRPr="002F38A1">
        <w:rPr>
          <w:rFonts w:ascii="Cambria" w:hAnsi="Cambria" w:cs="Arial"/>
        </w:rPr>
        <w:t>)</w:t>
      </w:r>
      <w:r w:rsidR="00CA6978" w:rsidRPr="002F38A1">
        <w:rPr>
          <w:rFonts w:ascii="Cambria" w:hAnsi="Cambria" w:cs="Arial"/>
        </w:rPr>
        <w:t>.</w:t>
      </w:r>
      <w:r>
        <w:rPr>
          <w:rFonts w:ascii="Cambria" w:hAnsi="Cambria" w:cs="Arial"/>
        </w:rPr>
        <w:t xml:space="preserve"> </w:t>
      </w:r>
      <w:r w:rsidR="00CA6978" w:rsidRPr="002F38A1">
        <w:rPr>
          <w:rFonts w:ascii="Cambria" w:hAnsi="Cambria" w:cs="Arial"/>
        </w:rPr>
        <w:t xml:space="preserve">Of these, </w:t>
      </w:r>
      <w:r w:rsidR="00BF405B">
        <w:rPr>
          <w:rFonts w:ascii="Cambria" w:hAnsi="Cambria" w:cs="Arial"/>
        </w:rPr>
        <w:t>39</w:t>
      </w:r>
      <w:r w:rsidR="00F75A3B" w:rsidRPr="002F38A1">
        <w:rPr>
          <w:rFonts w:ascii="Cambria" w:hAnsi="Cambria" w:cs="Arial"/>
        </w:rPr>
        <w:t xml:space="preserve"> represent</w:t>
      </w:r>
      <w:r w:rsidR="00CA6978" w:rsidRPr="002F38A1">
        <w:rPr>
          <w:rFonts w:ascii="Cambria" w:hAnsi="Cambria" w:cs="Arial"/>
        </w:rPr>
        <w:t xml:space="preserve"> expansions of </w:t>
      </w:r>
      <w:r w:rsidR="00217D37">
        <w:rPr>
          <w:rFonts w:ascii="Cambria" w:hAnsi="Cambria" w:cs="Arial"/>
        </w:rPr>
        <w:t xml:space="preserve">Europe-elevated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 polymorphisms which have been highlighted by previous analyses (for example, CTCCA</w:t>
      </w:r>
      <w:r w:rsidR="00915366" w:rsidRPr="002F38A1">
        <w:rPr>
          <w:rFonts w:ascii="Cambria" w:hAnsi="Cambria" w:cs="Arial"/>
        </w:rPr>
        <w:t>→</w:t>
      </w:r>
      <w:r w:rsidR="00CA6978" w:rsidRPr="002F38A1">
        <w:rPr>
          <w:rFonts w:ascii="Cambria" w:hAnsi="Cambria" w:cs="Arial"/>
        </w:rPr>
        <w:t>T, which is an e</w:t>
      </w:r>
      <w:r w:rsidR="00217D37">
        <w:rPr>
          <w:rFonts w:ascii="Cambria" w:hAnsi="Cambria" w:cs="Arial"/>
        </w:rPr>
        <w:t>xpansion of the</w:t>
      </w:r>
      <w:r w:rsidR="00CA6978" w:rsidRPr="002F38A1">
        <w:rPr>
          <w:rFonts w:ascii="Cambria" w:hAnsi="Cambria" w:cs="Arial"/>
        </w:rPr>
        <w:t xml:space="preserve"> TCC</w:t>
      </w:r>
      <w:r w:rsidR="00915366" w:rsidRPr="002F38A1">
        <w:rPr>
          <w:rFonts w:ascii="Cambria" w:hAnsi="Cambria" w:cs="Arial"/>
        </w:rPr>
        <w:t>→</w:t>
      </w:r>
      <w:r w:rsidR="00CA6978" w:rsidRPr="002F38A1">
        <w:rPr>
          <w:rFonts w:ascii="Cambria" w:hAnsi="Cambria" w:cs="Arial"/>
        </w:rPr>
        <w:t xml:space="preserve">T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w:t>
      </w:r>
      <w:r w:rsidR="00CA6978"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"&lt;sup&gt;3,4&lt;/sup&gt;", "plainTextFormattedCitation" : "3,4", "previouslyFormattedCitation" : "&lt;sup&gt;3,4&lt;/sup&gt;" }, "properties" : { "noteIndex" : 0 }, "schema" : "https://github.com/citation-style-language/schema/raw/master/csl-citation.json" }</w:instrText>
      </w:r>
      <w:r w:rsidR="00CA6978" w:rsidRPr="002F38A1">
        <w:rPr>
          <w:rFonts w:ascii="Cambria" w:hAnsi="Cambria" w:cs="Arial"/>
        </w:rPr>
        <w:fldChar w:fldCharType="separate"/>
      </w:r>
      <w:r w:rsidR="006C37A2" w:rsidRPr="006C37A2">
        <w:rPr>
          <w:rFonts w:ascii="Cambria" w:hAnsi="Cambria" w:cs="Arial"/>
          <w:noProof/>
          <w:vertAlign w:val="superscript"/>
        </w:rPr>
        <w:t>3,4</w:t>
      </w:r>
      <w:r w:rsidR="00CA6978" w:rsidRPr="002F38A1">
        <w:rPr>
          <w:rFonts w:ascii="Cambria" w:hAnsi="Cambria" w:cs="Arial"/>
        </w:rPr>
        <w:fldChar w:fldCharType="end"/>
      </w:r>
      <w:r w:rsidR="009D4CEB">
        <w:rPr>
          <w:rFonts w:ascii="Cambria" w:hAnsi="Cambria" w:cs="Arial"/>
        </w:rPr>
        <w:t>.</w:t>
      </w:r>
      <w:r>
        <w:rPr>
          <w:rFonts w:ascii="Cambria" w:hAnsi="Cambria" w:cs="Arial"/>
        </w:rPr>
        <w:t xml:space="preserve"> </w:t>
      </w:r>
      <w:r w:rsidR="009D4CEB">
        <w:rPr>
          <w:rFonts w:ascii="Cambria" w:hAnsi="Cambria" w:cs="Arial"/>
        </w:rPr>
        <w:t xml:space="preserve">An additional </w:t>
      </w:r>
      <w:r w:rsidR="00D70BD5">
        <w:rPr>
          <w:rFonts w:ascii="Cambria" w:hAnsi="Cambria" w:cs="Arial"/>
        </w:rPr>
        <w:t>48</w:t>
      </w:r>
      <w:r w:rsidR="00CA6978" w:rsidRPr="002F38A1">
        <w:rPr>
          <w:rFonts w:ascii="Cambria" w:hAnsi="Cambria" w:cs="Arial"/>
        </w:rPr>
        <w:t xml:space="preserve"> represent expansions of</w:t>
      </w:r>
      <w:r w:rsidR="00D70BD5">
        <w:rPr>
          <w:rFonts w:ascii="Cambria" w:hAnsi="Cambria" w:cs="Arial"/>
        </w:rPr>
        <w:t xml:space="preserve"> 3mers from signatures 1-3 </w:t>
      </w:r>
      <w:r w:rsidR="00DE46A6">
        <w:rPr>
          <w:rFonts w:ascii="Cambria" w:hAnsi="Cambria" w:cs="Arial"/>
        </w:rPr>
        <w:t>(</w:t>
      </w:r>
      <w:r w:rsidR="00D70BD5">
        <w:rPr>
          <w:rFonts w:ascii="Cambria" w:hAnsi="Cambria" w:cs="Arial"/>
        </w:rPr>
        <w:t>figure 1A</w:t>
      </w:r>
      <w:r w:rsidR="00DE46A6">
        <w:rPr>
          <w:rFonts w:ascii="Cambria" w:hAnsi="Cambria" w:cs="Arial"/>
        </w:rPr>
        <w:t>)</w:t>
      </w:r>
      <w:r w:rsidR="009D4CEB">
        <w:rPr>
          <w:rFonts w:ascii="Cambria" w:hAnsi="Cambria" w:cs="Arial"/>
        </w:rPr>
        <w:t>.</w:t>
      </w:r>
      <w:r w:rsidR="0065321C">
        <w:rPr>
          <w:rFonts w:ascii="Cambria" w:hAnsi="Cambria" w:cs="Arial"/>
        </w:rPr>
        <w:t xml:space="preserve"> However, the remaining </w:t>
      </w:r>
      <w:r w:rsidR="00D70BD5">
        <w:rPr>
          <w:rFonts w:ascii="Cambria" w:hAnsi="Cambria" w:cs="Arial"/>
        </w:rPr>
        <w:t>55</w:t>
      </w:r>
      <w:r w:rsidR="00F75A3B" w:rsidRPr="002F38A1">
        <w:rPr>
          <w:rFonts w:ascii="Cambria" w:hAnsi="Cambria" w:cs="Arial"/>
        </w:rPr>
        <w:t xml:space="preserve"> </w:t>
      </w:r>
      <w:r w:rsidR="00E204D5" w:rsidRPr="002F38A1">
        <w:rPr>
          <w:rFonts w:ascii="Cambria" w:hAnsi="Cambria" w:cs="Arial"/>
        </w:rPr>
        <w:t>significantly variable 5</w:t>
      </w:r>
      <w:r w:rsidR="00BF7C18">
        <w:rPr>
          <w:rFonts w:ascii="Cambria" w:hAnsi="Cambria" w:cs="Arial"/>
        </w:rPr>
        <w:t>-</w:t>
      </w:r>
      <w:r w:rsidR="00E204D5" w:rsidRPr="002F38A1">
        <w:rPr>
          <w:rFonts w:ascii="Cambria" w:hAnsi="Cambria" w:cs="Arial"/>
        </w:rPr>
        <w:t xml:space="preserve">mer polymorphisms have </w:t>
      </w:r>
      <w:commentRangeStart w:id="17"/>
      <w:r w:rsidR="00E204D5" w:rsidRPr="002F38A1">
        <w:rPr>
          <w:rFonts w:ascii="Cambria" w:hAnsi="Cambria" w:cs="Arial"/>
        </w:rPr>
        <w:t xml:space="preserve">not yet been highlighted by previous work, representing putative new </w:t>
      </w:r>
      <w:r w:rsidR="00193BF9">
        <w:rPr>
          <w:rFonts w:ascii="Cambria" w:hAnsi="Cambria" w:cs="Arial"/>
        </w:rPr>
        <w:t>variable substitution types</w:t>
      </w:r>
      <w:r w:rsidR="00E204D5" w:rsidRPr="002F38A1">
        <w:rPr>
          <w:rFonts w:ascii="Cambria" w:hAnsi="Cambria" w:cs="Arial"/>
        </w:rPr>
        <w:t xml:space="preserve"> which </w:t>
      </w:r>
      <w:r w:rsidR="00193BF9">
        <w:rPr>
          <w:rFonts w:ascii="Cambria" w:hAnsi="Cambria" w:cs="Arial"/>
        </w:rPr>
        <w:t xml:space="preserve">have </w:t>
      </w:r>
      <w:r w:rsidR="00E204D5" w:rsidRPr="002F38A1">
        <w:rPr>
          <w:rFonts w:ascii="Cambria" w:hAnsi="Cambria" w:cs="Arial"/>
        </w:rPr>
        <w:t xml:space="preserve">not </w:t>
      </w:r>
      <w:r w:rsidR="00193BF9">
        <w:rPr>
          <w:rFonts w:ascii="Cambria" w:hAnsi="Cambria" w:cs="Arial"/>
        </w:rPr>
        <w:t xml:space="preserve">been </w:t>
      </w:r>
      <w:r w:rsidR="00E204D5" w:rsidRPr="002F38A1">
        <w:rPr>
          <w:rFonts w:ascii="Cambria" w:hAnsi="Cambria" w:cs="Arial"/>
        </w:rPr>
        <w:t>underscored by 3</w:t>
      </w:r>
      <w:r w:rsidR="00BF7C18">
        <w:rPr>
          <w:rFonts w:ascii="Cambria" w:hAnsi="Cambria" w:cs="Arial"/>
        </w:rPr>
        <w:t>-</w:t>
      </w:r>
      <w:r w:rsidR="00E204D5">
        <w:rPr>
          <w:rFonts w:ascii="Cambria" w:hAnsi="Cambria" w:cs="Arial"/>
        </w:rPr>
        <w:t>mer analyses.</w:t>
      </w:r>
      <w:commentRangeStart w:id="18"/>
      <w:r w:rsidR="00E204D5" w:rsidRPr="002F38A1">
        <w:rPr>
          <w:rFonts w:ascii="Cambria" w:hAnsi="Cambria" w:cs="Arial"/>
        </w:rPr>
        <w:t xml:space="preserve"> </w:t>
      </w:r>
      <w:commentRangeEnd w:id="17"/>
      <w:r w:rsidR="002B11D2">
        <w:rPr>
          <w:rStyle w:val="CommentReference"/>
        </w:rPr>
        <w:commentReference w:id="17"/>
      </w:r>
      <w:r w:rsidR="00E204D5" w:rsidRPr="002F38A1">
        <w:rPr>
          <w:rFonts w:ascii="Cambria" w:hAnsi="Cambria" w:cs="Arial"/>
        </w:rPr>
        <w:t xml:space="preserve"> </w:t>
      </w:r>
      <w:commentRangeEnd w:id="18"/>
      <w:r w:rsidR="0067379D">
        <w:rPr>
          <w:rStyle w:val="CommentReference"/>
        </w:rPr>
        <w:commentReference w:id="18"/>
      </w:r>
    </w:p>
    <w:p w14:paraId="49F7BEAA" w14:textId="0F6D2EAB" w:rsidR="008D45E8" w:rsidRDefault="00DC6F5E" w:rsidP="002F38A1">
      <w:pPr>
        <w:spacing w:after="0" w:line="360" w:lineRule="auto"/>
        <w:jc w:val="both"/>
        <w:rPr>
          <w:rFonts w:ascii="Cambria" w:hAnsi="Cambria" w:cs="Arial"/>
        </w:rPr>
      </w:pPr>
      <w:r w:rsidRPr="002F38A1">
        <w:rPr>
          <w:rFonts w:ascii="Cambria" w:hAnsi="Cambria" w:cs="Arial"/>
        </w:rPr>
        <w:tab/>
      </w:r>
      <w:r w:rsidR="00DD2C4A" w:rsidRPr="002F38A1">
        <w:rPr>
          <w:rFonts w:ascii="Cambria" w:hAnsi="Cambria" w:cs="Arial"/>
        </w:rPr>
        <w:t xml:space="preserve"> </w:t>
      </w:r>
      <w:r w:rsidR="00D85E00" w:rsidRPr="002F38A1">
        <w:rPr>
          <w:rFonts w:ascii="Cambria" w:hAnsi="Cambria" w:cs="Arial"/>
        </w:rPr>
        <w:t>Finally, we moved to our broadest, 7</w:t>
      </w:r>
      <w:r w:rsidR="00BF7C18">
        <w:rPr>
          <w:rFonts w:ascii="Cambria" w:hAnsi="Cambria" w:cs="Arial"/>
        </w:rPr>
        <w:t>-</w:t>
      </w:r>
      <w:r w:rsidR="00D85E00" w:rsidRPr="002F38A1">
        <w:rPr>
          <w:rFonts w:ascii="Cambria" w:hAnsi="Cambria" w:cs="Arial"/>
        </w:rPr>
        <w:t>mer sequence context model.</w:t>
      </w:r>
      <w:r w:rsidR="00B93202">
        <w:rPr>
          <w:rFonts w:ascii="Cambria" w:hAnsi="Cambria" w:cs="Arial"/>
        </w:rPr>
        <w:t xml:space="preserve"> </w:t>
      </w:r>
      <w:r w:rsidR="004E3919">
        <w:rPr>
          <w:rFonts w:ascii="Cambria" w:hAnsi="Cambria" w:cs="Arial"/>
        </w:rPr>
        <w:t xml:space="preserve">Out of </w:t>
      </w:r>
      <w:r w:rsidR="00C03346">
        <w:rPr>
          <w:rFonts w:ascii="Cambria" w:hAnsi="Cambria" w:cs="Arial"/>
        </w:rPr>
        <w:t>20,076</w:t>
      </w:r>
      <w:r w:rsidR="004E3919">
        <w:rPr>
          <w:rFonts w:ascii="Cambria" w:hAnsi="Cambria" w:cs="Arial"/>
        </w:rPr>
        <w:t xml:space="preserve"> possible 7</w:t>
      </w:r>
      <w:r w:rsidR="00BF7C18">
        <w:rPr>
          <w:rFonts w:ascii="Cambria" w:hAnsi="Cambria" w:cs="Arial"/>
        </w:rPr>
        <w:t>-</w:t>
      </w:r>
      <w:r w:rsidR="004E3919">
        <w:rPr>
          <w:rFonts w:ascii="Cambria" w:hAnsi="Cambria" w:cs="Arial"/>
        </w:rPr>
        <w:t xml:space="preserve">mer substitution types with sufficient data available for a statistical test, </w:t>
      </w:r>
      <w:r w:rsidR="00872877">
        <w:rPr>
          <w:rFonts w:ascii="Cambria" w:hAnsi="Cambria" w:cs="Arial"/>
        </w:rPr>
        <w:t>115</w:t>
      </w:r>
      <w:r w:rsidR="00CE1938" w:rsidRPr="002F38A1">
        <w:rPr>
          <w:rFonts w:ascii="Cambria" w:hAnsi="Cambria" w:cs="Arial"/>
        </w:rPr>
        <w:t xml:space="preserve"> vary significantly </w:t>
      </w:r>
      <w:r w:rsidR="00CE1938" w:rsidRPr="002F38A1">
        <w:rPr>
          <w:rFonts w:ascii="Cambria" w:hAnsi="Cambria" w:cs="Arial"/>
        </w:rPr>
        <w:lastRenderedPageBreak/>
        <w:t>after Bonferroni correction (</w:t>
      </w:r>
      <w:r w:rsidR="00E204D5">
        <w:rPr>
          <w:rFonts w:ascii="Cambria" w:hAnsi="Cambria" w:cs="Arial"/>
        </w:rPr>
        <w:t>Figure 4A</w:t>
      </w:r>
      <w:r w:rsidR="008255A0">
        <w:rPr>
          <w:rFonts w:ascii="Cambria" w:hAnsi="Cambria" w:cs="Arial"/>
        </w:rPr>
        <w:t>, supplement</w:t>
      </w:r>
      <w:r w:rsidR="00CE1938" w:rsidRPr="002F38A1">
        <w:rPr>
          <w:rFonts w:ascii="Cambria" w:hAnsi="Cambria" w:cs="Arial"/>
        </w:rPr>
        <w:t>).</w:t>
      </w:r>
      <w:r w:rsidR="00B93202">
        <w:rPr>
          <w:rFonts w:ascii="Cambria" w:hAnsi="Cambria" w:cs="Arial"/>
        </w:rPr>
        <w:t xml:space="preserve"> </w:t>
      </w:r>
      <w:commentRangeStart w:id="19"/>
      <w:r w:rsidR="00CE1938" w:rsidRPr="002F38A1">
        <w:rPr>
          <w:rFonts w:ascii="Cambria" w:hAnsi="Cambria" w:cs="Arial"/>
        </w:rPr>
        <w:t>This decrease in number of significant results from th</w:t>
      </w:r>
      <w:r w:rsidR="004E3919">
        <w:rPr>
          <w:rFonts w:ascii="Cambria" w:hAnsi="Cambria" w:cs="Arial"/>
        </w:rPr>
        <w:t>e 5</w:t>
      </w:r>
      <w:r w:rsidR="00BF7C18">
        <w:rPr>
          <w:rFonts w:ascii="Cambria" w:hAnsi="Cambria" w:cs="Arial"/>
        </w:rPr>
        <w:t>-</w:t>
      </w:r>
      <w:r w:rsidR="004E3919">
        <w:rPr>
          <w:rFonts w:ascii="Cambria" w:hAnsi="Cambria" w:cs="Arial"/>
        </w:rPr>
        <w:t xml:space="preserve">mer model is </w:t>
      </w:r>
      <w:r w:rsidR="00D70BD5">
        <w:rPr>
          <w:rFonts w:ascii="Cambria" w:hAnsi="Cambria" w:cs="Arial"/>
        </w:rPr>
        <w:t>not surprising</w:t>
      </w:r>
      <w:r w:rsidR="00241237">
        <w:rPr>
          <w:rFonts w:ascii="Cambria" w:hAnsi="Cambria" w:cs="Arial"/>
        </w:rPr>
        <w:t>,</w:t>
      </w:r>
      <w:r w:rsidR="004E3919">
        <w:rPr>
          <w:rFonts w:ascii="Cambria" w:hAnsi="Cambria" w:cs="Arial"/>
        </w:rPr>
        <w:t xml:space="preserve"> since the increase in number of possible polymorphism types for the name number of private variants is expected to decrease statistical power for tests considering broader windows of sequence context</w:t>
      </w:r>
      <w:commentRangeEnd w:id="19"/>
      <w:r w:rsidR="002B11D2">
        <w:rPr>
          <w:rStyle w:val="CommentReference"/>
        </w:rPr>
        <w:commentReference w:id="19"/>
      </w:r>
      <w:r w:rsidR="00E204D5">
        <w:rPr>
          <w:rFonts w:ascii="Cambria" w:hAnsi="Cambria" w:cs="Arial"/>
        </w:rPr>
        <w:t xml:space="preserve">. </w:t>
      </w:r>
    </w:p>
    <w:p w14:paraId="5D438410" w14:textId="037E5169" w:rsidR="00193BF9" w:rsidRDefault="00CD0AEE" w:rsidP="008D45E8">
      <w:pPr>
        <w:spacing w:after="0" w:line="360" w:lineRule="auto"/>
        <w:ind w:firstLine="720"/>
        <w:jc w:val="both"/>
        <w:rPr>
          <w:rFonts w:ascii="Cambria" w:hAnsi="Cambria" w:cs="Arial"/>
        </w:rPr>
      </w:pPr>
      <w:r>
        <w:rPr>
          <w:rFonts w:ascii="Cambria" w:hAnsi="Cambria" w:cs="Arial"/>
        </w:rPr>
        <w:t>Of th</w:t>
      </w:r>
      <w:r w:rsidR="00D70BD5">
        <w:rPr>
          <w:rFonts w:ascii="Cambria" w:hAnsi="Cambria" w:cs="Arial"/>
        </w:rPr>
        <w:t>ese 115 significant contexts, 91</w:t>
      </w:r>
      <w:r>
        <w:rPr>
          <w:rFonts w:ascii="Cambria" w:hAnsi="Cambria" w:cs="Arial"/>
        </w:rPr>
        <w:t xml:space="preserve"> represent expansions of polymorphisms identified at the 3</w:t>
      </w:r>
      <w:r w:rsidR="00BF7C18">
        <w:rPr>
          <w:rFonts w:ascii="Cambria" w:hAnsi="Cambria" w:cs="Arial"/>
        </w:rPr>
        <w:t>-</w:t>
      </w:r>
      <w:r>
        <w:rPr>
          <w:rFonts w:ascii="Cambria" w:hAnsi="Cambria" w:cs="Arial"/>
        </w:rPr>
        <w:t>mer level</w:t>
      </w:r>
      <w:r w:rsidR="00CE1938" w:rsidRPr="002F38A1">
        <w:rPr>
          <w:rFonts w:ascii="Cambria" w:hAnsi="Cambria" w:cs="Arial"/>
        </w:rPr>
        <w:t xml:space="preserve">, while </w:t>
      </w:r>
      <w:r w:rsidR="00D70BD5">
        <w:rPr>
          <w:rFonts w:ascii="Cambria" w:hAnsi="Cambria" w:cs="Arial"/>
        </w:rPr>
        <w:t>24</w:t>
      </w:r>
      <w:r w:rsidR="00CE1938" w:rsidRPr="002F38A1">
        <w:rPr>
          <w:rFonts w:ascii="Cambria" w:hAnsi="Cambria" w:cs="Arial"/>
        </w:rPr>
        <w:t xml:space="preserve"> have not been previously noted. </w:t>
      </w:r>
      <w:r w:rsidR="002B11D2">
        <w:rPr>
          <w:rFonts w:ascii="Cambria" w:hAnsi="Cambria" w:cs="Arial"/>
        </w:rPr>
        <w:t>The strongest effect at the</w:t>
      </w:r>
      <w:r w:rsidR="00CE1938" w:rsidRPr="002F38A1">
        <w:rPr>
          <w:rFonts w:ascii="Cambria" w:hAnsi="Cambria" w:cs="Arial"/>
        </w:rPr>
        <w:t xml:space="preserve"> 7</w:t>
      </w:r>
      <w:r w:rsidR="00BF7C18">
        <w:rPr>
          <w:rFonts w:ascii="Cambria" w:hAnsi="Cambria" w:cs="Arial"/>
        </w:rPr>
        <w:t>-</w:t>
      </w:r>
      <w:r w:rsidR="00CE1938" w:rsidRPr="002F38A1">
        <w:rPr>
          <w:rFonts w:ascii="Cambria" w:hAnsi="Cambria" w:cs="Arial"/>
        </w:rPr>
        <w:t>mer</w:t>
      </w:r>
      <w:r w:rsidR="002B11D2">
        <w:rPr>
          <w:rFonts w:ascii="Cambria" w:hAnsi="Cambria" w:cs="Arial"/>
        </w:rPr>
        <w:t xml:space="preserve"> </w:t>
      </w:r>
      <w:r w:rsidR="00CE1938" w:rsidRPr="002F38A1">
        <w:rPr>
          <w:rFonts w:ascii="Cambria" w:hAnsi="Cambria" w:cs="Arial"/>
        </w:rPr>
        <w:t>level was</w:t>
      </w:r>
      <w:r w:rsidR="002B11D2">
        <w:rPr>
          <w:rFonts w:ascii="Cambria" w:hAnsi="Cambria" w:cs="Arial"/>
        </w:rPr>
        <w:t xml:space="preserve"> the</w:t>
      </w:r>
      <w:r w:rsidR="00CE1938" w:rsidRPr="002F38A1">
        <w:rPr>
          <w:rFonts w:ascii="Cambria" w:hAnsi="Cambria" w:cs="Arial"/>
        </w:rPr>
        <w:t xml:space="preserve"> CAAACCC</w:t>
      </w:r>
      <w:r w:rsidR="00915366" w:rsidRPr="002F38A1">
        <w:rPr>
          <w:rFonts w:ascii="Cambria" w:hAnsi="Cambria" w:cs="Arial"/>
        </w:rPr>
        <w:t>→</w:t>
      </w:r>
      <w:r w:rsidR="00CE1938" w:rsidRPr="002F38A1">
        <w:rPr>
          <w:rFonts w:ascii="Cambria" w:hAnsi="Cambria" w:cs="Arial"/>
        </w:rPr>
        <w:t>C</w:t>
      </w:r>
      <w:r w:rsidR="002B11D2">
        <w:rPr>
          <w:rFonts w:ascii="Cambria" w:hAnsi="Cambria" w:cs="Arial"/>
        </w:rPr>
        <w:t xml:space="preserve"> substitution</w:t>
      </w:r>
      <w:r w:rsidR="0084773D">
        <w:rPr>
          <w:rFonts w:ascii="Cambria" w:hAnsi="Cambria" w:cs="Arial"/>
        </w:rPr>
        <w:t xml:space="preserve"> (homogeneity test p &lt; 2</w:t>
      </w:r>
      <w:r w:rsidR="008639EA" w:rsidRPr="002F38A1">
        <w:rPr>
          <w:rFonts w:ascii="Cambria" w:hAnsi="Cambria" w:cs="Arial"/>
        </w:rPr>
        <w:t>×10</w:t>
      </w:r>
      <w:r w:rsidR="0084773D">
        <w:rPr>
          <w:rFonts w:ascii="Cambria" w:hAnsi="Cambria" w:cs="Arial"/>
          <w:vertAlign w:val="superscript"/>
        </w:rPr>
        <w:t>-34</w:t>
      </w:r>
      <w:r w:rsidR="002B11D2">
        <w:rPr>
          <w:rFonts w:ascii="Cambria" w:hAnsi="Cambria" w:cs="Arial"/>
        </w:rPr>
        <w:t>, figure 4</w:t>
      </w:r>
      <w:r w:rsidR="007D7D7F" w:rsidRPr="002F38A1">
        <w:rPr>
          <w:rFonts w:ascii="Cambria" w:hAnsi="Cambria" w:cs="Arial"/>
        </w:rPr>
        <w:t>)</w:t>
      </w:r>
      <w:r w:rsidR="00E204D5">
        <w:rPr>
          <w:rFonts w:ascii="Cambria" w:hAnsi="Cambria" w:cs="Arial"/>
        </w:rPr>
        <w:t>, one of the</w:t>
      </w:r>
      <w:r w:rsidR="0001434C">
        <w:rPr>
          <w:rFonts w:ascii="Cambria" w:hAnsi="Cambria" w:cs="Arial"/>
        </w:rPr>
        <w:t xml:space="preserve"> Japan-enriched</w:t>
      </w:r>
      <w:r w:rsidR="00E204D5">
        <w:rPr>
          <w:rFonts w:ascii="Cambria" w:hAnsi="Cambria" w:cs="Arial"/>
        </w:rPr>
        <w:t xml:space="preserve"> 7</w:t>
      </w:r>
      <w:r w:rsidR="00BF7C18">
        <w:rPr>
          <w:rFonts w:ascii="Cambria" w:hAnsi="Cambria" w:cs="Arial"/>
        </w:rPr>
        <w:t>-</w:t>
      </w:r>
      <w:r w:rsidR="00E204D5">
        <w:rPr>
          <w:rFonts w:ascii="Cambria" w:hAnsi="Cambria" w:cs="Arial"/>
        </w:rPr>
        <w:t xml:space="preserve">mers </w:t>
      </w:r>
      <w:r w:rsidR="002B11D2">
        <w:rPr>
          <w:rFonts w:ascii="Cambria" w:hAnsi="Cambria" w:cs="Arial"/>
        </w:rPr>
        <w:t xml:space="preserve">we </w:t>
      </w:r>
      <w:r w:rsidR="0001434C">
        <w:rPr>
          <w:rFonts w:ascii="Cambria" w:hAnsi="Cambria" w:cs="Arial"/>
        </w:rPr>
        <w:t>identified</w:t>
      </w:r>
      <w:r w:rsidR="002B11D2">
        <w:rPr>
          <w:rFonts w:ascii="Cambria" w:hAnsi="Cambria" w:cs="Arial"/>
        </w:rPr>
        <w:t xml:space="preserve"> above</w:t>
      </w:r>
      <w:r w:rsidR="0001434C">
        <w:rPr>
          <w:rFonts w:ascii="Cambria" w:hAnsi="Cambria" w:cs="Arial"/>
        </w:rPr>
        <w:t xml:space="preserve"> (Figure 3A)</w:t>
      </w:r>
      <w:r w:rsidR="00E204D5">
        <w:rPr>
          <w:rFonts w:ascii="Cambria" w:hAnsi="Cambria" w:cs="Arial"/>
        </w:rPr>
        <w:t>.</w:t>
      </w:r>
      <w:r w:rsidR="00241237">
        <w:rPr>
          <w:rFonts w:ascii="Cambria" w:hAnsi="Cambria" w:cs="Arial"/>
        </w:rPr>
        <w:t xml:space="preserve"> In total</w:t>
      </w:r>
      <w:r w:rsidR="00193BF9">
        <w:rPr>
          <w:rFonts w:ascii="Cambria" w:hAnsi="Cambria" w:cs="Arial"/>
        </w:rPr>
        <w:t>, 4 of the 24</w:t>
      </w:r>
      <w:r w:rsidR="004C2061">
        <w:rPr>
          <w:rFonts w:ascii="Cambria" w:hAnsi="Cambria" w:cs="Arial"/>
        </w:rPr>
        <w:t xml:space="preserve"> </w:t>
      </w:r>
      <w:r w:rsidR="0001434C">
        <w:rPr>
          <w:rFonts w:ascii="Cambria" w:hAnsi="Cambria" w:cs="Arial"/>
        </w:rPr>
        <w:t xml:space="preserve">previously unreported significant </w:t>
      </w:r>
      <w:r w:rsidR="004C2061">
        <w:rPr>
          <w:rFonts w:ascii="Cambria" w:hAnsi="Cambria" w:cs="Arial"/>
        </w:rPr>
        <w:t>7</w:t>
      </w:r>
      <w:r w:rsidR="00BF7C18">
        <w:rPr>
          <w:rFonts w:ascii="Cambria" w:hAnsi="Cambria" w:cs="Arial"/>
        </w:rPr>
        <w:t>-</w:t>
      </w:r>
      <w:r w:rsidR="004C2061">
        <w:rPr>
          <w:rFonts w:ascii="Cambria" w:hAnsi="Cambria" w:cs="Arial"/>
        </w:rPr>
        <w:t xml:space="preserve">mer polymorphisms were one of the </w:t>
      </w:r>
      <w:r w:rsidR="002B11D2">
        <w:rPr>
          <w:rFonts w:ascii="Cambria" w:hAnsi="Cambria" w:cs="Arial"/>
        </w:rPr>
        <w:t>seven</w:t>
      </w:r>
      <w:r w:rsidR="004C2061">
        <w:rPr>
          <w:rFonts w:ascii="Cambria" w:hAnsi="Cambria" w:cs="Arial"/>
        </w:rPr>
        <w:t xml:space="preserve"> Japan-enriched substitution types </w:t>
      </w:r>
      <w:r w:rsidR="002B11D2">
        <w:rPr>
          <w:rFonts w:ascii="Cambria" w:hAnsi="Cambria" w:cs="Arial"/>
        </w:rPr>
        <w:t>(</w:t>
      </w:r>
      <w:r w:rsidR="004C2061">
        <w:rPr>
          <w:rFonts w:ascii="Cambria" w:hAnsi="Cambria" w:cs="Arial"/>
        </w:rPr>
        <w:t>figure 3C</w:t>
      </w:r>
      <w:r w:rsidR="002B11D2">
        <w:rPr>
          <w:rFonts w:ascii="Cambria" w:hAnsi="Cambria" w:cs="Arial"/>
        </w:rPr>
        <w:t>)</w:t>
      </w:r>
      <w:r w:rsidR="004C2061">
        <w:rPr>
          <w:rFonts w:ascii="Cambria" w:hAnsi="Cambria" w:cs="Arial"/>
        </w:rPr>
        <w:t>.</w:t>
      </w:r>
      <w:r w:rsidR="008D45E8">
        <w:rPr>
          <w:rFonts w:ascii="Cambria" w:hAnsi="Cambria" w:cs="Arial"/>
        </w:rPr>
        <w:t xml:space="preserve"> </w:t>
      </w:r>
      <w:r w:rsidR="004C2061">
        <w:rPr>
          <w:rFonts w:ascii="Cambria" w:hAnsi="Cambria" w:cs="Arial"/>
        </w:rPr>
        <w:t xml:space="preserve">Interestingly, the third most significant </w:t>
      </w:r>
      <w:r w:rsidR="0001434C">
        <w:rPr>
          <w:rFonts w:ascii="Cambria" w:hAnsi="Cambria" w:cs="Arial"/>
        </w:rPr>
        <w:t>unreported</w:t>
      </w:r>
      <w:r w:rsidR="004C2061">
        <w:rPr>
          <w:rFonts w:ascii="Cambria" w:hAnsi="Cambria" w:cs="Arial"/>
        </w:rPr>
        <w:t xml:space="preserve"> 7</w:t>
      </w:r>
      <w:r w:rsidR="00BF7C18">
        <w:rPr>
          <w:rFonts w:ascii="Cambria" w:hAnsi="Cambria" w:cs="Arial"/>
        </w:rPr>
        <w:t>-</w:t>
      </w:r>
      <w:r w:rsidR="004C2061">
        <w:rPr>
          <w:rFonts w:ascii="Cambria" w:hAnsi="Cambria" w:cs="Arial"/>
        </w:rPr>
        <w:t>mer polymorphism, AAACAAA</w:t>
      </w:r>
      <w:r w:rsidR="004C2061" w:rsidRPr="002F38A1">
        <w:rPr>
          <w:rFonts w:ascii="Cambria" w:hAnsi="Cambria" w:cs="Arial"/>
        </w:rPr>
        <w:t>→</w:t>
      </w:r>
      <w:r w:rsidR="004C2061">
        <w:rPr>
          <w:rFonts w:ascii="Cambria" w:hAnsi="Cambria" w:cs="Arial"/>
        </w:rPr>
        <w:t>A (p =1</w:t>
      </w:r>
      <w:r w:rsidR="004C2061" w:rsidRPr="004C2061">
        <w:rPr>
          <w:rFonts w:ascii="Cambria" w:hAnsi="Cambria" w:cs="Arial"/>
        </w:rPr>
        <w:t>×10</w:t>
      </w:r>
      <w:r w:rsidR="004C2061" w:rsidRPr="004C2061">
        <w:rPr>
          <w:rFonts w:ascii="Cambria" w:hAnsi="Cambria" w:cs="Arial"/>
          <w:vertAlign w:val="superscript"/>
        </w:rPr>
        <w:t>-18</w:t>
      </w:r>
      <w:r w:rsidR="004C2061">
        <w:rPr>
          <w:rFonts w:ascii="Cambria" w:hAnsi="Cambria" w:cs="Arial"/>
        </w:rPr>
        <w:t>) has a similar profile within East Asia as the other signature 3 polymorphisms (supplement). In fact, we find that multiple 7</w:t>
      </w:r>
      <w:r w:rsidR="00BF7C18">
        <w:rPr>
          <w:rFonts w:ascii="Cambria" w:hAnsi="Cambria" w:cs="Arial"/>
        </w:rPr>
        <w:t>-</w:t>
      </w:r>
      <w:r w:rsidR="004C2061">
        <w:rPr>
          <w:rFonts w:ascii="Cambria" w:hAnsi="Cambria" w:cs="Arial"/>
        </w:rPr>
        <w:t>mer types with 3</w:t>
      </w:r>
      <w:r w:rsidR="00BF7C18">
        <w:rPr>
          <w:rFonts w:ascii="Cambria" w:hAnsi="Cambria" w:cs="Arial"/>
        </w:rPr>
        <w:t>-</w:t>
      </w:r>
      <w:r w:rsidR="004C2061">
        <w:rPr>
          <w:rFonts w:ascii="Cambria" w:hAnsi="Cambria" w:cs="Arial"/>
        </w:rPr>
        <w:t xml:space="preserve">mer </w:t>
      </w:r>
      <w:proofErr w:type="spellStart"/>
      <w:r w:rsidR="004C2061">
        <w:rPr>
          <w:rFonts w:ascii="Cambria" w:hAnsi="Cambria" w:cs="Arial"/>
        </w:rPr>
        <w:t>subcontexts</w:t>
      </w:r>
      <w:proofErr w:type="spellEnd"/>
      <w:r w:rsidR="004C2061">
        <w:rPr>
          <w:rFonts w:ascii="Cambria" w:hAnsi="Cambria" w:cs="Arial"/>
        </w:rPr>
        <w:t xml:space="preserve"> outside of *AC </w:t>
      </w:r>
      <w:r w:rsidR="004C2061" w:rsidRPr="002F38A1">
        <w:rPr>
          <w:rFonts w:ascii="Cambria" w:hAnsi="Cambria" w:cs="Arial"/>
        </w:rPr>
        <w:t>→</w:t>
      </w:r>
      <w:r w:rsidR="004C2061">
        <w:rPr>
          <w:rFonts w:ascii="Cambria" w:hAnsi="Cambria" w:cs="Arial"/>
        </w:rPr>
        <w:t xml:space="preserve">C or </w:t>
      </w:r>
      <w:r w:rsidR="00CC7F46">
        <w:rPr>
          <w:rFonts w:ascii="Cambria" w:hAnsi="Cambria" w:cs="Arial"/>
        </w:rPr>
        <w:t>TAT</w:t>
      </w:r>
      <w:r w:rsidR="004C2061" w:rsidRPr="002F38A1">
        <w:rPr>
          <w:rFonts w:ascii="Cambria" w:hAnsi="Cambria" w:cs="Arial"/>
        </w:rPr>
        <w:t>→</w:t>
      </w:r>
      <w:r w:rsidR="00CC7F46">
        <w:rPr>
          <w:rFonts w:ascii="Cambria" w:hAnsi="Cambria" w:cs="Arial"/>
        </w:rPr>
        <w:t>T</w:t>
      </w:r>
      <w:r w:rsidR="00193BF9">
        <w:rPr>
          <w:rFonts w:ascii="Cambria" w:hAnsi="Cambria" w:cs="Arial"/>
        </w:rPr>
        <w:t xml:space="preserve"> are</w:t>
      </w:r>
      <w:r w:rsidR="008D45E8">
        <w:rPr>
          <w:rFonts w:ascii="Cambria" w:hAnsi="Cambria" w:cs="Arial"/>
        </w:rPr>
        <w:t xml:space="preserve"> enriched in Han Chinese and Japanese</w:t>
      </w:r>
      <w:r w:rsidR="004C2061">
        <w:rPr>
          <w:rFonts w:ascii="Cambria" w:hAnsi="Cambria" w:cs="Arial"/>
        </w:rPr>
        <w:t>.</w:t>
      </w:r>
      <w:r w:rsidR="00B93202">
        <w:rPr>
          <w:rFonts w:ascii="Cambria" w:hAnsi="Cambria" w:cs="Arial"/>
        </w:rPr>
        <w:t xml:space="preserve"> </w:t>
      </w:r>
      <w:r w:rsidR="004C2061">
        <w:rPr>
          <w:rFonts w:ascii="Cambria" w:hAnsi="Cambria" w:cs="Arial"/>
        </w:rPr>
        <w:t xml:space="preserve">This suggests </w:t>
      </w:r>
      <w:r w:rsidR="002B11D2">
        <w:rPr>
          <w:rFonts w:ascii="Cambria" w:hAnsi="Cambria" w:cs="Arial"/>
        </w:rPr>
        <w:t>that there exist</w:t>
      </w:r>
      <w:r w:rsidR="004C2061">
        <w:rPr>
          <w:rFonts w:ascii="Cambria" w:hAnsi="Cambria" w:cs="Arial"/>
        </w:rPr>
        <w:t xml:space="preserve"> </w:t>
      </w:r>
      <w:r w:rsidR="002B11D2">
        <w:rPr>
          <w:rFonts w:ascii="Cambria" w:hAnsi="Cambria" w:cs="Arial"/>
        </w:rPr>
        <w:t>addition</w:t>
      </w:r>
      <w:r w:rsidR="008D45E8">
        <w:rPr>
          <w:rFonts w:ascii="Cambria" w:hAnsi="Cambria" w:cs="Arial"/>
        </w:rPr>
        <w:t>al</w:t>
      </w:r>
      <w:r w:rsidR="002B11D2">
        <w:rPr>
          <w:rFonts w:ascii="Cambria" w:hAnsi="Cambria" w:cs="Arial"/>
        </w:rPr>
        <w:t xml:space="preserve"> </w:t>
      </w:r>
      <w:r w:rsidR="004C2061">
        <w:rPr>
          <w:rFonts w:ascii="Cambria" w:hAnsi="Cambria" w:cs="Arial"/>
        </w:rPr>
        <w:t>7</w:t>
      </w:r>
      <w:r w:rsidR="00BF7C18">
        <w:rPr>
          <w:rFonts w:ascii="Cambria" w:hAnsi="Cambria" w:cs="Arial"/>
        </w:rPr>
        <w:t>-</w:t>
      </w:r>
      <w:r w:rsidR="004C2061">
        <w:rPr>
          <w:rFonts w:ascii="Cambria" w:hAnsi="Cambria" w:cs="Arial"/>
        </w:rPr>
        <w:t xml:space="preserve">mer mutations </w:t>
      </w:r>
      <w:r w:rsidR="008D45E8">
        <w:rPr>
          <w:rFonts w:ascii="Cambria" w:hAnsi="Cambria" w:cs="Arial"/>
        </w:rPr>
        <w:t>comprising</w:t>
      </w:r>
      <w:r w:rsidR="002B11D2">
        <w:rPr>
          <w:rFonts w:ascii="Cambria" w:hAnsi="Cambria" w:cs="Arial"/>
        </w:rPr>
        <w:t xml:space="preserve"> </w:t>
      </w:r>
      <w:r w:rsidR="004C2061">
        <w:rPr>
          <w:rFonts w:ascii="Cambria" w:hAnsi="Cambria" w:cs="Arial"/>
        </w:rPr>
        <w:t xml:space="preserve">this signature </w:t>
      </w:r>
      <w:r w:rsidR="002B11D2">
        <w:rPr>
          <w:rFonts w:ascii="Cambria" w:hAnsi="Cambria" w:cs="Arial"/>
        </w:rPr>
        <w:t xml:space="preserve">that </w:t>
      </w:r>
      <w:r w:rsidR="004C2061">
        <w:rPr>
          <w:rFonts w:ascii="Cambria" w:hAnsi="Cambria" w:cs="Arial"/>
        </w:rPr>
        <w:t xml:space="preserve">have not </w:t>
      </w:r>
      <w:r w:rsidR="004C2061" w:rsidRPr="004E38BC">
        <w:rPr>
          <w:rFonts w:ascii="Cambria" w:hAnsi="Cambria" w:cs="Arial"/>
        </w:rPr>
        <w:t xml:space="preserve">yet been discovered. </w:t>
      </w:r>
    </w:p>
    <w:p w14:paraId="3C65C9CA" w14:textId="41FDB34D" w:rsidR="00650004" w:rsidRPr="002F38A1" w:rsidRDefault="004E38BC" w:rsidP="00193BF9">
      <w:pPr>
        <w:spacing w:after="0" w:line="360" w:lineRule="auto"/>
        <w:ind w:firstLine="720"/>
        <w:jc w:val="both"/>
        <w:rPr>
          <w:rFonts w:ascii="Cambria" w:hAnsi="Cambria" w:cs="Arial"/>
        </w:rPr>
      </w:pPr>
      <w:r w:rsidRPr="004E38BC">
        <w:rPr>
          <w:rFonts w:ascii="Cambria" w:hAnsi="Cambria" w:cs="Arial"/>
        </w:rPr>
        <w:t>Finally, two of</w:t>
      </w:r>
      <w:r w:rsidR="002B11D2">
        <w:rPr>
          <w:rFonts w:ascii="Cambria" w:hAnsi="Cambria" w:cs="Arial"/>
        </w:rPr>
        <w:t xml:space="preserve"> the </w:t>
      </w:r>
      <w:r w:rsidRPr="004E38BC">
        <w:rPr>
          <w:rFonts w:ascii="Cambria" w:hAnsi="Cambria" w:cs="Arial"/>
        </w:rPr>
        <w:t>7</w:t>
      </w:r>
      <w:r w:rsidR="00BF7C18">
        <w:rPr>
          <w:rFonts w:ascii="Cambria" w:hAnsi="Cambria" w:cs="Arial"/>
        </w:rPr>
        <w:t>-</w:t>
      </w:r>
      <w:r w:rsidRPr="004E38BC">
        <w:rPr>
          <w:rFonts w:ascii="Cambria" w:hAnsi="Cambria" w:cs="Arial"/>
        </w:rPr>
        <w:t xml:space="preserve">mer polymorphism types </w:t>
      </w:r>
      <w:r w:rsidR="002B11D2">
        <w:rPr>
          <w:rFonts w:ascii="Cambria" w:hAnsi="Cambria" w:cs="Arial"/>
        </w:rPr>
        <w:t xml:space="preserve">with variable rates across populations </w:t>
      </w:r>
      <w:r w:rsidRPr="004E38BC">
        <w:rPr>
          <w:rFonts w:ascii="Cambria" w:hAnsi="Cambria" w:cs="Arial"/>
        </w:rPr>
        <w:t>are 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sidRPr="004E38BC">
        <w:rPr>
          <w:rFonts w:ascii="Cambria" w:hAnsi="Cambria" w:cs="Arial"/>
        </w:rPr>
        <w:t xml:space="preserve"> (p &lt; 4×10</w:t>
      </w:r>
      <w:r w:rsidRPr="004E38BC">
        <w:rPr>
          <w:rFonts w:ascii="Cambria" w:hAnsi="Cambria" w:cs="Arial"/>
          <w:vertAlign w:val="superscript"/>
        </w:rPr>
        <w:t>-18</w:t>
      </w:r>
      <w:r>
        <w:rPr>
          <w:rFonts w:ascii="Cambria" w:hAnsi="Cambria" w:cs="Arial"/>
        </w:rPr>
        <w:t xml:space="preserve">), both </w:t>
      </w:r>
      <w:r w:rsidR="002B11D2">
        <w:rPr>
          <w:rFonts w:ascii="Cambria" w:hAnsi="Cambria" w:cs="Arial"/>
        </w:rPr>
        <w:t xml:space="preserve">of which </w:t>
      </w:r>
      <w:r w:rsidR="008D45E8">
        <w:rPr>
          <w:rFonts w:ascii="Cambria" w:hAnsi="Cambria" w:cs="Arial"/>
        </w:rPr>
        <w:t>were</w:t>
      </w:r>
      <w:r w:rsidR="002B11D2">
        <w:rPr>
          <w:rFonts w:ascii="Cambria" w:hAnsi="Cambria" w:cs="Arial"/>
        </w:rPr>
        <w:t xml:space="preserve"> </w:t>
      </w:r>
      <w:r w:rsidR="008D45E8">
        <w:rPr>
          <w:rFonts w:ascii="Cambria" w:hAnsi="Cambria" w:cs="Arial"/>
        </w:rPr>
        <w:t>enriched</w:t>
      </w:r>
      <w:r>
        <w:rPr>
          <w:rFonts w:ascii="Cambria" w:hAnsi="Cambria" w:cs="Arial"/>
        </w:rPr>
        <w:t xml:space="preserve"> in Africa (figure 4B</w:t>
      </w:r>
      <w:r w:rsidR="00417889">
        <w:rPr>
          <w:rFonts w:ascii="Cambria" w:hAnsi="Cambria" w:cs="Arial"/>
        </w:rPr>
        <w:t>, supplement</w:t>
      </w:r>
      <w:r>
        <w:rPr>
          <w:rFonts w:ascii="Cambria" w:hAnsi="Cambria" w:cs="Arial"/>
        </w:rPr>
        <w:t>). These correspond to the 3</w:t>
      </w:r>
      <w:r w:rsidR="00BF7C18">
        <w:rPr>
          <w:rFonts w:ascii="Cambria" w:hAnsi="Cambria" w:cs="Arial"/>
        </w:rPr>
        <w:t>-</w:t>
      </w:r>
      <w:r>
        <w:rPr>
          <w:rFonts w:ascii="Cambria" w:hAnsi="Cambria" w:cs="Arial"/>
        </w:rPr>
        <w:t>mer TAA</w:t>
      </w:r>
      <w:r w:rsidRPr="004E38BC">
        <w:rPr>
          <w:rFonts w:ascii="Cambria" w:hAnsi="Cambria" w:cs="Arial"/>
        </w:rPr>
        <w:t>→</w:t>
      </w:r>
      <w:r>
        <w:rPr>
          <w:rFonts w:ascii="Cambria" w:hAnsi="Cambria" w:cs="Arial"/>
        </w:rPr>
        <w:t>A, which is the 17</w:t>
      </w:r>
      <w:r w:rsidRPr="004E38BC">
        <w:rPr>
          <w:rFonts w:ascii="Cambria" w:hAnsi="Cambria" w:cs="Arial"/>
          <w:vertAlign w:val="superscript"/>
        </w:rPr>
        <w:t>th</w:t>
      </w:r>
      <w:r>
        <w:rPr>
          <w:rFonts w:ascii="Cambria" w:hAnsi="Cambria" w:cs="Arial"/>
        </w:rPr>
        <w:t xml:space="preserve"> most significant polymorphism from our 3</w:t>
      </w:r>
      <w:r w:rsidR="00BF7C18">
        <w:rPr>
          <w:rFonts w:ascii="Cambria" w:hAnsi="Cambria" w:cs="Arial"/>
        </w:rPr>
        <w:t>-</w:t>
      </w:r>
      <w:r>
        <w:rPr>
          <w:rFonts w:ascii="Cambria" w:hAnsi="Cambria" w:cs="Arial"/>
        </w:rPr>
        <w:t>mer-level heterogeneity analysis (p &lt; 2</w:t>
      </w:r>
      <w:r w:rsidRPr="004E38BC">
        <w:rPr>
          <w:rFonts w:ascii="Cambria" w:hAnsi="Cambria" w:cs="Arial"/>
        </w:rPr>
        <w:t>×10</w:t>
      </w:r>
      <w:r>
        <w:rPr>
          <w:rFonts w:ascii="Cambria" w:hAnsi="Cambria" w:cs="Arial"/>
          <w:vertAlign w:val="superscript"/>
        </w:rPr>
        <w:t>-31</w:t>
      </w:r>
      <w:r>
        <w:rPr>
          <w:rFonts w:ascii="Cambria" w:hAnsi="Cambria" w:cs="Arial"/>
        </w:rPr>
        <w:t>).</w:t>
      </w:r>
      <w:r w:rsidR="00B93202">
        <w:rPr>
          <w:rFonts w:ascii="Cambria" w:hAnsi="Cambria" w:cs="Arial"/>
        </w:rPr>
        <w:t xml:space="preserve"> </w:t>
      </w:r>
      <w:r>
        <w:rPr>
          <w:rFonts w:ascii="Cambria" w:hAnsi="Cambria" w:cs="Arial"/>
        </w:rPr>
        <w:t>Examining the rates of the 7</w:t>
      </w:r>
      <w:r w:rsidR="00BF7C18">
        <w:rPr>
          <w:rFonts w:ascii="Cambria" w:hAnsi="Cambria" w:cs="Arial"/>
        </w:rPr>
        <w:t>-</w:t>
      </w:r>
      <w:r>
        <w:rPr>
          <w:rFonts w:ascii="Cambria" w:hAnsi="Cambria" w:cs="Arial"/>
        </w:rPr>
        <w:t>mer expansions of TAA</w:t>
      </w:r>
      <w:r w:rsidRPr="004E38BC">
        <w:rPr>
          <w:rFonts w:ascii="Cambria" w:hAnsi="Cambria" w:cs="Arial"/>
        </w:rPr>
        <w:t>→</w:t>
      </w:r>
      <w:r>
        <w:rPr>
          <w:rFonts w:ascii="Cambria" w:hAnsi="Cambria" w:cs="Arial"/>
        </w:rPr>
        <w:t xml:space="preserve">A, we find that </w:t>
      </w:r>
      <w:r w:rsidRPr="004E38BC">
        <w:rPr>
          <w:rFonts w:ascii="Cambria" w:hAnsi="Cambria" w:cs="Arial"/>
        </w:rPr>
        <w:t>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Pr>
          <w:rFonts w:ascii="Cambria" w:hAnsi="Cambria" w:cs="Arial"/>
        </w:rPr>
        <w:t xml:space="preserve"> are indeed outliers among other 7</w:t>
      </w:r>
      <w:r w:rsidR="00BF7C18">
        <w:rPr>
          <w:rFonts w:ascii="Cambria" w:hAnsi="Cambria" w:cs="Arial"/>
        </w:rPr>
        <w:t>-</w:t>
      </w:r>
      <w:r>
        <w:rPr>
          <w:rFonts w:ascii="Cambria" w:hAnsi="Cambria" w:cs="Arial"/>
        </w:rPr>
        <w:t>mer expansions both in terms of their African enrichment and the overall number of mutations of those types (figure 4C).</w:t>
      </w:r>
      <w:r w:rsidR="00B93202">
        <w:rPr>
          <w:rFonts w:ascii="Cambria" w:hAnsi="Cambria" w:cs="Arial"/>
        </w:rPr>
        <w:t xml:space="preserve"> </w:t>
      </w:r>
      <w:r>
        <w:rPr>
          <w:rFonts w:ascii="Cambria" w:hAnsi="Cambria" w:cs="Arial"/>
        </w:rPr>
        <w:t>These results suggest that the heterogeneity we observe in proportions of TAA</w:t>
      </w:r>
      <w:r w:rsidRPr="004E38BC">
        <w:rPr>
          <w:rFonts w:ascii="Cambria" w:hAnsi="Cambria" w:cs="Arial"/>
        </w:rPr>
        <w:t>→</w:t>
      </w:r>
      <w:r>
        <w:rPr>
          <w:rFonts w:ascii="Cambria" w:hAnsi="Cambria" w:cs="Arial"/>
        </w:rPr>
        <w:t xml:space="preserve">A polymorphisms is in fact driven by an elevation of </w:t>
      </w:r>
      <w:r w:rsidR="00D82A17">
        <w:rPr>
          <w:rFonts w:ascii="Cambria" w:hAnsi="Cambria" w:cs="Arial"/>
        </w:rPr>
        <w:t>these two highly variable 7</w:t>
      </w:r>
      <w:r w:rsidR="00BF7C18">
        <w:rPr>
          <w:rFonts w:ascii="Cambria" w:hAnsi="Cambria" w:cs="Arial"/>
        </w:rPr>
        <w:t>-</w:t>
      </w:r>
      <w:r w:rsidR="00D82A17">
        <w:rPr>
          <w:rFonts w:ascii="Cambria" w:hAnsi="Cambria" w:cs="Arial"/>
        </w:rPr>
        <w:t>mers</w:t>
      </w:r>
      <w:r>
        <w:rPr>
          <w:rFonts w:ascii="Cambria" w:hAnsi="Cambria" w:cs="Arial"/>
        </w:rPr>
        <w:t xml:space="preserve"> in Africa.</w:t>
      </w:r>
    </w:p>
    <w:p w14:paraId="2AE07EA7" w14:textId="4791CA4A" w:rsidR="00C70B5F" w:rsidRPr="002F38A1" w:rsidRDefault="00C70B5F" w:rsidP="002F38A1">
      <w:pPr>
        <w:spacing w:after="0" w:line="360" w:lineRule="auto"/>
        <w:jc w:val="both"/>
        <w:rPr>
          <w:rFonts w:ascii="Cambria" w:hAnsi="Cambria" w:cs="Arial"/>
          <w:b/>
        </w:rPr>
      </w:pPr>
      <w:r w:rsidRPr="002F38A1">
        <w:rPr>
          <w:rFonts w:ascii="Cambria" w:hAnsi="Cambria" w:cs="Arial"/>
          <w:b/>
        </w:rPr>
        <w:t xml:space="preserve">A Model for Polymorphism </w:t>
      </w:r>
      <w:r w:rsidR="00CC7F46">
        <w:rPr>
          <w:rFonts w:ascii="Cambria" w:hAnsi="Cambria" w:cs="Arial"/>
          <w:b/>
        </w:rPr>
        <w:t>across</w:t>
      </w:r>
      <w:r w:rsidR="002B11D2">
        <w:rPr>
          <w:rFonts w:ascii="Cambria" w:hAnsi="Cambria" w:cs="Arial"/>
          <w:b/>
        </w:rPr>
        <w:t xml:space="preserve"> </w:t>
      </w:r>
      <w:r w:rsidRPr="002F38A1">
        <w:rPr>
          <w:rFonts w:ascii="Cambria" w:hAnsi="Cambria" w:cs="Arial"/>
          <w:b/>
        </w:rPr>
        <w:t>Population</w:t>
      </w:r>
      <w:r w:rsidR="002B11D2">
        <w:rPr>
          <w:rFonts w:ascii="Cambria" w:hAnsi="Cambria" w:cs="Arial"/>
          <w:b/>
        </w:rPr>
        <w:t xml:space="preserve">s </w:t>
      </w:r>
    </w:p>
    <w:p w14:paraId="5337D84C" w14:textId="50924B23" w:rsidR="0082437A" w:rsidRDefault="002B11D2" w:rsidP="002F38A1">
      <w:pPr>
        <w:spacing w:after="0" w:line="360" w:lineRule="auto"/>
        <w:ind w:firstLine="720"/>
        <w:jc w:val="both"/>
        <w:rPr>
          <w:rFonts w:ascii="Cambria" w:hAnsi="Cambria" w:cs="Arial"/>
        </w:rPr>
      </w:pPr>
      <w:r>
        <w:rPr>
          <w:rFonts w:ascii="Cambria" w:hAnsi="Cambria" w:cs="Arial"/>
        </w:rPr>
        <w:t>We next</w:t>
      </w:r>
      <w:r w:rsidR="00033117" w:rsidRPr="002F38A1">
        <w:rPr>
          <w:rFonts w:ascii="Cambria" w:hAnsi="Cambria" w:cs="Arial"/>
        </w:rPr>
        <w:t xml:space="preserve"> </w:t>
      </w:r>
      <w:r>
        <w:rPr>
          <w:rFonts w:ascii="Cambria" w:hAnsi="Cambria" w:cs="Arial"/>
        </w:rPr>
        <w:t>developed a</w:t>
      </w:r>
      <w:r w:rsidR="008348E3" w:rsidRPr="002F38A1">
        <w:rPr>
          <w:rFonts w:ascii="Cambria" w:hAnsi="Cambria" w:cs="Arial"/>
        </w:rPr>
        <w:t xml:space="preserve"> statistical</w:t>
      </w:r>
      <w:r w:rsidR="00C70B5F" w:rsidRPr="002F38A1">
        <w:rPr>
          <w:rFonts w:ascii="Cambria" w:hAnsi="Cambria" w:cs="Arial"/>
        </w:rPr>
        <w:t xml:space="preserve"> model for polymorphism on the 3</w:t>
      </w:r>
      <w:r w:rsidR="00BF7C18">
        <w:rPr>
          <w:rFonts w:ascii="Cambria" w:hAnsi="Cambria" w:cs="Arial"/>
        </w:rPr>
        <w:t>-</w:t>
      </w:r>
      <w:r w:rsidR="00C70B5F" w:rsidRPr="002F38A1">
        <w:rPr>
          <w:rFonts w:ascii="Cambria" w:hAnsi="Cambria" w:cs="Arial"/>
        </w:rPr>
        <w:t>mer, 5</w:t>
      </w:r>
      <w:r w:rsidR="00BF7C18">
        <w:rPr>
          <w:rFonts w:ascii="Cambria" w:hAnsi="Cambria" w:cs="Arial"/>
        </w:rPr>
        <w:t>-</w:t>
      </w:r>
      <w:r w:rsidR="00C70B5F" w:rsidRPr="002F38A1">
        <w:rPr>
          <w:rFonts w:ascii="Cambria" w:hAnsi="Cambria" w:cs="Arial"/>
        </w:rPr>
        <w:t>mer, and 7</w:t>
      </w:r>
      <w:r w:rsidR="00BF7C18">
        <w:rPr>
          <w:rFonts w:ascii="Cambria" w:hAnsi="Cambria" w:cs="Arial"/>
        </w:rPr>
        <w:t>-</w:t>
      </w:r>
      <w:r w:rsidR="00C70B5F" w:rsidRPr="002F38A1">
        <w:rPr>
          <w:rFonts w:ascii="Cambria" w:hAnsi="Cambria" w:cs="Arial"/>
        </w:rPr>
        <w:t>mer level</w:t>
      </w:r>
      <w:r w:rsidR="00033117" w:rsidRPr="002F38A1">
        <w:rPr>
          <w:rFonts w:ascii="Cambria" w:hAnsi="Cambria" w:cs="Arial"/>
        </w:rPr>
        <w:t>s</w:t>
      </w:r>
      <w:r w:rsidR="001A7AB5">
        <w:rPr>
          <w:rFonts w:ascii="Cambria" w:hAnsi="Cambria" w:cs="Arial"/>
        </w:rPr>
        <w:t xml:space="preserve">, to </w:t>
      </w:r>
      <w:r w:rsidR="00033117" w:rsidRPr="002F38A1">
        <w:rPr>
          <w:rFonts w:ascii="Cambria" w:hAnsi="Cambria" w:cs="Arial"/>
        </w:rPr>
        <w:t>capture</w:t>
      </w:r>
      <w:r w:rsidR="00C70B5F" w:rsidRPr="002F38A1">
        <w:rPr>
          <w:rFonts w:ascii="Cambria" w:hAnsi="Cambria" w:cs="Arial"/>
        </w:rPr>
        <w:t xml:space="preserve"> </w:t>
      </w:r>
      <w:r w:rsidR="001A7AB5">
        <w:rPr>
          <w:rFonts w:ascii="Cambria" w:hAnsi="Cambria" w:cs="Arial"/>
        </w:rPr>
        <w:t xml:space="preserve">the effects of putative </w:t>
      </w:r>
      <w:r w:rsidR="00C70B5F" w:rsidRPr="002F38A1">
        <w:rPr>
          <w:rFonts w:ascii="Cambria" w:hAnsi="Cambria" w:cs="Arial"/>
        </w:rPr>
        <w:t>population-spec</w:t>
      </w:r>
      <w:r w:rsidR="0038348E" w:rsidRPr="002F38A1">
        <w:rPr>
          <w:rFonts w:ascii="Cambria" w:hAnsi="Cambria" w:cs="Arial"/>
        </w:rPr>
        <w:t>ific mutation rate variation.</w:t>
      </w:r>
      <w:r w:rsidR="00B93202">
        <w:rPr>
          <w:rFonts w:ascii="Cambria" w:hAnsi="Cambria" w:cs="Arial"/>
        </w:rPr>
        <w:t xml:space="preserve"> </w:t>
      </w:r>
      <w:r w:rsidR="0038348E" w:rsidRPr="002F38A1">
        <w:rPr>
          <w:rFonts w:ascii="Cambria" w:hAnsi="Cambria" w:cs="Arial"/>
        </w:rPr>
        <w:t>To this end, we described pol</w:t>
      </w:r>
      <w:r w:rsidR="00D355EE">
        <w:rPr>
          <w:rFonts w:ascii="Cambria" w:hAnsi="Cambria" w:cs="Arial"/>
        </w:rPr>
        <w:t>ymorphism with a series of</w:t>
      </w:r>
      <w:r w:rsidR="0038348E" w:rsidRPr="002F38A1">
        <w:rPr>
          <w:rFonts w:ascii="Cambria" w:hAnsi="Cambria" w:cs="Arial"/>
        </w:rPr>
        <w:t xml:space="preserve"> multinomial models</w:t>
      </w:r>
      <w:r w:rsidR="00D355EE">
        <w:rPr>
          <w:rFonts w:ascii="Cambria" w:hAnsi="Cambria" w:cs="Arial"/>
        </w:rPr>
        <w:t xml:space="preserve"> </w:t>
      </w:r>
      <w:r w:rsidR="004B0341">
        <w:rPr>
          <w:rFonts w:ascii="Cambria" w:hAnsi="Cambria" w:cs="Arial"/>
        </w:rPr>
        <w:t>capturing</w:t>
      </w:r>
      <w:r w:rsidR="00D355EE">
        <w:rPr>
          <w:rFonts w:ascii="Cambria" w:hAnsi="Cambria" w:cs="Arial"/>
        </w:rPr>
        <w:t xml:space="preserve"> different levels of variability in polymorphism probability</w:t>
      </w:r>
      <w:r w:rsidR="00033117" w:rsidRPr="002F38A1">
        <w:rPr>
          <w:rFonts w:ascii="Cambria" w:hAnsi="Cambria" w:cs="Arial"/>
        </w:rPr>
        <w:t xml:space="preserve"> (s</w:t>
      </w:r>
      <w:r w:rsidR="00F53701" w:rsidRPr="002F38A1">
        <w:rPr>
          <w:rFonts w:ascii="Cambria" w:hAnsi="Cambria" w:cs="Arial"/>
        </w:rPr>
        <w:t xml:space="preserve">ee </w:t>
      </w:r>
      <w:r w:rsidR="00033117" w:rsidRPr="002F38A1">
        <w:rPr>
          <w:rFonts w:ascii="Cambria" w:hAnsi="Cambria" w:cs="Arial"/>
        </w:rPr>
        <w:t xml:space="preserve">the </w:t>
      </w:r>
      <w:r w:rsidR="00F53701" w:rsidRPr="002F38A1">
        <w:rPr>
          <w:rFonts w:ascii="Cambria" w:hAnsi="Cambria" w:cs="Arial"/>
        </w:rPr>
        <w:t>Methods</w:t>
      </w:r>
      <w:r w:rsidR="00033117" w:rsidRPr="002F38A1">
        <w:rPr>
          <w:rFonts w:ascii="Cambria" w:hAnsi="Cambria" w:cs="Arial"/>
        </w:rPr>
        <w:t xml:space="preserve"> Section for details</w:t>
      </w:r>
      <w:r w:rsidR="00F53701" w:rsidRPr="002F38A1">
        <w:rPr>
          <w:rFonts w:ascii="Cambria" w:hAnsi="Cambria" w:cs="Arial"/>
        </w:rPr>
        <w:t>).</w:t>
      </w:r>
      <w:r w:rsidR="004B0341">
        <w:rPr>
          <w:rFonts w:ascii="Cambria" w:hAnsi="Cambria" w:cs="Arial"/>
        </w:rPr>
        <w:t xml:space="preserve"> If mutation rate has not changed over evolutionary time, it should be possible to predict contemporary (population-specific) polymorphism from ancestral (</w:t>
      </w:r>
      <w:proofErr w:type="gramStart"/>
      <w:r w:rsidR="004B0341">
        <w:rPr>
          <w:rFonts w:ascii="Cambria" w:hAnsi="Cambria" w:cs="Arial"/>
        </w:rPr>
        <w:t>shared, or ‘cosmopolitan’)</w:t>
      </w:r>
      <w:proofErr w:type="gramEnd"/>
      <w:r w:rsidR="004B0341">
        <w:rPr>
          <w:rFonts w:ascii="Cambria" w:hAnsi="Cambria" w:cs="Arial"/>
        </w:rPr>
        <w:t xml:space="preserve"> genetic variation patterns.</w:t>
      </w:r>
      <w:r w:rsidR="00B93202">
        <w:rPr>
          <w:rFonts w:ascii="Cambria" w:hAnsi="Cambria" w:cs="Arial"/>
        </w:rPr>
        <w:t xml:space="preserve"> </w:t>
      </w:r>
      <w:r w:rsidR="004B0341">
        <w:rPr>
          <w:rFonts w:ascii="Cambria" w:hAnsi="Cambria" w:cs="Arial"/>
        </w:rPr>
        <w:t>Contrary to this null hypothesis,</w:t>
      </w:r>
      <w:r w:rsidR="00F53701" w:rsidRPr="002F38A1">
        <w:rPr>
          <w:rFonts w:ascii="Cambria" w:hAnsi="Cambria" w:cs="Arial"/>
        </w:rPr>
        <w:t xml:space="preserve"> mutational models</w:t>
      </w:r>
      <w:r w:rsidR="00033117" w:rsidRPr="002F38A1">
        <w:rPr>
          <w:rFonts w:ascii="Cambria" w:hAnsi="Cambria" w:cs="Arial"/>
        </w:rPr>
        <w:t xml:space="preserve"> </w:t>
      </w:r>
      <w:r w:rsidR="001A7AB5">
        <w:rPr>
          <w:rFonts w:ascii="Cambria" w:hAnsi="Cambria" w:cs="Arial"/>
        </w:rPr>
        <w:t>that captured</w:t>
      </w:r>
      <w:r w:rsidR="00033117" w:rsidRPr="002F38A1">
        <w:rPr>
          <w:rFonts w:ascii="Cambria" w:hAnsi="Cambria" w:cs="Arial"/>
        </w:rPr>
        <w:t xml:space="preserve"> </w:t>
      </w:r>
      <w:r w:rsidR="004B0341">
        <w:rPr>
          <w:rFonts w:ascii="Cambria" w:hAnsi="Cambria" w:cs="Arial"/>
        </w:rPr>
        <w:t xml:space="preserve">population-specific mutation rate variation independent from ancestral polymorphism patterns </w:t>
      </w:r>
      <w:r w:rsidR="001A7AB5">
        <w:rPr>
          <w:rFonts w:ascii="Cambria" w:hAnsi="Cambria" w:cs="Arial"/>
        </w:rPr>
        <w:t>fit the observed data substantially better than competing models (</w:t>
      </w:r>
      <w:r w:rsidR="004B0341">
        <w:rPr>
          <w:rFonts w:ascii="Cambria" w:hAnsi="Cambria" w:cs="Arial"/>
        </w:rPr>
        <w:t xml:space="preserve">log likelihood ratio test, </w:t>
      </w:r>
      <w:r w:rsidR="001A7AB5">
        <w:rPr>
          <w:rFonts w:ascii="Cambria" w:hAnsi="Cambria" w:cs="Arial"/>
        </w:rPr>
        <w:t xml:space="preserve">P &lt; </w:t>
      </w:r>
      <w:r w:rsidR="001A7AB5" w:rsidRPr="002F38A1">
        <w:rPr>
          <w:rFonts w:ascii="Cambria" w:hAnsi="Cambria" w:cs="Arial"/>
        </w:rPr>
        <w:t>1×10</w:t>
      </w:r>
      <w:r w:rsidR="001A7AB5" w:rsidRPr="002F38A1">
        <w:rPr>
          <w:rFonts w:ascii="Cambria" w:hAnsi="Cambria" w:cs="Arial"/>
          <w:vertAlign w:val="superscript"/>
        </w:rPr>
        <w:t>-100</w:t>
      </w:r>
      <w:r w:rsidR="001A7AB5">
        <w:rPr>
          <w:rFonts w:ascii="Cambria" w:hAnsi="Cambria" w:cs="Arial"/>
        </w:rPr>
        <w:t>, Methods, Supplement)</w:t>
      </w:r>
      <w:r w:rsidR="00F53701" w:rsidRPr="002F38A1">
        <w:rPr>
          <w:rFonts w:ascii="Cambria" w:hAnsi="Cambria" w:cs="Arial"/>
        </w:rPr>
        <w:t>.</w:t>
      </w:r>
      <w:r w:rsidR="004B0341">
        <w:rPr>
          <w:rFonts w:ascii="Cambria" w:hAnsi="Cambria" w:cs="Arial"/>
        </w:rPr>
        <w:t xml:space="preserve"> T</w:t>
      </w:r>
      <w:r w:rsidR="00033117" w:rsidRPr="002F38A1">
        <w:rPr>
          <w:rFonts w:ascii="Cambria" w:hAnsi="Cambria" w:cs="Arial"/>
        </w:rPr>
        <w:t xml:space="preserve">hese </w:t>
      </w:r>
      <w:r w:rsidR="00033117" w:rsidRPr="002F38A1">
        <w:rPr>
          <w:rFonts w:ascii="Cambria" w:hAnsi="Cambria" w:cs="Arial"/>
        </w:rPr>
        <w:lastRenderedPageBreak/>
        <w:t xml:space="preserve">findings </w:t>
      </w:r>
      <w:r w:rsidR="004B0341">
        <w:rPr>
          <w:rFonts w:ascii="Cambria" w:hAnsi="Cambria" w:cs="Arial"/>
        </w:rPr>
        <w:t xml:space="preserve">hold true </w:t>
      </w:r>
      <w:r w:rsidR="009D6B41" w:rsidRPr="002F38A1">
        <w:rPr>
          <w:rFonts w:ascii="Cambria" w:hAnsi="Cambria" w:cs="Arial"/>
        </w:rPr>
        <w:t>at the 3</w:t>
      </w:r>
      <w:r w:rsidR="00BF7C18">
        <w:rPr>
          <w:rFonts w:ascii="Cambria" w:hAnsi="Cambria" w:cs="Arial"/>
        </w:rPr>
        <w:t>-</w:t>
      </w:r>
      <w:r w:rsidR="004B0341">
        <w:rPr>
          <w:rFonts w:ascii="Cambria" w:hAnsi="Cambria" w:cs="Arial"/>
        </w:rPr>
        <w:t xml:space="preserve">mer, </w:t>
      </w:r>
      <w:r w:rsidR="009D6B41" w:rsidRPr="002F38A1">
        <w:rPr>
          <w:rFonts w:ascii="Cambria" w:hAnsi="Cambria" w:cs="Arial"/>
        </w:rPr>
        <w:t>5</w:t>
      </w:r>
      <w:r w:rsidR="00BF7C18">
        <w:rPr>
          <w:rFonts w:ascii="Cambria" w:hAnsi="Cambria" w:cs="Arial"/>
        </w:rPr>
        <w:t>-</w:t>
      </w:r>
      <w:r w:rsidR="009D6B41" w:rsidRPr="002F38A1">
        <w:rPr>
          <w:rFonts w:ascii="Cambria" w:hAnsi="Cambria" w:cs="Arial"/>
        </w:rPr>
        <w:t>mer</w:t>
      </w:r>
      <w:r w:rsidR="004B0341">
        <w:rPr>
          <w:rFonts w:ascii="Cambria" w:hAnsi="Cambria" w:cs="Arial"/>
        </w:rPr>
        <w:t xml:space="preserve">, and </w:t>
      </w:r>
      <w:commentRangeStart w:id="20"/>
      <w:r w:rsidR="004B0341">
        <w:rPr>
          <w:rFonts w:ascii="Cambria" w:hAnsi="Cambria" w:cs="Arial"/>
        </w:rPr>
        <w:t xml:space="preserve">7-mer </w:t>
      </w:r>
      <w:commentRangeEnd w:id="20"/>
      <w:r w:rsidR="004B0341">
        <w:rPr>
          <w:rStyle w:val="CommentReference"/>
        </w:rPr>
        <w:commentReference w:id="20"/>
      </w:r>
      <w:r w:rsidR="004B0341">
        <w:rPr>
          <w:rFonts w:ascii="Cambria" w:hAnsi="Cambria" w:cs="Arial"/>
        </w:rPr>
        <w:t xml:space="preserve">level, </w:t>
      </w:r>
      <w:r w:rsidR="008348E3" w:rsidRPr="002F38A1">
        <w:rPr>
          <w:rFonts w:ascii="Cambria" w:hAnsi="Cambria" w:cs="Arial"/>
        </w:rPr>
        <w:t>suggest</w:t>
      </w:r>
      <w:r w:rsidR="004B0341">
        <w:rPr>
          <w:rFonts w:ascii="Cambria" w:hAnsi="Cambria" w:cs="Arial"/>
        </w:rPr>
        <w:t>ing</w:t>
      </w:r>
      <w:r w:rsidR="008348E3" w:rsidRPr="002F38A1">
        <w:rPr>
          <w:rFonts w:ascii="Cambria" w:hAnsi="Cambria" w:cs="Arial"/>
        </w:rPr>
        <w:t xml:space="preserve"> that private polymorphism is variable within and between mutation contexts</w:t>
      </w:r>
      <w:r w:rsidR="00033117" w:rsidRPr="002F38A1">
        <w:rPr>
          <w:rFonts w:ascii="Cambria" w:hAnsi="Cambria" w:cs="Arial"/>
        </w:rPr>
        <w:t xml:space="preserve"> at</w:t>
      </w:r>
      <w:r w:rsidR="009D6B41" w:rsidRPr="002F38A1">
        <w:rPr>
          <w:rFonts w:ascii="Cambria" w:hAnsi="Cambria" w:cs="Arial"/>
        </w:rPr>
        <w:t xml:space="preserve"> different levels of sequence </w:t>
      </w:r>
      <w:commentRangeStart w:id="21"/>
      <w:r w:rsidR="009D6B41" w:rsidRPr="002F38A1">
        <w:rPr>
          <w:rFonts w:ascii="Cambria" w:hAnsi="Cambria" w:cs="Arial"/>
        </w:rPr>
        <w:t>context</w:t>
      </w:r>
      <w:commentRangeEnd w:id="21"/>
      <w:r w:rsidR="001A7AB5">
        <w:rPr>
          <w:rStyle w:val="CommentReference"/>
        </w:rPr>
        <w:commentReference w:id="21"/>
      </w:r>
      <w:r w:rsidR="00033117" w:rsidRPr="002F38A1">
        <w:rPr>
          <w:rFonts w:ascii="Cambria" w:hAnsi="Cambria" w:cs="Arial"/>
        </w:rPr>
        <w:t>.</w:t>
      </w:r>
      <w:ins w:id="22" w:author="Ben Voight" w:date="2017-07-27T13:32:00Z">
        <w:r w:rsidR="001A7AB5">
          <w:rPr>
            <w:rFonts w:ascii="Cambria" w:hAnsi="Cambria" w:cs="Arial"/>
          </w:rPr>
          <w:t xml:space="preserve"> </w:t>
        </w:r>
      </w:ins>
    </w:p>
    <w:p w14:paraId="552788AD" w14:textId="6B9908F3" w:rsidR="001E3217" w:rsidRDefault="004B0341" w:rsidP="004B0341">
      <w:pPr>
        <w:spacing w:after="0" w:line="360" w:lineRule="auto"/>
        <w:ind w:firstLine="720"/>
        <w:jc w:val="both"/>
        <w:rPr>
          <w:rFonts w:ascii="Cambria" w:hAnsi="Cambria" w:cs="Arial"/>
        </w:rPr>
      </w:pPr>
      <w:r w:rsidRPr="004B0341">
        <w:rPr>
          <w:rFonts w:ascii="Cambria" w:hAnsi="Cambria" w:cs="Arial"/>
          <w:highlight w:val="yellow"/>
        </w:rPr>
        <w:t>Then we did some other stuff to show that our model is interesting and good…</w:t>
      </w:r>
    </w:p>
    <w:p w14:paraId="4093960B" w14:textId="77777777" w:rsidR="004B0341" w:rsidRPr="002F38A1" w:rsidRDefault="004B0341" w:rsidP="004B0341">
      <w:pPr>
        <w:spacing w:after="0" w:line="360" w:lineRule="auto"/>
        <w:ind w:firstLine="720"/>
        <w:jc w:val="both"/>
        <w:rPr>
          <w:rFonts w:ascii="Cambria" w:hAnsi="Cambria" w:cs="Arial"/>
        </w:rPr>
      </w:pPr>
    </w:p>
    <w:p w14:paraId="56D53009" w14:textId="111FFDBF" w:rsidR="003A1C1A" w:rsidRPr="00A36DAD" w:rsidRDefault="005E24B5" w:rsidP="002F38A1">
      <w:pPr>
        <w:spacing w:after="0" w:line="360" w:lineRule="auto"/>
        <w:jc w:val="both"/>
        <w:rPr>
          <w:rFonts w:ascii="Cambria" w:hAnsi="Cambria" w:cs="Arial"/>
        </w:rPr>
      </w:pPr>
      <w:r w:rsidRPr="002F38A1">
        <w:rPr>
          <w:rFonts w:ascii="Cambria" w:hAnsi="Cambria" w:cs="Arial"/>
          <w:b/>
          <w:u w:val="single"/>
        </w:rPr>
        <w:t>DISCUSSION</w:t>
      </w:r>
    </w:p>
    <w:p w14:paraId="50B80E65" w14:textId="33DF28DB" w:rsidR="00A515C8" w:rsidRPr="002F38A1" w:rsidRDefault="0075679A" w:rsidP="002F38A1">
      <w:pPr>
        <w:spacing w:after="0" w:line="360" w:lineRule="auto"/>
        <w:jc w:val="both"/>
        <w:rPr>
          <w:rFonts w:ascii="Cambria" w:hAnsi="Cambria" w:cs="Arial"/>
        </w:rPr>
      </w:pPr>
      <w:r w:rsidRPr="002F38A1">
        <w:rPr>
          <w:rFonts w:ascii="Cambria" w:hAnsi="Cambria" w:cs="Arial"/>
        </w:rPr>
        <w:tab/>
      </w:r>
      <w:r w:rsidR="00264AEA">
        <w:rPr>
          <w:rFonts w:ascii="Cambria" w:hAnsi="Cambria" w:cs="Arial"/>
        </w:rPr>
        <w:t xml:space="preserve">In this report, we enumerate evidence from the phase III 1,000 genomes project that groups of polymorphisms vary in a variety of ways across populations, challenging a core “molecular clock” </w:t>
      </w:r>
      <w:r w:rsidR="0008766B">
        <w:rPr>
          <w:rFonts w:ascii="Cambria" w:hAnsi="Cambria" w:cs="Arial"/>
        </w:rPr>
        <w:t>a common core assumption</w:t>
      </w:r>
      <w:r w:rsidR="00264AEA">
        <w:rPr>
          <w:rFonts w:ascii="Cambria" w:hAnsi="Cambria" w:cs="Arial"/>
        </w:rPr>
        <w:t xml:space="preserve"> in evolutionary genetics.</w:t>
      </w:r>
      <w:r w:rsidR="00B93202">
        <w:rPr>
          <w:rFonts w:ascii="Cambria" w:hAnsi="Cambria" w:cs="Arial"/>
        </w:rPr>
        <w:t xml:space="preserve"> </w:t>
      </w:r>
      <w:r w:rsidR="00264AEA">
        <w:rPr>
          <w:rFonts w:ascii="Cambria" w:hAnsi="Cambria" w:cs="Arial"/>
        </w:rPr>
        <w:t>Moreover, we note that certain signatures appear to vary with sequence context up to 2-3 base pairs from the locus of substitution.</w:t>
      </w:r>
      <w:r w:rsidR="00BA757E" w:rsidRPr="002F38A1">
        <w:rPr>
          <w:rFonts w:ascii="Cambria" w:hAnsi="Cambria" w:cs="Arial"/>
        </w:rPr>
        <w:t xml:space="preserve"> </w:t>
      </w:r>
    </w:p>
    <w:p w14:paraId="472D27AB" w14:textId="6F2DEB65" w:rsidR="00264AEA" w:rsidRDefault="00A515C8" w:rsidP="00D84953">
      <w:pPr>
        <w:spacing w:after="0" w:line="360" w:lineRule="auto"/>
        <w:ind w:firstLine="720"/>
        <w:jc w:val="both"/>
        <w:rPr>
          <w:rFonts w:ascii="Cambria" w:hAnsi="Cambria" w:cs="Arial"/>
        </w:rPr>
      </w:pPr>
      <w:r w:rsidRPr="002F38A1">
        <w:rPr>
          <w:rFonts w:ascii="Cambria" w:hAnsi="Cambria" w:cs="Arial"/>
        </w:rPr>
        <w:t>At a 3</w:t>
      </w:r>
      <w:r w:rsidR="00BF7C18">
        <w:rPr>
          <w:rFonts w:ascii="Cambria" w:hAnsi="Cambria" w:cs="Arial"/>
        </w:rPr>
        <w:t>-</w:t>
      </w:r>
      <w:r w:rsidRPr="002F38A1">
        <w:rPr>
          <w:rFonts w:ascii="Cambria" w:hAnsi="Cambria" w:cs="Arial"/>
        </w:rPr>
        <w:t>mer level, we replicate previously reported signatures of mutation rate variation</w:t>
      </w:r>
      <w:r w:rsidR="00B735E2"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"&lt;sup&gt;3\u20135&lt;/sup&gt;", "plainTextFormattedCitation" : "3\u20135", "previouslyFormattedCitation" : "&lt;sup&gt;3\u20135&lt;/sup&gt;" }, "properties" : { "noteIndex" : 0 }, "schema" : "https://github.com/citation-style-language/schema/raw/master/csl-citation.json" }</w:instrText>
      </w:r>
      <w:r w:rsidR="00B735E2" w:rsidRPr="002F38A1">
        <w:rPr>
          <w:rFonts w:ascii="Cambria" w:hAnsi="Cambria" w:cs="Arial"/>
        </w:rPr>
        <w:fldChar w:fldCharType="separate"/>
      </w:r>
      <w:r w:rsidR="006C37A2" w:rsidRPr="006C37A2">
        <w:rPr>
          <w:rFonts w:ascii="Cambria" w:hAnsi="Cambria" w:cs="Arial"/>
          <w:noProof/>
          <w:vertAlign w:val="superscript"/>
        </w:rPr>
        <w:t>3–5</w:t>
      </w:r>
      <w:r w:rsidR="00B735E2" w:rsidRPr="002F38A1">
        <w:rPr>
          <w:rFonts w:ascii="Cambria" w:hAnsi="Cambria" w:cs="Arial"/>
        </w:rPr>
        <w:fldChar w:fldCharType="end"/>
      </w:r>
      <w:r w:rsidRPr="002F38A1">
        <w:rPr>
          <w:rFonts w:ascii="Cambria" w:hAnsi="Cambria" w:cs="Arial"/>
        </w:rPr>
        <w:t xml:space="preserve"> and identify</w:t>
      </w:r>
      <w:r w:rsidR="00A35A30" w:rsidRPr="002F38A1">
        <w:rPr>
          <w:rFonts w:ascii="Cambria" w:hAnsi="Cambria" w:cs="Arial"/>
        </w:rPr>
        <w:t xml:space="preserve"> </w:t>
      </w:r>
      <w:r w:rsidR="00264AEA">
        <w:rPr>
          <w:rFonts w:ascii="Cambria" w:hAnsi="Cambria" w:cs="Arial"/>
        </w:rPr>
        <w:t xml:space="preserve">and describe </w:t>
      </w:r>
      <w:r w:rsidR="00E30CA8">
        <w:rPr>
          <w:rFonts w:ascii="Cambria" w:hAnsi="Cambria" w:cs="Arial"/>
        </w:rPr>
        <w:t>multiple additional putative signals of divergence in huma</w:t>
      </w:r>
      <w:r w:rsidR="00E869DC">
        <w:rPr>
          <w:rFonts w:ascii="Cambria" w:hAnsi="Cambria" w:cs="Arial"/>
        </w:rPr>
        <w:t>n mutation rate</w:t>
      </w:r>
      <w:r w:rsidR="00264AEA">
        <w:rPr>
          <w:rFonts w:ascii="Cambria" w:hAnsi="Cambria" w:cs="Arial"/>
        </w:rPr>
        <w:t xml:space="preserve"> by implementing a </w:t>
      </w:r>
      <w:r w:rsidR="00970503">
        <w:rPr>
          <w:rFonts w:ascii="Cambria" w:hAnsi="Cambria" w:cs="Arial"/>
        </w:rPr>
        <w:t>chi squared homogeneity test across all</w:t>
      </w:r>
      <w:r w:rsidR="00264AEA">
        <w:rPr>
          <w:rFonts w:ascii="Cambria" w:hAnsi="Cambria" w:cs="Arial"/>
        </w:rPr>
        <w:t xml:space="preserve"> non-admixed continental groups (Table 1). Clustering polymorphisms based on their global mutation rate profiles (Figure 1</w:t>
      </w:r>
      <w:r w:rsidR="00A201AD">
        <w:rPr>
          <w:rFonts w:ascii="Cambria" w:hAnsi="Cambria" w:cs="Arial"/>
        </w:rPr>
        <w:t>A)</w:t>
      </w:r>
      <w:proofErr w:type="gramStart"/>
      <w:r w:rsidR="00970503">
        <w:rPr>
          <w:rFonts w:ascii="Cambria" w:hAnsi="Cambria" w:cs="Arial"/>
        </w:rPr>
        <w:t>,</w:t>
      </w:r>
      <w:proofErr w:type="gramEnd"/>
      <w:r w:rsidR="00970503">
        <w:rPr>
          <w:rFonts w:ascii="Cambria" w:hAnsi="Cambria" w:cs="Arial"/>
        </w:rPr>
        <w:t xml:space="preserve"> we identify 4 unique signatures of polymorphism variation visible at a 3</w:t>
      </w:r>
      <w:r w:rsidR="00BF7C18">
        <w:rPr>
          <w:rFonts w:ascii="Cambria" w:hAnsi="Cambria" w:cs="Arial"/>
        </w:rPr>
        <w:t>-</w:t>
      </w:r>
      <w:r w:rsidR="00970503">
        <w:rPr>
          <w:rFonts w:ascii="Cambria" w:hAnsi="Cambria" w:cs="Arial"/>
        </w:rPr>
        <w:t>mer level</w:t>
      </w:r>
      <w:r w:rsidR="00264AEA">
        <w:rPr>
          <w:rFonts w:ascii="Cambria" w:hAnsi="Cambria" w:cs="Arial"/>
        </w:rPr>
        <w:t xml:space="preserve">, including </w:t>
      </w:r>
      <w:r w:rsidR="00A201AD">
        <w:rPr>
          <w:rFonts w:ascii="Cambria" w:hAnsi="Cambria" w:cs="Arial"/>
        </w:rPr>
        <w:t xml:space="preserve">an enrichment of </w:t>
      </w:r>
      <w:r w:rsidR="0008766B">
        <w:rPr>
          <w:rFonts w:ascii="Cambria" w:hAnsi="Cambria" w:cs="Arial"/>
        </w:rPr>
        <w:t>GAT</w:t>
      </w:r>
      <w:r w:rsidR="0008766B" w:rsidRPr="004E38BC">
        <w:rPr>
          <w:rFonts w:ascii="Cambria" w:hAnsi="Cambria" w:cs="Arial"/>
        </w:rPr>
        <w:t>→</w:t>
      </w:r>
      <w:r w:rsidR="0008766B">
        <w:rPr>
          <w:rFonts w:ascii="Cambria" w:hAnsi="Cambria" w:cs="Arial"/>
        </w:rPr>
        <w:t>T, ACC</w:t>
      </w:r>
      <w:r w:rsidR="0008766B" w:rsidRPr="004E38BC">
        <w:rPr>
          <w:rFonts w:ascii="Cambria" w:hAnsi="Cambria" w:cs="Arial"/>
        </w:rPr>
        <w:t>→</w:t>
      </w:r>
      <w:r w:rsidR="0008766B">
        <w:rPr>
          <w:rFonts w:ascii="Cambria" w:hAnsi="Cambria" w:cs="Arial"/>
        </w:rPr>
        <w:t>A, and GAC</w:t>
      </w:r>
      <w:r w:rsidR="0008766B" w:rsidRPr="004E38BC">
        <w:rPr>
          <w:rFonts w:ascii="Cambria" w:hAnsi="Cambria" w:cs="Arial"/>
        </w:rPr>
        <w:t>→</w:t>
      </w:r>
      <w:r w:rsidR="0008766B">
        <w:rPr>
          <w:rFonts w:ascii="Cambria" w:hAnsi="Cambria" w:cs="Arial"/>
        </w:rPr>
        <w:t>T</w:t>
      </w:r>
      <w:r w:rsidR="00A201AD">
        <w:rPr>
          <w:rFonts w:ascii="Cambria" w:hAnsi="Cambria" w:cs="Arial"/>
        </w:rPr>
        <w:t xml:space="preserve"> polymorphisms </w:t>
      </w:r>
      <w:r w:rsidR="00264AEA">
        <w:rPr>
          <w:rFonts w:ascii="Cambria" w:hAnsi="Cambria" w:cs="Arial"/>
        </w:rPr>
        <w:t>in East Asians</w:t>
      </w:r>
      <w:r w:rsidR="0008766B">
        <w:rPr>
          <w:rFonts w:ascii="Cambria" w:hAnsi="Cambria" w:cs="Arial"/>
        </w:rPr>
        <w:t xml:space="preserve"> and Europeans</w:t>
      </w:r>
      <w:r w:rsidR="00264AEA">
        <w:rPr>
          <w:rFonts w:ascii="Cambria" w:hAnsi="Cambria" w:cs="Arial"/>
        </w:rPr>
        <w:t xml:space="preserve"> (Figure 1B</w:t>
      </w:r>
      <w:r w:rsidR="00A201AD">
        <w:rPr>
          <w:rFonts w:ascii="Cambria" w:hAnsi="Cambria" w:cs="Arial"/>
        </w:rPr>
        <w:t>)</w:t>
      </w:r>
      <w:r w:rsidR="00264AEA">
        <w:rPr>
          <w:rFonts w:ascii="Cambria" w:hAnsi="Cambria" w:cs="Arial"/>
        </w:rPr>
        <w:t xml:space="preserve"> which has not yet been highlighted in the literature</w:t>
      </w:r>
      <w:r w:rsidR="0008766B">
        <w:rPr>
          <w:rFonts w:ascii="Cambria" w:hAnsi="Cambria" w:cs="Arial"/>
        </w:rPr>
        <w:t xml:space="preserve">.  </w:t>
      </w:r>
      <w:r w:rsidR="00264AEA">
        <w:rPr>
          <w:rFonts w:ascii="Cambria" w:hAnsi="Cambria" w:cs="Arial"/>
        </w:rPr>
        <w:t>Examining the broader sequence contexts of these substitutions, we find that most of these signatures are explained by a single base pair of flanking sequence context.</w:t>
      </w:r>
      <w:r w:rsidR="00B93202">
        <w:rPr>
          <w:rFonts w:ascii="Cambria" w:hAnsi="Cambria" w:cs="Arial"/>
        </w:rPr>
        <w:t xml:space="preserve"> </w:t>
      </w:r>
      <w:r w:rsidR="00264AEA">
        <w:rPr>
          <w:rFonts w:ascii="Cambria" w:hAnsi="Cambria" w:cs="Arial"/>
        </w:rPr>
        <w:t>However, we find evidence suggesting that a wider sequence context motif, potentially ***ACAG</w:t>
      </w:r>
      <w:r w:rsidR="00264AEA" w:rsidRPr="00A201AD">
        <w:rPr>
          <w:rFonts w:ascii="Cambria" w:hAnsi="Cambria" w:cs="Arial"/>
        </w:rPr>
        <w:t>→</w:t>
      </w:r>
      <w:r w:rsidR="00264AEA">
        <w:rPr>
          <w:rFonts w:ascii="Cambria" w:hAnsi="Cambria" w:cs="Arial"/>
        </w:rPr>
        <w:t>C may shape our fourth signature, a previously highlighted enrichment of A</w:t>
      </w:r>
      <w:r w:rsidR="00264AEA" w:rsidRPr="00A201AD">
        <w:rPr>
          <w:rFonts w:ascii="Cambria" w:hAnsi="Cambria" w:cs="Arial"/>
        </w:rPr>
        <w:t>→</w:t>
      </w:r>
      <w:r w:rsidR="00264AEA">
        <w:rPr>
          <w:rFonts w:ascii="Cambria" w:hAnsi="Cambria" w:cs="Arial"/>
        </w:rPr>
        <w:t>C polymorphisms in certain East Asians (Figure 3).</w:t>
      </w:r>
      <w:r w:rsidR="00D84953">
        <w:rPr>
          <w:rFonts w:ascii="Cambria" w:hAnsi="Cambria" w:cs="Arial"/>
        </w:rPr>
        <w:t xml:space="preserve"> Moving to examine 5-mer and 7-mer polymorphism types, we used the same homogeneity testing framework to identify 75 previously unreported 5-mer polymorphisms and 21 previously-unidentified 7-mer polymorphisms that vary significantly between </w:t>
      </w:r>
      <w:proofErr w:type="spellStart"/>
      <w:r w:rsidR="00D84953">
        <w:rPr>
          <w:rFonts w:ascii="Cambria" w:hAnsi="Cambria" w:cs="Arial"/>
        </w:rPr>
        <w:t>nonadmixed</w:t>
      </w:r>
      <w:proofErr w:type="spellEnd"/>
      <w:r w:rsidR="00D84953">
        <w:rPr>
          <w:rFonts w:ascii="Cambria" w:hAnsi="Cambria" w:cs="Arial"/>
        </w:rPr>
        <w:t xml:space="preserve"> continental groups</w:t>
      </w:r>
      <w:r w:rsidR="0008766B">
        <w:rPr>
          <w:rFonts w:ascii="Cambria" w:hAnsi="Cambria" w:cs="Arial"/>
        </w:rPr>
        <w:t xml:space="preserve"> (supplement)</w:t>
      </w:r>
      <w:r w:rsidR="00D84953">
        <w:rPr>
          <w:rFonts w:ascii="Cambria" w:hAnsi="Cambria" w:cs="Arial"/>
        </w:rPr>
        <w:t xml:space="preserve">. </w:t>
      </w:r>
      <w:r w:rsidR="00264AEA">
        <w:rPr>
          <w:rFonts w:ascii="Cambria" w:hAnsi="Cambria" w:cs="Arial"/>
        </w:rPr>
        <w:t xml:space="preserve">Two </w:t>
      </w:r>
      <w:r w:rsidR="00D84953">
        <w:rPr>
          <w:rFonts w:ascii="Cambria" w:hAnsi="Cambria" w:cs="Arial"/>
        </w:rPr>
        <w:t>new variable</w:t>
      </w:r>
      <w:r w:rsidR="00264AEA">
        <w:rPr>
          <w:rFonts w:ascii="Cambria" w:hAnsi="Cambria" w:cs="Arial"/>
        </w:rPr>
        <w:t xml:space="preserve"> 7-mer polymorphisms, </w:t>
      </w:r>
      <w:r w:rsidR="00264AEA" w:rsidRPr="004E38BC">
        <w:rPr>
          <w:rFonts w:ascii="Cambria" w:hAnsi="Cambria" w:cs="Arial"/>
        </w:rPr>
        <w:t>TTTAAAA→</w:t>
      </w:r>
      <w:r w:rsidR="00264AEA">
        <w:rPr>
          <w:rFonts w:ascii="Cambria" w:hAnsi="Cambria" w:cs="Arial"/>
        </w:rPr>
        <w:t>T</w:t>
      </w:r>
      <w:r w:rsidR="00264AEA" w:rsidRPr="004E38BC">
        <w:rPr>
          <w:rFonts w:ascii="Cambria" w:hAnsi="Cambria" w:cs="Arial"/>
        </w:rPr>
        <w:t xml:space="preserve"> and ATTAAAA→</w:t>
      </w:r>
      <w:r w:rsidR="00264AEA">
        <w:rPr>
          <w:rFonts w:ascii="Cambria" w:hAnsi="Cambria" w:cs="Arial"/>
        </w:rPr>
        <w:t>T</w:t>
      </w:r>
      <w:r w:rsidR="00D84953">
        <w:rPr>
          <w:rFonts w:ascii="Cambria" w:hAnsi="Cambria" w:cs="Arial"/>
        </w:rPr>
        <w:t xml:space="preserve"> (p &lt; 2×10</w:t>
      </w:r>
      <w:r w:rsidR="00D84953">
        <w:rPr>
          <w:rFonts w:ascii="Cambria" w:hAnsi="Cambria" w:cs="Arial"/>
          <w:vertAlign w:val="superscript"/>
        </w:rPr>
        <w:t>-20</w:t>
      </w:r>
      <w:r w:rsidR="00D84953">
        <w:rPr>
          <w:rFonts w:ascii="Cambria" w:hAnsi="Cambria" w:cs="Arial"/>
        </w:rPr>
        <w:t>)</w:t>
      </w:r>
      <w:r w:rsidR="00264AEA">
        <w:rPr>
          <w:rFonts w:ascii="Cambria" w:hAnsi="Cambria" w:cs="Arial"/>
        </w:rPr>
        <w:t xml:space="preserve"> appear to be elevated in Africa, and may be driving an African enrichment for TAA</w:t>
      </w:r>
      <w:r w:rsidR="00264AEA" w:rsidRPr="004E38BC">
        <w:rPr>
          <w:rFonts w:ascii="Cambria" w:hAnsi="Cambria" w:cs="Arial"/>
        </w:rPr>
        <w:t>→</w:t>
      </w:r>
      <w:r w:rsidR="00264AEA">
        <w:rPr>
          <w:rFonts w:ascii="Cambria" w:hAnsi="Cambria" w:cs="Arial"/>
        </w:rPr>
        <w:t>T</w:t>
      </w:r>
      <w:r w:rsidR="00264AEA" w:rsidRPr="004E38BC">
        <w:rPr>
          <w:rFonts w:ascii="Cambria" w:hAnsi="Cambria" w:cs="Arial"/>
        </w:rPr>
        <w:t xml:space="preserve"> </w:t>
      </w:r>
      <w:r w:rsidR="00264AEA">
        <w:rPr>
          <w:rFonts w:ascii="Cambria" w:hAnsi="Cambria" w:cs="Arial"/>
        </w:rPr>
        <w:t>mutations at the 3-mer level</w:t>
      </w:r>
      <w:r w:rsidR="0008766B">
        <w:rPr>
          <w:rFonts w:ascii="Cambria" w:hAnsi="Cambria" w:cs="Arial"/>
        </w:rPr>
        <w:t xml:space="preserve"> (Figure 4)</w:t>
      </w:r>
      <w:r w:rsidR="00264AEA">
        <w:rPr>
          <w:rFonts w:ascii="Cambria" w:hAnsi="Cambria" w:cs="Arial"/>
        </w:rPr>
        <w:t>.</w:t>
      </w:r>
      <w:r w:rsidR="00B93202">
        <w:rPr>
          <w:rFonts w:ascii="Cambria" w:hAnsi="Cambria" w:cs="Arial"/>
        </w:rPr>
        <w:t xml:space="preserve"> </w:t>
      </w:r>
      <w:r w:rsidR="00D84953">
        <w:rPr>
          <w:rFonts w:ascii="Cambria" w:hAnsi="Cambria" w:cs="Arial"/>
        </w:rPr>
        <w:t>Finally, we developed a statistical model for polymorphism which captures mutation rate variability between continental groups, greatly improving fit to data over those which do not (</w:t>
      </w:r>
      <w:r w:rsidR="00D84953" w:rsidRPr="002F38A1">
        <w:rPr>
          <w:rFonts w:ascii="Cambria" w:hAnsi="Cambria" w:cs="Arial"/>
        </w:rPr>
        <w:t>log-likelihood ratio test</w:t>
      </w:r>
      <w:r w:rsidR="00D84953">
        <w:rPr>
          <w:rFonts w:ascii="Cambria" w:hAnsi="Cambria" w:cs="Arial"/>
        </w:rPr>
        <w:t xml:space="preserve">, </w:t>
      </w:r>
      <w:r w:rsidR="00D84953" w:rsidRPr="002F38A1">
        <w:rPr>
          <w:rFonts w:ascii="Cambria" w:hAnsi="Cambria" w:cs="Arial"/>
        </w:rPr>
        <w:t>p &lt; 1×10</w:t>
      </w:r>
      <w:r w:rsidR="00D84953" w:rsidRPr="002F38A1">
        <w:rPr>
          <w:rFonts w:ascii="Cambria" w:hAnsi="Cambria" w:cs="Arial"/>
          <w:vertAlign w:val="superscript"/>
        </w:rPr>
        <w:t>-100</w:t>
      </w:r>
      <w:r w:rsidR="00D84953">
        <w:rPr>
          <w:rFonts w:ascii="Cambria" w:hAnsi="Cambria" w:cs="Arial"/>
        </w:rPr>
        <w:t>).</w:t>
      </w:r>
      <w:r w:rsidR="00B93202">
        <w:rPr>
          <w:rFonts w:ascii="Cambria" w:hAnsi="Cambria" w:cs="Arial"/>
        </w:rPr>
        <w:t xml:space="preserve"> </w:t>
      </w:r>
      <w:r w:rsidR="00D84953">
        <w:rPr>
          <w:rFonts w:ascii="Cambria" w:hAnsi="Cambria" w:cs="Arial"/>
        </w:rPr>
        <w:t>All these results support a growing body of literature suggesting that mutation rate may be variable in humans in a variety of ways</w:t>
      </w:r>
      <w:r w:rsidR="00D84953">
        <w:rPr>
          <w:rFonts w:ascii="Cambria" w:hAnsi="Cambria" w:cs="Arial"/>
        </w:rPr>
        <w:fldChar w:fldCharType="begin" w:fldLock="1"/>
      </w:r>
      <w:r w:rsidR="00D84953">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"id" : "ITEM-3",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"ITEM-3",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"&lt;sup&gt;3\u20135&lt;/sup&gt;", "plainTextFormattedCitation" : "3\u20135", "previouslyFormattedCitation" : "&lt;sup&gt;3\u20135&lt;/sup&gt;" }, "properties" : { "noteIndex" : 0 }, "schema" : "https://github.com/citation-style-language/schema/raw/master/csl-citation.json" }</w:instrText>
      </w:r>
      <w:r w:rsidR="00D84953">
        <w:rPr>
          <w:rFonts w:ascii="Cambria" w:hAnsi="Cambria" w:cs="Arial"/>
        </w:rPr>
        <w:fldChar w:fldCharType="separate"/>
      </w:r>
      <w:r w:rsidR="00D84953" w:rsidRPr="00D84953">
        <w:rPr>
          <w:rFonts w:ascii="Cambria" w:hAnsi="Cambria" w:cs="Arial"/>
          <w:noProof/>
          <w:vertAlign w:val="superscript"/>
        </w:rPr>
        <w:t>3–5</w:t>
      </w:r>
      <w:r w:rsidR="00D84953">
        <w:rPr>
          <w:rFonts w:ascii="Cambria" w:hAnsi="Cambria" w:cs="Arial"/>
        </w:rPr>
        <w:fldChar w:fldCharType="end"/>
      </w:r>
      <w:r w:rsidR="00D84953">
        <w:rPr>
          <w:rFonts w:ascii="Cambria" w:hAnsi="Cambria" w:cs="Arial"/>
        </w:rPr>
        <w:t>.</w:t>
      </w:r>
    </w:p>
    <w:p w14:paraId="76175D26" w14:textId="6B98EC7C" w:rsidR="00EF6541" w:rsidRPr="002F38A1" w:rsidRDefault="00EF6541" w:rsidP="00EF6541">
      <w:pPr>
        <w:spacing w:after="0" w:line="360" w:lineRule="auto"/>
        <w:ind w:firstLine="720"/>
        <w:jc w:val="both"/>
        <w:rPr>
          <w:rFonts w:ascii="Cambria" w:hAnsi="Cambria" w:cs="Arial"/>
        </w:rPr>
      </w:pPr>
      <w:r>
        <w:rPr>
          <w:rFonts w:ascii="Cambria" w:hAnsi="Cambria" w:cs="Arial"/>
        </w:rPr>
        <w:t>Interestingly, we find putative evidence suggesting that East Asian heterogeneity in *AC</w:t>
      </w:r>
      <w:r w:rsidRPr="004E38BC">
        <w:rPr>
          <w:rFonts w:ascii="Cambria" w:hAnsi="Cambria" w:cs="Arial"/>
        </w:rPr>
        <w:t>→</w:t>
      </w:r>
      <w:r>
        <w:rPr>
          <w:rFonts w:ascii="Cambria" w:hAnsi="Cambria" w:cs="Arial"/>
        </w:rPr>
        <w:t>C and TAT</w:t>
      </w:r>
      <w:r w:rsidRPr="004E38BC">
        <w:rPr>
          <w:rFonts w:ascii="Cambria" w:hAnsi="Cambria" w:cs="Arial"/>
        </w:rPr>
        <w:t>→</w:t>
      </w:r>
      <w:r>
        <w:rPr>
          <w:rFonts w:ascii="Cambria" w:hAnsi="Cambria" w:cs="Arial"/>
        </w:rPr>
        <w:t xml:space="preserve">T mutations may be strongest on the X chromosome (figure 3C). </w:t>
      </w:r>
      <w:r w:rsidRPr="002F38A1">
        <w:rPr>
          <w:rFonts w:ascii="Cambria" w:hAnsi="Cambria" w:cs="Arial"/>
        </w:rPr>
        <w:t xml:space="preserve">In the future, it may be worthwhile to examine the dispersion of these polymorphisms across the X-chromosome, since a genetic variant responsible for an increase in mutation rate is likely to be found in a genetic context </w:t>
      </w:r>
      <w:r w:rsidRPr="002F38A1">
        <w:rPr>
          <w:rFonts w:ascii="Cambria" w:hAnsi="Cambria" w:cs="Arial"/>
        </w:rPr>
        <w:lastRenderedPageBreak/>
        <w:t>with high polymorphism</w:t>
      </w:r>
      <w:r w:rsidRPr="002F38A1">
        <w:rPr>
          <w:rFonts w:ascii="Cambria" w:hAnsi="Cambria" w:cs="Arial"/>
        </w:rPr>
        <w:fldChar w:fldCharType="begin" w:fldLock="1"/>
      </w:r>
      <w:r>
        <w:rPr>
          <w:rFonts w:ascii="Cambria" w:hAnsi="Cambria" w:cs="Arial"/>
        </w:rPr>
        <w:instrText>ADDIN CSL_CITATION { "citationItems" : [ { "id" : "ITEM-1", "itemData" : { "DOI" : "10.1371/journal.pgen.1006549", "ISSN" : "1553-7404", "author" : [ { "dropping-particle" : "", "family" : "Seoighe", "given" : "Cathal", "non-dropping-particle" : "", "parse-names" : false, "suffix" : "" }, { "dropping-particle" : "", "family" : "Scally", "given" : "Aylwyn", "non-dropping-particle" : "", "parse-names" : false, "suffix" : "" }, { "dropping-particle" : "", "family" : "Lempicki", "given" : "RA", "non-dropping-particle" : "", "parse-names" : false, "suffix" : "" }, { "dropping-particle" : "", "family" : "Hinds", "given" : "DA", "non-dropping-particle" : "", "parse-names" : false, "suffix" : "" }, { "dropping-particle" : "", "family" : "Stuve", "given" : "LL", "non-dropping-particle" : "", "parse-names" : false, "suffix" : "" }, { "dropping-particle" : "", "family" : "Gibbs", "given" : "RA", "non-dropping-particle" : "", "parse-names" : false, "suffix" : "" } ], "container-title" : "PLOS Genetics", "editor" : [ { "dropping-particle" : "", "family" : "Sella", "given" : "Guy", "non-dropping-particle" : "", "parse-names" : false, "suffix" : "" } ], "id" : "ITEM-1", "issue" : "1", "issued" : { "date-parts" : [ [ "2017", "1", "17" ] ] }, "page" : "e1006549", "publisher" : "Springer-Verlag New York", "title" : "Inference of Candidate Germline Mutator Loci in Humans from Genome-Wide Haplotype Data", "type" : "article-journal", "volume" : "13" }, "uris" : [ "http://www.mendeley.com/documents/?uuid=e94e9374-4721-3493-8edf-37d13b9a4165" ] } ], "mendeley" : { "formattedCitation" : "&lt;sup&gt;9&lt;/sup&gt;", "plainTextFormattedCitation" : "9", "previouslyFormattedCitation" : "&lt;sup&gt;5,9&lt;/sup&gt;" }, "properties" : { "noteIndex" : 0 }, "schema" : "https://github.com/citation-style-language/schema/raw/master/csl-citation.json" }</w:instrText>
      </w:r>
      <w:r w:rsidRPr="002F38A1">
        <w:rPr>
          <w:rFonts w:ascii="Cambria" w:hAnsi="Cambria" w:cs="Arial"/>
        </w:rPr>
        <w:fldChar w:fldCharType="separate"/>
      </w:r>
      <w:r w:rsidRPr="00EF6541">
        <w:rPr>
          <w:rFonts w:ascii="Cambria" w:hAnsi="Cambria" w:cs="Arial"/>
          <w:noProof/>
          <w:vertAlign w:val="superscript"/>
        </w:rPr>
        <w:t>9</w:t>
      </w:r>
      <w:r w:rsidRPr="002F38A1">
        <w:rPr>
          <w:rFonts w:ascii="Cambria" w:hAnsi="Cambria" w:cs="Arial"/>
        </w:rPr>
        <w:fldChar w:fldCharType="end"/>
      </w:r>
      <w:r w:rsidRPr="002F38A1">
        <w:rPr>
          <w:rFonts w:ascii="Cambria" w:hAnsi="Cambria" w:cs="Arial"/>
        </w:rPr>
        <w:t>. Alternatively, inferring the age of these polymorphisms through an analysis of allele frequency might shed light on the evolutionary timing of this putative mutation rate increase in East Asians</w:t>
      </w:r>
      <w:r w:rsidRPr="002F38A1">
        <w:rPr>
          <w:rFonts w:ascii="Cambria" w:hAnsi="Cambria" w:cs="Arial"/>
        </w:rPr>
        <w:fldChar w:fldCharType="begin" w:fldLock="1"/>
      </w:r>
      <w:r>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Pr="002F38A1">
        <w:rPr>
          <w:rFonts w:ascii="Cambria" w:hAnsi="Cambria" w:cs="Arial"/>
        </w:rPr>
        <w:fldChar w:fldCharType="separate"/>
      </w:r>
      <w:r w:rsidRPr="006C37A2">
        <w:rPr>
          <w:rFonts w:ascii="Cambria" w:hAnsi="Cambria" w:cs="Arial"/>
          <w:noProof/>
          <w:vertAlign w:val="superscript"/>
        </w:rPr>
        <w:t>5</w:t>
      </w:r>
      <w:r w:rsidRPr="002F38A1">
        <w:rPr>
          <w:rFonts w:ascii="Cambria" w:hAnsi="Cambria" w:cs="Arial"/>
        </w:rPr>
        <w:fldChar w:fldCharType="end"/>
      </w:r>
      <w:r w:rsidRPr="002F38A1">
        <w:rPr>
          <w:rFonts w:ascii="Cambria" w:hAnsi="Cambria" w:cs="Arial"/>
        </w:rPr>
        <w:t>.</w:t>
      </w:r>
      <w:commentRangeStart w:id="23"/>
      <w:r w:rsidRPr="002F38A1">
        <w:rPr>
          <w:rFonts w:ascii="Cambria" w:hAnsi="Cambria" w:cs="Arial"/>
        </w:rPr>
        <w:t xml:space="preserve"> </w:t>
      </w:r>
      <w:commentRangeEnd w:id="23"/>
      <w:r w:rsidRPr="002F38A1">
        <w:rPr>
          <w:rStyle w:val="CommentReference"/>
          <w:rFonts w:ascii="Cambria" w:hAnsi="Cambria"/>
          <w:sz w:val="22"/>
          <w:szCs w:val="22"/>
        </w:rPr>
        <w:commentReference w:id="23"/>
      </w:r>
      <w:r>
        <w:rPr>
          <w:rFonts w:ascii="Cambria" w:hAnsi="Cambria" w:cs="Arial"/>
        </w:rPr>
        <w:t>Unfortunately, however, statistical tests concerning 7-mer polymorphism types can require a large amount of genomic data to be sufficiently sensitive and well powered. As a result, analyses regarding this signature may be difficult until a larger amount of East Asian genetic data is made available.</w:t>
      </w:r>
    </w:p>
    <w:p w14:paraId="43C64E4E" w14:textId="22A3C269" w:rsidR="00EF6541" w:rsidRDefault="00D84953" w:rsidP="00EF6541">
      <w:pPr>
        <w:spacing w:after="0" w:line="360" w:lineRule="auto"/>
        <w:ind w:firstLine="720"/>
        <w:jc w:val="both"/>
        <w:rPr>
          <w:rFonts w:ascii="Cambria" w:hAnsi="Cambria" w:cs="Arial"/>
        </w:rPr>
      </w:pPr>
      <w:r>
        <w:rPr>
          <w:rFonts w:ascii="Cambria" w:hAnsi="Cambria" w:cs="Arial"/>
        </w:rPr>
        <w:t>The difficult task remains to identify the veracity and underlying biological mechanism of each of the putative mutational signatures currently identified.</w:t>
      </w:r>
      <w:r w:rsidR="00B93202">
        <w:rPr>
          <w:rFonts w:ascii="Cambria" w:hAnsi="Cambria" w:cs="Arial"/>
        </w:rPr>
        <w:t xml:space="preserve"> </w:t>
      </w:r>
      <w:r>
        <w:rPr>
          <w:rFonts w:ascii="Cambria" w:hAnsi="Cambria" w:cs="Arial"/>
        </w:rPr>
        <w:t>Even the most prominent signature, European C</w:t>
      </w:r>
      <w:r w:rsidRPr="004E38BC">
        <w:rPr>
          <w:rFonts w:ascii="Cambria" w:hAnsi="Cambria" w:cs="Arial"/>
        </w:rPr>
        <w:t>→</w:t>
      </w:r>
      <w:r>
        <w:rPr>
          <w:rFonts w:ascii="Cambria" w:hAnsi="Cambria" w:cs="Arial"/>
        </w:rPr>
        <w:t>T, is still poorly understood.</w:t>
      </w:r>
      <w:r w:rsidR="00B93202">
        <w:rPr>
          <w:rFonts w:ascii="Cambria" w:hAnsi="Cambria" w:cs="Arial"/>
        </w:rPr>
        <w:t xml:space="preserve"> </w:t>
      </w:r>
      <w:r w:rsidR="00EF6541">
        <w:rPr>
          <w:rFonts w:ascii="Cambria" w:hAnsi="Cambria" w:cs="Arial"/>
        </w:rPr>
        <w:t>Polymorphism types most strongly associated with this signature correlate with patterns from the Catalog of Somatic Mutations in Cancer associated ultraviolet radiation or alkylating agents</w:t>
      </w:r>
      <w:r w:rsidR="00EF6541">
        <w:rPr>
          <w:rFonts w:ascii="Cambria" w:hAnsi="Cambria" w:cs="Arial"/>
        </w:rPr>
        <w:fldChar w:fldCharType="begin" w:fldLock="1"/>
      </w:r>
      <w:r w:rsidR="00EF6541">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"10.1093/nar/gku1075", "ISSN" : "0305-1048", "author" : [ { "dropping-particle" : "", "family" : "Forbes", "given" : "S. A.", "non-dropping-particle" : "", "parse-names" : false, "suffix" : "" }, { "dropping-particle" : "", "family" : "Beare", "given" : "D.", "non-dropping-particle" : "", "parse-names" : false, "suffix" : "" }, { "dropping-particle" : "", "family" : "Gunasekaran", "given" : "P.", "non-dropping-particle" : "", "parse-names" : false, "suffix" : "" }, { "dropping-particle" : "", "family" : "Leung", "given" : "K.", "non-dropping-particle" : "", "parse-names" : false, "suffix" : "" }, { "dropping-particle" : "", "family" : "Bindal", "given" : "N.", "non-dropping-particle" : "", "parse-names" : false, "suffix" : "" }, { "dropping-particle" : "", "family" : "Boutselakis", "given" : "H.", "non-dropping-particle" : "", "parse-names" : false, "suffix" : "" }, { "dropping-particle" : "", "family" : "Ding", "given" : "M.", "non-dropping-particle" : "", "parse-names" : false, "suffix" : "" }, { "dropping-particle" : "", "family" : "Bamford", "given" : "S.", "non-dropping-particle" : "", "parse-names" : false, "suffix" : "" }, { "dropping-particle" : "", "family" : "Cole", "given" : "C.", "non-dropping-particle" : "", "parse-names" : false, "suffix" : "" }, { "dropping-particle" : "", "family" : "Ward", "given" : "S.", "non-dropping-particle" : "", "parse-names" : false, "suffix" : "" }, { "dropping-particle" : "", "family" : "Kok", "given" : "C. Y.", "non-dropping-particle" : "", "parse-names" : false, "suffix" : "" }, { "dropping-particle" : "", "family" : "Jia", "given" : "M.", "non-dropping-particle" : "", "parse-names" : false, "suffix" : "" }, { "dropping-particle" : "", "family" : "De", "given" : "T.", "non-dropping-particle" : "", "parse-names" : false, "suffix" : "" }, { "dropping-particle" : "", "family" : "Teague", "given" : "J. W.", "non-dropping-particle" : "", "parse-names" : false, "suffix" : "" }, { "dropping-particle" : "", "family" : "Stratton", "given" : "M. R.", "non-dropping-particle" : "", "parse-names" : false, "suffix" : "" }, { "dropping-particle" : "", "family" : "McDermott", "given" : "U.", "non-dropping-particle" : "", "parse-names" : false, "suffix" : "" }, { "dropping-particle" : "", "family" : "Campbell", "given" : "P. J.", "non-dropping-particle" : "", "parse-names" : false, "suffix" : "" } ], "container-title" : "Nucleic Acids Research", "id" : "ITEM-2", "issue" : "D1", "issued" : { "date-parts" : [ [ "2015", "1", "28" ] ] }, "page" : "D805-D811", "publisher" : "Oxford University Press", "title" : "COSMIC: exploring the world's knowledge of somatic mutations in human cancer", "type" : "article-journal", "volume" : "43" }, "uris" : [ "http://www.mendeley.com/documents/?uuid=6df6c9f5-ce1b-3766-a4dc-d2affa5f721e" ] } ], "mendeley" : { "formattedCitation" : "&lt;sup&gt;4,14&lt;/sup&gt;", "plainTextFormattedCitation" : "4,14", "previouslyFormattedCitation" : "&lt;sup&gt;4,14&lt;/sup&gt;" }, "properties" : { "noteIndex" : 0 }, "schema" : "https://github.com/citation-style-language/schema/raw/master/csl-citation.json" }</w:instrText>
      </w:r>
      <w:r w:rsidR="00EF6541">
        <w:rPr>
          <w:rFonts w:ascii="Cambria" w:hAnsi="Cambria" w:cs="Arial"/>
        </w:rPr>
        <w:fldChar w:fldCharType="separate"/>
      </w:r>
      <w:r w:rsidR="00EF6541" w:rsidRPr="00DB73C6">
        <w:rPr>
          <w:rFonts w:ascii="Cambria" w:hAnsi="Cambria" w:cs="Arial"/>
          <w:noProof/>
          <w:vertAlign w:val="superscript"/>
        </w:rPr>
        <w:t>4,14</w:t>
      </w:r>
      <w:r w:rsidR="00EF6541">
        <w:rPr>
          <w:rFonts w:ascii="Cambria" w:hAnsi="Cambria" w:cs="Arial"/>
        </w:rPr>
        <w:fldChar w:fldCharType="end"/>
      </w:r>
      <w:r w:rsidR="00EF6541">
        <w:rPr>
          <w:rFonts w:ascii="Cambria" w:hAnsi="Cambria" w:cs="Arial"/>
        </w:rPr>
        <w:t>.</w:t>
      </w:r>
      <w:r w:rsidR="00B93202">
        <w:rPr>
          <w:rFonts w:ascii="Cambria" w:hAnsi="Cambria" w:cs="Arial"/>
        </w:rPr>
        <w:t xml:space="preserve"> </w:t>
      </w:r>
      <w:r w:rsidR="00EF6541">
        <w:rPr>
          <w:rFonts w:ascii="Cambria" w:hAnsi="Cambria" w:cs="Arial"/>
        </w:rPr>
        <w:t>However, evidence supporting either of these causal mechanisms is limited.</w:t>
      </w:r>
    </w:p>
    <w:p w14:paraId="703FA3D4" w14:textId="30D1F64A" w:rsidR="00264AEA" w:rsidRDefault="00EF6541" w:rsidP="00EF6541">
      <w:pPr>
        <w:spacing w:after="0" w:line="360" w:lineRule="auto"/>
        <w:ind w:firstLine="720"/>
        <w:jc w:val="both"/>
        <w:rPr>
          <w:rFonts w:ascii="Cambria" w:hAnsi="Cambria" w:cs="Arial"/>
        </w:rPr>
      </w:pPr>
      <w:r>
        <w:rPr>
          <w:rFonts w:ascii="Cambria" w:hAnsi="Cambria" w:cs="Arial"/>
        </w:rPr>
        <w:t xml:space="preserve">Indeed, it is a further complication that </w:t>
      </w:r>
      <w:r w:rsidRPr="002F38A1">
        <w:rPr>
          <w:rFonts w:ascii="Cambria" w:hAnsi="Cambria" w:cs="Arial"/>
        </w:rPr>
        <w:t>signals of polymorphism enrichment from population-level data may reflect some contemporary and some anc</w:t>
      </w:r>
      <w:r>
        <w:rPr>
          <w:rFonts w:ascii="Cambria" w:hAnsi="Cambria" w:cs="Arial"/>
        </w:rPr>
        <w:t>estral mutation rate variation, so that the biological mechanisms driving these phenomena may not be active today.</w:t>
      </w:r>
      <w:r w:rsidR="00B93202">
        <w:rPr>
          <w:rFonts w:ascii="Cambria" w:hAnsi="Cambria" w:cs="Arial"/>
        </w:rPr>
        <w:t xml:space="preserve"> </w:t>
      </w:r>
      <w:r w:rsidR="00D51508">
        <w:rPr>
          <w:rFonts w:ascii="Cambria" w:hAnsi="Cambria" w:cs="Arial"/>
        </w:rPr>
        <w:t>Observations of the allele frequency spectrum of these polymorphism types and measurement of polymorphism proportions in ancient human DNA suggest that this signal may correspond to an ancestral increase in mutation rate of certain C</w:t>
      </w:r>
      <w:r w:rsidR="00D51508" w:rsidRPr="004E38BC">
        <w:rPr>
          <w:rFonts w:ascii="Cambria" w:hAnsi="Cambria" w:cs="Arial"/>
        </w:rPr>
        <w:t>→</w:t>
      </w:r>
      <w:r w:rsidR="00D51508">
        <w:rPr>
          <w:rFonts w:ascii="Cambria" w:hAnsi="Cambria" w:cs="Arial"/>
        </w:rPr>
        <w:t>T mutations ~15,000 years ago which may have subsided ~2,000 years ago</w:t>
      </w:r>
      <w:r w:rsidR="00D51508">
        <w:rPr>
          <w:rFonts w:ascii="Cambria" w:hAnsi="Cambria" w:cs="Arial"/>
        </w:rPr>
        <w:fldChar w:fldCharType="begin" w:fldLock="1"/>
      </w:r>
      <w:r>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"&lt;sup&gt;4,5&lt;/sup&gt;", "plainTextFormattedCitation" : "4,5", "previouslyFormattedCitation" : "&lt;sup&gt;4,5&lt;/sup&gt;" }, "properties" : { "noteIndex" : 0 }, "schema" : "https://github.com/citation-style-language/schema/raw/master/csl-citation.json" }</w:instrText>
      </w:r>
      <w:r w:rsidR="00D51508">
        <w:rPr>
          <w:rFonts w:ascii="Cambria" w:hAnsi="Cambria" w:cs="Arial"/>
        </w:rPr>
        <w:fldChar w:fldCharType="separate"/>
      </w:r>
      <w:r w:rsidR="00D51508" w:rsidRPr="00D51508">
        <w:rPr>
          <w:rFonts w:ascii="Cambria" w:hAnsi="Cambria" w:cs="Arial"/>
          <w:noProof/>
          <w:vertAlign w:val="superscript"/>
        </w:rPr>
        <w:t>4,5</w:t>
      </w:r>
      <w:r w:rsidR="00D51508">
        <w:rPr>
          <w:rFonts w:ascii="Cambria" w:hAnsi="Cambria" w:cs="Arial"/>
        </w:rPr>
        <w:fldChar w:fldCharType="end"/>
      </w:r>
      <w:r w:rsidR="00D51508">
        <w:rPr>
          <w:rFonts w:ascii="Cambria" w:hAnsi="Cambria" w:cs="Arial"/>
        </w:rPr>
        <w:t xml:space="preserve">. </w:t>
      </w:r>
      <w:r w:rsidRPr="002F38A1">
        <w:rPr>
          <w:rFonts w:ascii="Cambria" w:hAnsi="Cambria" w:cs="Arial"/>
        </w:rPr>
        <w:t>Further analyses which consider polymorphism enrichment by allele frequency may help us piece together the timescale over while muta</w:t>
      </w:r>
      <w:r>
        <w:rPr>
          <w:rFonts w:ascii="Cambria" w:hAnsi="Cambria" w:cs="Arial"/>
        </w:rPr>
        <w:t>tion rate variations have acted.</w:t>
      </w:r>
      <w:r w:rsidRPr="002F38A1">
        <w:rPr>
          <w:rFonts w:ascii="Cambria" w:hAnsi="Cambria" w:cs="Arial"/>
        </w:rPr>
        <w:t xml:space="preserve"> </w:t>
      </w:r>
      <w:r>
        <w:rPr>
          <w:rFonts w:ascii="Cambria" w:hAnsi="Cambria" w:cs="Arial"/>
        </w:rPr>
        <w:t>S</w:t>
      </w:r>
      <w:r w:rsidRPr="002F38A1">
        <w:rPr>
          <w:rFonts w:ascii="Cambria" w:hAnsi="Cambria" w:cs="Arial"/>
        </w:rPr>
        <w:t>ignatures of population-specific polymorphism enrichment among common variants may result from ancestral mutation rate variation, while signatures among lower frequency variants are more-likely the result of contemporary mutation rate changes.</w:t>
      </w:r>
      <w:r w:rsidR="00B93202">
        <w:rPr>
          <w:rFonts w:ascii="Cambria" w:hAnsi="Cambria" w:cs="Arial"/>
        </w:rPr>
        <w:t xml:space="preserve"> </w:t>
      </w:r>
      <w:r>
        <w:rPr>
          <w:rFonts w:ascii="Cambria" w:hAnsi="Cambria" w:cs="Arial"/>
        </w:rPr>
        <w:t>One limitation to this approach however, is the number of genomic samples required to make effective inference, especially when broader sequence context is involved.</w:t>
      </w:r>
    </w:p>
    <w:p w14:paraId="53BBA56A" w14:textId="54FE4878" w:rsidR="00A540D0" w:rsidRDefault="005A597D" w:rsidP="00C74A67">
      <w:pPr>
        <w:spacing w:after="0" w:line="360" w:lineRule="auto"/>
        <w:ind w:firstLine="720"/>
        <w:jc w:val="both"/>
        <w:rPr>
          <w:rFonts w:ascii="Cambria" w:hAnsi="Cambria" w:cs="Arial"/>
        </w:rPr>
      </w:pPr>
      <w:r w:rsidRPr="002F38A1">
        <w:rPr>
          <w:rFonts w:ascii="Cambria" w:hAnsi="Cambria" w:cs="Arial"/>
        </w:rPr>
        <w:t>This report is not an exhaustive enumeration of all polymorphism variation at the 3</w:t>
      </w:r>
      <w:r w:rsidR="00BF7C18">
        <w:rPr>
          <w:rFonts w:ascii="Cambria" w:hAnsi="Cambria" w:cs="Arial"/>
        </w:rPr>
        <w:t>-</w:t>
      </w:r>
      <w:r w:rsidRPr="002F38A1">
        <w:rPr>
          <w:rFonts w:ascii="Cambria" w:hAnsi="Cambria" w:cs="Arial"/>
        </w:rPr>
        <w:t>mer, 5</w:t>
      </w:r>
      <w:r w:rsidR="00BF7C18">
        <w:rPr>
          <w:rFonts w:ascii="Cambria" w:hAnsi="Cambria" w:cs="Arial"/>
        </w:rPr>
        <w:t>-</w:t>
      </w:r>
      <w:r w:rsidRPr="002F38A1">
        <w:rPr>
          <w:rFonts w:ascii="Cambria" w:hAnsi="Cambria" w:cs="Arial"/>
        </w:rPr>
        <w:t xml:space="preserve">mer </w:t>
      </w:r>
      <w:r w:rsidR="00AA044D">
        <w:rPr>
          <w:rFonts w:ascii="Cambria" w:hAnsi="Cambria" w:cs="Arial"/>
        </w:rPr>
        <w:t>or</w:t>
      </w:r>
      <w:r w:rsidRPr="002F38A1">
        <w:rPr>
          <w:rFonts w:ascii="Cambria" w:hAnsi="Cambria" w:cs="Arial"/>
        </w:rPr>
        <w:t xml:space="preserve"> 7</w:t>
      </w:r>
      <w:r w:rsidR="00BF7C18">
        <w:rPr>
          <w:rFonts w:ascii="Cambria" w:hAnsi="Cambria" w:cs="Arial"/>
        </w:rPr>
        <w:t>-</w:t>
      </w:r>
      <w:r w:rsidRPr="002F38A1">
        <w:rPr>
          <w:rFonts w:ascii="Cambria" w:hAnsi="Cambria" w:cs="Arial"/>
        </w:rPr>
        <w:t>mer sequence context levels.</w:t>
      </w:r>
      <w:r w:rsidR="00B93202">
        <w:rPr>
          <w:rFonts w:ascii="Cambria" w:hAnsi="Cambria" w:cs="Arial"/>
        </w:rPr>
        <w:t xml:space="preserve"> </w:t>
      </w:r>
      <w:r w:rsidRPr="002F38A1">
        <w:rPr>
          <w:rFonts w:ascii="Cambria" w:hAnsi="Cambria" w:cs="Arial"/>
        </w:rPr>
        <w:t>It is likely that further investigation</w:t>
      </w:r>
      <w:r w:rsidR="00C949F1" w:rsidRPr="002F38A1">
        <w:rPr>
          <w:rFonts w:ascii="Cambria" w:hAnsi="Cambria" w:cs="Arial"/>
        </w:rPr>
        <w:t xml:space="preserve"> will reveal details of mechanism, evolutionary timing, and genome-wide or subpopulation-level patterns in mutation rate variation.</w:t>
      </w:r>
      <w:r w:rsidR="00B93202">
        <w:rPr>
          <w:rFonts w:ascii="Cambria" w:hAnsi="Cambria" w:cs="Arial"/>
        </w:rPr>
        <w:t xml:space="preserve"> </w:t>
      </w:r>
      <w:r w:rsidR="00C949F1" w:rsidRPr="002F38A1">
        <w:rPr>
          <w:rFonts w:ascii="Cambria" w:hAnsi="Cambria" w:cs="Arial"/>
        </w:rPr>
        <w:t xml:space="preserve">Herein, we detail evidence suggesting that mutation rate variation acts </w:t>
      </w:r>
      <w:r w:rsidR="00AA044D">
        <w:rPr>
          <w:rFonts w:ascii="Cambria" w:hAnsi="Cambria" w:cs="Arial"/>
        </w:rPr>
        <w:t>in a variety of ways across</w:t>
      </w:r>
      <w:r w:rsidR="00C949F1" w:rsidRPr="002F38A1">
        <w:rPr>
          <w:rFonts w:ascii="Cambria" w:hAnsi="Cambria" w:cs="Arial"/>
        </w:rPr>
        <w:t xml:space="preserve"> human populations based on local sequence context cues at varying distances from the mutated locus.</w:t>
      </w:r>
      <w:r w:rsidR="00B93202">
        <w:rPr>
          <w:rFonts w:ascii="Cambria" w:hAnsi="Cambria" w:cs="Arial"/>
        </w:rPr>
        <w:t xml:space="preserve"> </w:t>
      </w:r>
      <w:r w:rsidR="00C949F1" w:rsidRPr="002F38A1">
        <w:rPr>
          <w:rFonts w:ascii="Cambria" w:hAnsi="Cambria" w:cs="Arial"/>
        </w:rPr>
        <w:t>While some of these signals manifest at the 3</w:t>
      </w:r>
      <w:r w:rsidR="00BF7C18">
        <w:rPr>
          <w:rFonts w:ascii="Cambria" w:hAnsi="Cambria" w:cs="Arial"/>
        </w:rPr>
        <w:t>-</w:t>
      </w:r>
      <w:r w:rsidR="00C949F1" w:rsidRPr="002F38A1">
        <w:rPr>
          <w:rFonts w:ascii="Cambria" w:hAnsi="Cambria" w:cs="Arial"/>
        </w:rPr>
        <w:t xml:space="preserve">mer level, consideration </w:t>
      </w:r>
      <w:r w:rsidR="00A515C8" w:rsidRPr="002F38A1">
        <w:rPr>
          <w:rFonts w:ascii="Cambria" w:hAnsi="Cambria" w:cs="Arial"/>
        </w:rPr>
        <w:t>of a broader context brings new patterns of variation to light.</w:t>
      </w:r>
      <w:r w:rsidR="00B93202">
        <w:rPr>
          <w:rFonts w:ascii="Cambria" w:hAnsi="Cambria" w:cs="Arial"/>
        </w:rPr>
        <w:t xml:space="preserve"> </w:t>
      </w:r>
    </w:p>
    <w:p w14:paraId="411ECC4A" w14:textId="77777777" w:rsidR="00C04E38" w:rsidRPr="002F38A1" w:rsidRDefault="00C04E38" w:rsidP="002F38A1">
      <w:pPr>
        <w:spacing w:after="0" w:line="360" w:lineRule="auto"/>
        <w:ind w:firstLine="720"/>
        <w:jc w:val="both"/>
        <w:rPr>
          <w:rFonts w:ascii="Cambria" w:hAnsi="Cambria" w:cs="Arial"/>
        </w:rPr>
      </w:pPr>
    </w:p>
    <w:p w14:paraId="0FA6719C" w14:textId="77777777" w:rsidR="00C04E38" w:rsidRPr="002F38A1" w:rsidRDefault="00C04E38" w:rsidP="00C04E38">
      <w:pPr>
        <w:spacing w:after="0" w:line="360" w:lineRule="auto"/>
        <w:jc w:val="both"/>
        <w:rPr>
          <w:rFonts w:ascii="Cambria" w:hAnsi="Cambria" w:cs="Arial"/>
          <w:b/>
          <w:u w:val="single"/>
        </w:rPr>
      </w:pPr>
      <w:r w:rsidRPr="002F38A1">
        <w:rPr>
          <w:rFonts w:ascii="Cambria" w:hAnsi="Cambria" w:cs="Arial"/>
          <w:b/>
          <w:u w:val="single"/>
        </w:rPr>
        <w:lastRenderedPageBreak/>
        <w:t>METHODS</w:t>
      </w:r>
    </w:p>
    <w:p w14:paraId="7F611B00"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Compilation of private variant sets</w:t>
      </w:r>
    </w:p>
    <w:p w14:paraId="4B55CB15" w14:textId="38DFAFEF" w:rsidR="00C04E38" w:rsidRPr="002F38A1"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Variants from the phase III 1,000 genomes release (downloaded 02/26/2016)</w:t>
      </w:r>
      <w:r w:rsidRPr="002F38A1">
        <w:rPr>
          <w:rFonts w:ascii="Cambria" w:hAnsi="Cambria" w:cs="Arial"/>
        </w:rPr>
        <w:fldChar w:fldCharType="begin" w:fldLock="1"/>
      </w:r>
      <w:r w:rsidR="00D84953">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"&lt;sup&gt;11&lt;/sup&gt;", "plainTextFormattedCitation" : "11", "previouslyFormattedCitation" : "&lt;sup&gt;11&lt;/sup&gt;" }, "properties" : { "noteIndex" : 0 }, "schema" : "https://github.com/citation-style-language/schema/raw/master/csl-citation.json" }</w:instrText>
      </w:r>
      <w:r w:rsidRPr="002F38A1">
        <w:rPr>
          <w:rFonts w:ascii="Cambria" w:hAnsi="Cambria" w:cs="Arial"/>
        </w:rPr>
        <w:fldChar w:fldCharType="separate"/>
      </w:r>
      <w:r w:rsidR="003E1101" w:rsidRPr="003E1101">
        <w:rPr>
          <w:rFonts w:ascii="Cambria" w:hAnsi="Cambria" w:cs="Arial"/>
          <w:noProof/>
          <w:vertAlign w:val="superscript"/>
        </w:rPr>
        <w:t>11</w:t>
      </w:r>
      <w:r w:rsidRPr="002F38A1">
        <w:rPr>
          <w:rFonts w:ascii="Cambria" w:hAnsi="Cambria" w:cs="Arial"/>
        </w:rPr>
        <w:fldChar w:fldCharType="end"/>
      </w:r>
      <w:r w:rsidRPr="002F38A1">
        <w:rPr>
          <w:rFonts w:ascii="Cambria" w:hAnsi="Cambria" w:cs="Arial"/>
        </w:rPr>
        <w:t xml:space="preserve"> were filtered to include only single nucleotide polymorphisms (SNPs) with minor allele count 2 or greater.</w:t>
      </w:r>
      <w:r w:rsidR="00B93202">
        <w:rPr>
          <w:rFonts w:ascii="Cambria" w:hAnsi="Cambria" w:cs="Arial"/>
        </w:rPr>
        <w:t xml:space="preserve"> </w:t>
      </w:r>
      <w:r w:rsidRPr="002F38A1">
        <w:rPr>
          <w:rFonts w:ascii="Cambria" w:hAnsi="Cambria" w:cs="Arial"/>
        </w:rPr>
        <w:t xml:space="preserve">Although including singleton variants (those observed only once in the dataset) in theory would provide more information about recent </w:t>
      </w:r>
      <w:r w:rsidRPr="002F38A1">
        <w:rPr>
          <w:rFonts w:ascii="Cambria" w:hAnsi="Cambria" w:cs="Arial"/>
          <w:i/>
        </w:rPr>
        <w:t>de novo</w:t>
      </w:r>
      <w:r w:rsidRPr="002F38A1">
        <w:rPr>
          <w:rFonts w:ascii="Cambria" w:hAnsi="Cambria" w:cs="Arial"/>
        </w:rPr>
        <w:t xml:space="preserve"> mutation rate, previous efforts to analyze human polymorphism variation with singletons have proven difficult to replicate</w:t>
      </w:r>
      <w:r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"&lt;sup&gt;3&lt;/sup&gt;", "plainTextFormattedCitation" : "3", "previouslyFormattedCitation" : "&lt;sup&gt;3&lt;/sup&gt;"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3</w:t>
      </w:r>
      <w:r w:rsidRPr="002F38A1">
        <w:rPr>
          <w:rFonts w:ascii="Cambria" w:hAnsi="Cambria" w:cs="Arial"/>
        </w:rPr>
        <w:fldChar w:fldCharType="end"/>
      </w:r>
      <w:r w:rsidRPr="002F38A1">
        <w:rPr>
          <w:rFonts w:ascii="Cambria" w:hAnsi="Cambria" w:cs="Arial"/>
        </w:rPr>
        <w:t xml:space="preserve">. All </w:t>
      </w:r>
      <w:proofErr w:type="spellStart"/>
      <w:r w:rsidRPr="002F38A1">
        <w:rPr>
          <w:rFonts w:ascii="Cambria" w:hAnsi="Cambria" w:cs="Arial"/>
        </w:rPr>
        <w:t>multiallelic</w:t>
      </w:r>
      <w:proofErr w:type="spellEnd"/>
      <w:r w:rsidRPr="002F38A1">
        <w:rPr>
          <w:rFonts w:ascii="Cambria" w:hAnsi="Cambria" w:cs="Arial"/>
        </w:rPr>
        <w:t xml:space="preserve"> </w:t>
      </w:r>
      <w:proofErr w:type="gramStart"/>
      <w:r w:rsidRPr="002F38A1">
        <w:rPr>
          <w:rFonts w:ascii="Cambria" w:hAnsi="Cambria" w:cs="Arial"/>
        </w:rPr>
        <w:t>SNPs,</w:t>
      </w:r>
      <w:proofErr w:type="gramEnd"/>
      <w:r w:rsidRPr="002F38A1">
        <w:rPr>
          <w:rFonts w:ascii="Cambria" w:hAnsi="Cambria" w:cs="Arial"/>
        </w:rPr>
        <w:t xml:space="preserve"> and any variants with a filter tag other than “pass” were excluded from our analyses. Based on the exclusion regions from </w:t>
      </w:r>
      <w:proofErr w:type="spellStart"/>
      <w:r w:rsidRPr="002F38A1">
        <w:rPr>
          <w:rFonts w:ascii="Cambria" w:hAnsi="Cambria" w:cs="Arial"/>
        </w:rPr>
        <w:t>Aggarwala</w:t>
      </w:r>
      <w:proofErr w:type="spellEnd"/>
      <w:r w:rsidRPr="002F38A1">
        <w:rPr>
          <w:rFonts w:ascii="Cambria" w:hAnsi="Cambria" w:cs="Arial"/>
        </w:rPr>
        <w:t xml:space="preserve"> et al.</w:t>
      </w:r>
      <w:r w:rsidRPr="002F38A1">
        <w:rPr>
          <w:rFonts w:ascii="Cambria" w:hAnsi="Cambria" w:cs="Arial"/>
        </w:rPr>
        <w:fldChar w:fldCharType="begin" w:fldLock="1"/>
      </w:r>
      <w:r w:rsidR="004F31B4">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"&lt;sup&gt;8&lt;/sup&gt;", "plainTextFormattedCitation" : "8", "previouslyFormattedCitation" : "&lt;sup&gt;8&lt;/sup&gt;"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8</w:t>
      </w:r>
      <w:r w:rsidRPr="002F38A1">
        <w:rPr>
          <w:rFonts w:ascii="Cambria" w:hAnsi="Cambria" w:cs="Arial"/>
        </w:rPr>
        <w:fldChar w:fldCharType="end"/>
      </w:r>
      <w:r w:rsidRPr="002F38A1">
        <w:rPr>
          <w:rFonts w:ascii="Cambria" w:hAnsi="Cambria" w:cs="Arial"/>
        </w:rPr>
        <w:t xml:space="preserve">, we additionally omitted variants in coding regions, centromeres, telomeres and additional sections of the genome predicted to have low accessibility. </w:t>
      </w:r>
    </w:p>
    <w:p w14:paraId="355CB6AD" w14:textId="12AF8B40"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From these filtered variant lists, we compiled lists of variants ‘private’ to each </w:t>
      </w:r>
      <w:proofErr w:type="spellStart"/>
      <w:r w:rsidRPr="002F38A1">
        <w:rPr>
          <w:rFonts w:ascii="Cambria" w:hAnsi="Cambria" w:cs="Arial"/>
        </w:rPr>
        <w:t>nonadmixed</w:t>
      </w:r>
      <w:proofErr w:type="spellEnd"/>
      <w:r w:rsidRPr="002F38A1">
        <w:rPr>
          <w:rFonts w:ascii="Cambria" w:hAnsi="Cambria" w:cs="Arial"/>
        </w:rPr>
        <w:t xml:space="preserve"> continental group from the dataset: Africans from Africa (AFR), Europeans (EUR), East Asians (EAS), and South Asians (SAS).</w:t>
      </w:r>
      <w:r w:rsidR="00B93202">
        <w:rPr>
          <w:rFonts w:ascii="Cambria" w:hAnsi="Cambria" w:cs="Arial"/>
        </w:rPr>
        <w:t xml:space="preserve"> </w:t>
      </w:r>
      <w:r w:rsidRPr="002F38A1">
        <w:rPr>
          <w:rFonts w:ascii="Cambria" w:hAnsi="Cambria" w:cs="Arial"/>
        </w:rPr>
        <w:t xml:space="preserve">In doing so, we considered a SNP “private to population X” if it is observed in X but not in each of the other three continental groups. For all analyses, Americans of African Ancestry in Southwest USA (ASW) and African </w:t>
      </w:r>
      <w:proofErr w:type="spellStart"/>
      <w:r w:rsidRPr="002F38A1">
        <w:rPr>
          <w:rFonts w:ascii="Cambria" w:hAnsi="Cambria" w:cs="Arial"/>
        </w:rPr>
        <w:t>Carribeans</w:t>
      </w:r>
      <w:proofErr w:type="spellEnd"/>
      <w:r w:rsidRPr="002F38A1">
        <w:rPr>
          <w:rFonts w:ascii="Cambria" w:hAnsi="Cambria" w:cs="Arial"/>
        </w:rPr>
        <w:t xml:space="preserve"> from Barbados (ACB) were considered to be admixed American populations rather than ancestral African groups. </w:t>
      </w:r>
    </w:p>
    <w:p w14:paraId="40D8E0B7" w14:textId="3DC75E30"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For subpopulation-level analyses, we then sorted the private polymorphisms for each continental group into subpopulation lists.</w:t>
      </w:r>
      <w:r w:rsidR="00B93202">
        <w:rPr>
          <w:rFonts w:ascii="Cambria" w:hAnsi="Cambria" w:cs="Arial"/>
        </w:rPr>
        <w:t xml:space="preserve"> </w:t>
      </w:r>
      <w:r w:rsidRPr="002F38A1">
        <w:rPr>
          <w:rFonts w:ascii="Cambria" w:hAnsi="Cambria" w:cs="Arial"/>
        </w:rPr>
        <w:t xml:space="preserve">For example, a polymorphism which was private to AFR and observed in both Kenya and Gambia would be added to the subpopulation lists for both LWK (Luhya in </w:t>
      </w:r>
      <w:proofErr w:type="spellStart"/>
      <w:r w:rsidRPr="002F38A1">
        <w:rPr>
          <w:rFonts w:ascii="Cambria" w:hAnsi="Cambria" w:cs="Arial"/>
        </w:rPr>
        <w:t>Webuye</w:t>
      </w:r>
      <w:proofErr w:type="spellEnd"/>
      <w:r w:rsidRPr="002F38A1">
        <w:rPr>
          <w:rFonts w:ascii="Cambria" w:hAnsi="Cambria" w:cs="Arial"/>
        </w:rPr>
        <w:t>, Kenya) and GWD (Gambians in Western Divisions in Gambia). American admixed variant lists were compiled from all SNPs which were present in an American subpopulation</w:t>
      </w:r>
      <w:r w:rsidRPr="002F38A1">
        <w:rPr>
          <w:rFonts w:ascii="Cambria" w:hAnsi="Cambria" w:cs="Arial"/>
          <w:color w:val="333333"/>
          <w:shd w:val="clear" w:color="auto" w:fill="FFFFFF"/>
        </w:rPr>
        <w:t xml:space="preserve"> but not present in more than one ancestral continental group. </w:t>
      </w:r>
      <w:r w:rsidRPr="002F38A1">
        <w:rPr>
          <w:rFonts w:ascii="Cambria" w:hAnsi="Cambria" w:cs="Arial"/>
        </w:rPr>
        <w:t xml:space="preserve">All filtration steps were carried out using </w:t>
      </w:r>
      <w:proofErr w:type="spellStart"/>
      <w:r w:rsidRPr="002F38A1">
        <w:rPr>
          <w:rFonts w:ascii="Cambria" w:hAnsi="Cambria" w:cs="Arial"/>
        </w:rPr>
        <w:t>vcftools</w:t>
      </w:r>
      <w:proofErr w:type="spellEnd"/>
      <w:r w:rsidRPr="002F38A1">
        <w:rPr>
          <w:rFonts w:ascii="Cambria" w:hAnsi="Cambria" w:cs="Arial"/>
        </w:rPr>
        <w:t xml:space="preserve"> and the </w:t>
      </w:r>
      <w:proofErr w:type="spellStart"/>
      <w:r w:rsidRPr="002F38A1">
        <w:rPr>
          <w:rFonts w:ascii="Cambria" w:hAnsi="Cambria" w:cs="Arial"/>
        </w:rPr>
        <w:t>vcf-isec</w:t>
      </w:r>
      <w:proofErr w:type="spellEnd"/>
      <w:r w:rsidRPr="002F38A1">
        <w:rPr>
          <w:rFonts w:ascii="Cambria" w:hAnsi="Cambria" w:cs="Arial"/>
        </w:rPr>
        <w:t xml:space="preserve"> tool (</w:t>
      </w:r>
      <w:r w:rsidRPr="002F38A1">
        <w:rPr>
          <w:rFonts w:ascii="Cambria" w:hAnsi="Cambria" w:cs="Arial"/>
          <w:highlight w:val="yellow"/>
        </w:rPr>
        <w:t>v0.1.12b</w:t>
      </w:r>
      <w:r w:rsidRPr="002F38A1">
        <w:rPr>
          <w:rFonts w:ascii="Cambria" w:hAnsi="Cambria" w:cs="Arial"/>
        </w:rPr>
        <w:t>)</w:t>
      </w:r>
      <w:r w:rsidRPr="002F38A1">
        <w:rPr>
          <w:rFonts w:ascii="Cambria" w:hAnsi="Cambria" w:cs="Arial"/>
        </w:rPr>
        <w:fldChar w:fldCharType="begin" w:fldLock="1"/>
      </w:r>
      <w:r w:rsidR="00D51508">
        <w:rPr>
          <w:rFonts w:ascii="Cambria" w:hAnsi="Cambria" w:cs="Arial"/>
        </w:rPr>
        <w:instrText>ADDIN CSL_CITATION { "citationItems" : [ { "id" : "ITEM-1", "itemData" : { "DOI" : "10.1093/bioinformatics/btr330", "ISSN" : "1367-4803", "author" : [ { "dropping-particle" : "", "family" : "Danecek", "given" : "P.", "non-dropping-particle" : "", "parse-names" : false, "suffix" : "" }, { "dropping-particle" : "", "family" : "Auton", "given" : "A.", "non-dropping-particle" : "", "parse-names" : false, "suffix" : "" }, { "dropping-particle" : "", "family" : "Abecasis", "given" : "G.", "non-dropping-particle" : "", "parse-names" : false, "suffix" : "" }, { "dropping-particle" : "", "family" : "Albers", "given" : "C. A.", "non-dropping-particle" : "", "parse-names" : false, "suffix" : "" }, { "dropping-particle" : "", "family" : "Banks", "given" : "E.", "non-dropping-particle" : "", "parse-names" : false, "suffix" : "" }, { "dropping-particle" : "", "family" : "DePristo", "given" : "M. A.", "non-dropping-particle" : "", "parse-names" : false, "suffix" : "" }, { "dropping-particle" : "", "family" : "Handsaker", "given" : "R. E.", "non-dropping-particle" : "", "parse-names" : false, "suffix" : "" }, { "dropping-particle" : "", "family" : "Lunter", "given" : "G.", "non-dropping-particle" : "", "parse-names" : false, "suffix" : "" }, { "dropping-particle" : "", "family" : "Marth", "given" : "G. T.", "non-dropping-particle" : "", "parse-names" : false, "suffix" : "" }, { "dropping-particle" : "", "family" : "Sherry", "given" : "S. T.", "non-dropping-particle" : "", "parse-names" : false, "suffix" : "" }, { "dropping-particle" : "", "family" : "McVean", "given" : "G.", "non-dropping-particle" : "", "parse-names" : false, "suffix" : "" }, { "dropping-particle" : "", "family" : "Durbin", "given" : "R.", "non-dropping-particle" : "", "parse-names" : false, "suffix" : "" } ], "container-title" : "Bioinformatics", "id" : "ITEM-1", "issue" : "15", "issued" : { "date-parts" : [ [ "2011", "8", "1" ] ] }, "page" : "2156-2158", "publisher" : "Oxford University Press", "title" : "The variant call format and VCFtools", "type" : "article-journal", "volume" : "27" }, "uris" : [ "http://www.mendeley.com/documents/?uuid=739293d9-30e2-307c-a99b-95b398696d77" ] } ], "mendeley" : { "formattedCitation" : "&lt;sup&gt;15&lt;/sup&gt;", "plainTextFormattedCitation" : "15", "previouslyFormattedCitation" : "&lt;sup&gt;15&lt;/sup&gt;" }, "properties" : { "noteIndex" : 0 }, "schema" : "https://github.com/citation-style-language/schema/raw/master/csl-citation.json" }</w:instrText>
      </w:r>
      <w:r w:rsidRPr="002F38A1">
        <w:rPr>
          <w:rFonts w:ascii="Cambria" w:hAnsi="Cambria" w:cs="Arial"/>
        </w:rPr>
        <w:fldChar w:fldCharType="separate"/>
      </w:r>
      <w:r w:rsidR="00DB73C6" w:rsidRPr="00DB73C6">
        <w:rPr>
          <w:rFonts w:ascii="Cambria" w:hAnsi="Cambria" w:cs="Arial"/>
          <w:noProof/>
          <w:vertAlign w:val="superscript"/>
        </w:rPr>
        <w:t>15</w:t>
      </w:r>
      <w:r w:rsidRPr="002F38A1">
        <w:rPr>
          <w:rFonts w:ascii="Cambria" w:hAnsi="Cambria" w:cs="Arial"/>
        </w:rPr>
        <w:fldChar w:fldCharType="end"/>
      </w:r>
      <w:r w:rsidRPr="002F38A1">
        <w:rPr>
          <w:rFonts w:ascii="Cambria" w:hAnsi="Cambria" w:cs="Arial"/>
        </w:rPr>
        <w:t xml:space="preserve">. </w:t>
      </w:r>
    </w:p>
    <w:p w14:paraId="5B31AC76" w14:textId="51E447D1"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From each continental or subpopulation list, we tallied counts of private variants by 3</w:t>
      </w:r>
      <w:r w:rsidR="00BF7C18">
        <w:rPr>
          <w:rFonts w:ascii="Cambria" w:hAnsi="Cambria" w:cs="Arial"/>
        </w:rPr>
        <w:t>-</w:t>
      </w:r>
      <w:r w:rsidRPr="002F38A1">
        <w:rPr>
          <w:rFonts w:ascii="Cambria" w:hAnsi="Cambria" w:cs="Arial"/>
        </w:rPr>
        <w:t>mer, 5</w:t>
      </w:r>
      <w:r w:rsidR="00BF7C18">
        <w:rPr>
          <w:rFonts w:ascii="Cambria" w:hAnsi="Cambria" w:cs="Arial"/>
        </w:rPr>
        <w:t>-</w:t>
      </w:r>
      <w:r w:rsidRPr="002F38A1">
        <w:rPr>
          <w:rFonts w:ascii="Cambria" w:hAnsi="Cambria" w:cs="Arial"/>
        </w:rPr>
        <w:t>mer, and 7</w:t>
      </w:r>
      <w:r w:rsidR="00BF7C18">
        <w:rPr>
          <w:rFonts w:ascii="Cambria" w:hAnsi="Cambria" w:cs="Arial"/>
        </w:rPr>
        <w:t>-</w:t>
      </w:r>
      <w:r w:rsidRPr="002F38A1">
        <w:rPr>
          <w:rFonts w:ascii="Cambria" w:hAnsi="Cambria" w:cs="Arial"/>
        </w:rPr>
        <w:t xml:space="preserve">mer sequence context. During all this process, each mutation class is ‘folded’ to include its reverse-complimentary equivalent (e.g. TCC → T and GGA → A are always considered together). Sample code for these analyses is available online </w:t>
      </w:r>
      <w:r w:rsidRPr="002F38A1">
        <w:rPr>
          <w:rFonts w:ascii="Cambria" w:hAnsi="Cambria" w:cs="Arial"/>
          <w:highlight w:val="yellow"/>
        </w:rPr>
        <w:t>(</w:t>
      </w:r>
      <w:hyperlink r:id="rId11" w:history="1">
        <w:r w:rsidRPr="002F38A1">
          <w:rPr>
            <w:rStyle w:val="Hyperlink"/>
            <w:rFonts w:ascii="Cambria" w:hAnsi="Cambria" w:cs="Arial"/>
            <w:highlight w:val="yellow"/>
          </w:rPr>
          <w:t>github.com/raikens1/</w:t>
        </w:r>
        <w:proofErr w:type="spellStart"/>
        <w:r w:rsidRPr="002F38A1">
          <w:rPr>
            <w:rStyle w:val="Hyperlink"/>
            <w:rFonts w:ascii="Cambria" w:hAnsi="Cambria" w:cs="Arial"/>
            <w:highlight w:val="yellow"/>
          </w:rPr>
          <w:t>mutatation_rate</w:t>
        </w:r>
        <w:proofErr w:type="spellEnd"/>
      </w:hyperlink>
      <w:r w:rsidRPr="002F38A1">
        <w:rPr>
          <w:rFonts w:ascii="Cambria" w:hAnsi="Cambria" w:cs="Arial"/>
          <w:highlight w:val="yellow"/>
        </w:rPr>
        <w:t>).</w:t>
      </w:r>
    </w:p>
    <w:p w14:paraId="1BB21EDC"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Statistical comparison with homogeneity test</w:t>
      </w:r>
    </w:p>
    <w:p w14:paraId="1B56984B" w14:textId="6DD6C05C" w:rsidR="00C04E38" w:rsidRPr="002F38A1" w:rsidRDefault="00C04E38" w:rsidP="00C04E38">
      <w:pPr>
        <w:spacing w:after="0" w:line="360" w:lineRule="auto"/>
        <w:jc w:val="both"/>
        <w:rPr>
          <w:rFonts w:ascii="Cambria" w:hAnsi="Cambria" w:cs="Arial"/>
        </w:rPr>
      </w:pPr>
      <w:r w:rsidRPr="002F38A1">
        <w:rPr>
          <w:rFonts w:ascii="Cambria" w:hAnsi="Cambria" w:cs="Arial"/>
        </w:rPr>
        <w:tab/>
        <w:t>To replicate previous work by Harris and Pritchard</w:t>
      </w:r>
      <w:r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"&lt;sup&gt;3,5&lt;/sup&gt;", "plainTextFormattedCitation" : "3,5", "previouslyFormattedCitation" : "&lt;sup&gt;3,5&lt;/sup&gt;"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3,5</w:t>
      </w:r>
      <w:r w:rsidRPr="002F38A1">
        <w:rPr>
          <w:rFonts w:ascii="Cambria" w:hAnsi="Cambria" w:cs="Arial"/>
        </w:rPr>
        <w:fldChar w:fldCharType="end"/>
      </w:r>
      <w:r w:rsidRPr="002F38A1">
        <w:rPr>
          <w:rFonts w:ascii="Cambria" w:hAnsi="Cambria" w:cs="Arial"/>
        </w:rPr>
        <w:t>, we first performed pairwise chi-squared comparisons of polymorphism count between each possible pair of populations for each 3</w:t>
      </w:r>
      <w:r w:rsidR="00BF7C18">
        <w:rPr>
          <w:rFonts w:ascii="Cambria" w:hAnsi="Cambria" w:cs="Arial"/>
        </w:rPr>
        <w:t>-</w:t>
      </w:r>
      <w:r w:rsidRPr="002F38A1">
        <w:rPr>
          <w:rFonts w:ascii="Cambria" w:hAnsi="Cambria" w:cs="Arial"/>
        </w:rPr>
        <w:t>mer polymorphism type (</w:t>
      </w:r>
      <w:r w:rsidRPr="00125A8B">
        <w:rPr>
          <w:rFonts w:ascii="Cambria" w:hAnsi="Cambria" w:cs="Arial"/>
        </w:rPr>
        <w:t>supplement</w:t>
      </w:r>
      <w:r w:rsidRPr="002F38A1">
        <w:rPr>
          <w:rFonts w:ascii="Cambria" w:hAnsi="Cambria" w:cs="Arial"/>
        </w:rPr>
        <w:t xml:space="preserve">). Next, to partially relieve the multiple testing </w:t>
      </w:r>
      <w:proofErr w:type="gramStart"/>
      <w:r w:rsidRPr="002F38A1">
        <w:rPr>
          <w:rFonts w:ascii="Cambria" w:hAnsi="Cambria" w:cs="Arial"/>
        </w:rPr>
        <w:t>burden</w:t>
      </w:r>
      <w:proofErr w:type="gramEnd"/>
      <w:r w:rsidRPr="002F38A1">
        <w:rPr>
          <w:rFonts w:ascii="Cambria" w:hAnsi="Cambria" w:cs="Arial"/>
        </w:rPr>
        <w:t xml:space="preserve"> of 6 pairwise population comparisons over each possible mutation type, we combined these tests into a </w:t>
      </w:r>
      <w:r w:rsidRPr="002F38A1">
        <w:rPr>
          <w:rFonts w:ascii="Cambria" w:hAnsi="Cambria" w:cs="Arial"/>
        </w:rPr>
        <w:lastRenderedPageBreak/>
        <w:t xml:space="preserve">single 2 by 4 contingency table for a three degrees-of-freedom chi-squared test for homogeneity. One issue with calculating such a chi-squared test result for each possible type of polymorphism is that the p values from these tests are non-independent; in fact, a polymorphism which is strongly heterogeneous across populations may alter the proportions of other polymorphism types. For these reasons, we used the </w:t>
      </w:r>
      <w:proofErr w:type="spellStart"/>
      <w:r w:rsidRPr="002F38A1">
        <w:rPr>
          <w:rFonts w:ascii="Cambria" w:hAnsi="Cambria" w:cs="Arial"/>
          <w:i/>
        </w:rPr>
        <w:t>p</w:t>
      </w:r>
      <w:r w:rsidRPr="002F38A1">
        <w:rPr>
          <w:rFonts w:ascii="Cambria" w:hAnsi="Cambria" w:cs="Arial"/>
          <w:i/>
          <w:vertAlign w:val="subscript"/>
        </w:rPr>
        <w:t>ordered</w:t>
      </w:r>
      <w:proofErr w:type="spellEnd"/>
      <w:r w:rsidRPr="002F38A1">
        <w:rPr>
          <w:rFonts w:ascii="Cambria" w:hAnsi="Cambria" w:cs="Arial"/>
        </w:rPr>
        <w:t xml:space="preserve"> correction in keeping with Harris and Pritchard</w:t>
      </w:r>
      <w:r w:rsidRPr="002F38A1">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5</w:t>
      </w:r>
      <w:r w:rsidRPr="002F38A1">
        <w:rPr>
          <w:rFonts w:ascii="Cambria" w:hAnsi="Cambria" w:cs="Arial"/>
        </w:rPr>
        <w:fldChar w:fldCharType="end"/>
      </w:r>
      <w:r w:rsidRPr="002F38A1">
        <w:rPr>
          <w:rFonts w:ascii="Cambria" w:hAnsi="Cambria" w:cs="Arial"/>
        </w:rPr>
        <w:t>. Using this procedure, each polymorphism type is initially tested and ranked according to increasing significance based on a simple homogeneity test using all the data. A corrected p-value is then calculated for each polymorphism. To do this, the least significant polymorphism is assigned its original p-value using all of the data.</w:t>
      </w:r>
      <w:r w:rsidR="00B93202">
        <w:rPr>
          <w:rFonts w:ascii="Cambria" w:hAnsi="Cambria" w:cs="Arial"/>
        </w:rPr>
        <w:t xml:space="preserve"> </w:t>
      </w:r>
      <w:r w:rsidRPr="002F38A1">
        <w:rPr>
          <w:rFonts w:ascii="Cambria" w:hAnsi="Cambria" w:cs="Arial"/>
        </w:rPr>
        <w:t xml:space="preserve">After this, the p-value for the </w:t>
      </w:r>
      <w:proofErr w:type="spellStart"/>
      <w:r w:rsidRPr="002F38A1">
        <w:rPr>
          <w:rFonts w:ascii="Cambria" w:hAnsi="Cambria" w:cs="Arial"/>
          <w:i/>
        </w:rPr>
        <w:t>i</w:t>
      </w:r>
      <w:r w:rsidRPr="002F38A1">
        <w:rPr>
          <w:rFonts w:ascii="Cambria" w:hAnsi="Cambria" w:cs="Arial"/>
          <w:vertAlign w:val="superscript"/>
        </w:rPr>
        <w:t>th</w:t>
      </w:r>
      <w:proofErr w:type="spellEnd"/>
      <w:r w:rsidRPr="002F38A1">
        <w:rPr>
          <w:rFonts w:ascii="Cambria" w:hAnsi="Cambria" w:cs="Arial"/>
        </w:rPr>
        <w:t xml:space="preserve"> least significant polymorphism type is recalculated using </w:t>
      </w:r>
      <w:proofErr w:type="gramStart"/>
      <w:r w:rsidRPr="002F38A1">
        <w:rPr>
          <w:rFonts w:ascii="Cambria" w:hAnsi="Cambria" w:cs="Arial"/>
        </w:rPr>
        <w:t>a homogeneity</w:t>
      </w:r>
      <w:proofErr w:type="gramEnd"/>
      <w:r w:rsidRPr="002F38A1">
        <w:rPr>
          <w:rFonts w:ascii="Cambria" w:hAnsi="Cambria" w:cs="Arial"/>
        </w:rPr>
        <w:t xml:space="preserve"> test with only the data for the </w:t>
      </w:r>
      <w:proofErr w:type="spellStart"/>
      <w:r w:rsidRPr="002F38A1">
        <w:rPr>
          <w:rFonts w:ascii="Cambria" w:hAnsi="Cambria" w:cs="Arial"/>
          <w:i/>
        </w:rPr>
        <w:t>i</w:t>
      </w:r>
      <w:proofErr w:type="spellEnd"/>
      <w:r w:rsidRPr="002F38A1">
        <w:rPr>
          <w:rFonts w:ascii="Cambria" w:hAnsi="Cambria" w:cs="Arial"/>
        </w:rPr>
        <w:t xml:space="preserve"> least significantly variable polymorphisms</w:t>
      </w:r>
      <w:r w:rsidR="00A36DAD">
        <w:rPr>
          <w:rFonts w:ascii="Cambria" w:hAnsi="Cambria" w:cs="Arial"/>
        </w:rPr>
        <w:t xml:space="preserve"> from the initial ranking</w:t>
      </w:r>
      <w:r w:rsidRPr="002F38A1">
        <w:rPr>
          <w:rFonts w:ascii="Cambria" w:hAnsi="Cambria" w:cs="Arial"/>
        </w:rPr>
        <w:t xml:space="preserve">. All chi squared comparisons were done using the </w:t>
      </w:r>
      <w:proofErr w:type="spellStart"/>
      <w:r w:rsidRPr="002F38A1">
        <w:rPr>
          <w:rFonts w:ascii="Cambria" w:hAnsi="Cambria" w:cs="Arial"/>
        </w:rPr>
        <w:t>chisq.test</w:t>
      </w:r>
      <w:proofErr w:type="spellEnd"/>
      <w:r w:rsidRPr="002F38A1">
        <w:rPr>
          <w:rFonts w:ascii="Cambria" w:hAnsi="Cambria" w:cs="Arial"/>
        </w:rPr>
        <w:t xml:space="preserve"> function in R (</w:t>
      </w:r>
      <w:r w:rsidRPr="002F38A1">
        <w:rPr>
          <w:rFonts w:ascii="Cambria" w:hAnsi="Cambria" w:cs="Arial"/>
          <w:highlight w:val="yellow"/>
        </w:rPr>
        <w:t>v3.3.2</w:t>
      </w:r>
      <w:r w:rsidRPr="002F38A1">
        <w:rPr>
          <w:rFonts w:ascii="Cambria" w:hAnsi="Cambria" w:cs="Arial"/>
        </w:rPr>
        <w:t>), and significance thresholds were determined based on a conservative Bonferroni correction with a nominal alpha value of 0.05.</w:t>
      </w:r>
    </w:p>
    <w:p w14:paraId="641D3BD4"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Mutation rate inference</w:t>
      </w:r>
    </w:p>
    <w:p w14:paraId="508D11E6" w14:textId="4CC3E548" w:rsidR="00C04E38" w:rsidRPr="002F38A1"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The probability of observing a given polymorphism in a population is determined by a composite of mutation rate, demography, and sample size</w:t>
      </w:r>
      <w:r w:rsidRPr="002F38A1">
        <w:rPr>
          <w:rFonts w:ascii="Cambria" w:hAnsi="Cambria" w:cs="Arial"/>
        </w:rPr>
        <w:fldChar w:fldCharType="begin" w:fldLock="1"/>
      </w:r>
      <w:r w:rsidR="00D51508">
        <w:rPr>
          <w:rFonts w:ascii="Cambria" w:hAnsi="Cambria" w:cs="Arial"/>
        </w:rPr>
        <w:instrText>ADDIN CSL_CITATION { "citationItems" : [ { "id" : "ITEM-1", "itemData" : { "DOI" : "10.1016/0040-5809(75)90020-9", "ISSN" : "00405809", "author" : [ { "dropping-particle" : "", "family" : "Watterson", "given" : "G.A.", "non-dropping-particle" : "", "parse-names" : false, "suffix" : "" } ], "container-title" : "Theoretical Population Biology", "id" : "ITEM-1", "issue" : "2", "issued" : { "date-parts" : [ [ "1975", "4" ] ] }, "page" : "256-276", "title" : "On the number of segregating sites in genetical models without recombination", "type" : "article-journal", "volume" : "7" }, "uris" : [ "http://www.mendeley.com/documents/?uuid=3ce9cdf4-c018-3ebe-8a63-7fade842330b" ] } ], "mendeley" : { "formattedCitation" : "&lt;sup&gt;16&lt;/sup&gt;", "plainTextFormattedCitation" : "16", "previouslyFormattedCitation" : "&lt;sup&gt;16&lt;/sup&gt;" }, "properties" : { "noteIndex" : 0 }, "schema" : "https://github.com/citation-style-language/schema/raw/master/csl-citation.json" }</w:instrText>
      </w:r>
      <w:r w:rsidRPr="002F38A1">
        <w:rPr>
          <w:rFonts w:ascii="Cambria" w:hAnsi="Cambria" w:cs="Arial"/>
        </w:rPr>
        <w:fldChar w:fldCharType="separate"/>
      </w:r>
      <w:r w:rsidR="00DB73C6" w:rsidRPr="00DB73C6">
        <w:rPr>
          <w:rFonts w:ascii="Cambria" w:hAnsi="Cambria" w:cs="Arial"/>
          <w:noProof/>
          <w:vertAlign w:val="superscript"/>
        </w:rPr>
        <w:t>16</w:t>
      </w:r>
      <w:r w:rsidRPr="002F38A1">
        <w:rPr>
          <w:rFonts w:ascii="Cambria" w:hAnsi="Cambria" w:cs="Arial"/>
        </w:rPr>
        <w:fldChar w:fldCharType="end"/>
      </w:r>
      <w:r>
        <w:rPr>
          <w:rFonts w:ascii="Cambria" w:hAnsi="Cambria" w:cs="Arial"/>
        </w:rPr>
        <w:t>.</w:t>
      </w:r>
      <w:r w:rsidR="00B93202">
        <w:rPr>
          <w:rFonts w:ascii="Cambria" w:hAnsi="Cambria" w:cs="Arial"/>
        </w:rPr>
        <w:t xml:space="preserve"> </w:t>
      </w:r>
      <w:r>
        <w:rPr>
          <w:rFonts w:ascii="Cambria" w:hAnsi="Cambria" w:cs="Arial"/>
        </w:rPr>
        <w:t>To facilitate comparisons across populations, we calculated inferred mutation rate based on methods from Kong et al</w:t>
      </w:r>
      <w:r>
        <w:rPr>
          <w:rFonts w:ascii="Cambria" w:hAnsi="Cambria" w:cs="Arial"/>
        </w:rPr>
        <w:fldChar w:fldCharType="begin" w:fldLock="1"/>
      </w:r>
      <w:r w:rsidR="00D84953">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"&lt;sup&gt;12&lt;/sup&gt;", "plainTextFormattedCitation" : "12", "previouslyFormattedCitation" : "&lt;sup&gt;12&lt;/sup&gt;" }, "properties" : { "noteIndex" : 0 }, "schema" : "https://github.com/citation-style-language/schema/raw/master/csl-citation.json" }</w:instrText>
      </w:r>
      <w:r>
        <w:rPr>
          <w:rFonts w:ascii="Cambria" w:hAnsi="Cambria" w:cs="Arial"/>
        </w:rPr>
        <w:fldChar w:fldCharType="separate"/>
      </w:r>
      <w:r w:rsidR="003E1101" w:rsidRPr="003E1101">
        <w:rPr>
          <w:rFonts w:ascii="Cambria" w:hAnsi="Cambria" w:cs="Arial"/>
          <w:noProof/>
          <w:vertAlign w:val="superscript"/>
        </w:rPr>
        <w:t>12</w:t>
      </w:r>
      <w:r>
        <w:rPr>
          <w:rFonts w:ascii="Cambria" w:hAnsi="Cambria" w:cs="Arial"/>
        </w:rPr>
        <w:fldChar w:fldCharType="end"/>
      </w:r>
      <w:r w:rsidRPr="002F38A1">
        <w:rPr>
          <w:rFonts w:ascii="Cambria" w:hAnsi="Cambria" w:cs="Arial"/>
        </w:rPr>
        <w:t>. Assuming all populations have a total mutation rate of 1.2×10</w:t>
      </w:r>
      <w:r w:rsidRPr="002F38A1">
        <w:rPr>
          <w:rFonts w:ascii="Cambria" w:hAnsi="Cambria" w:cs="Arial"/>
          <w:vertAlign w:val="superscript"/>
        </w:rPr>
        <w:t>-8</w:t>
      </w:r>
      <w:r w:rsidRPr="002F38A1">
        <w:rPr>
          <w:rFonts w:ascii="Cambria" w:hAnsi="Cambria" w:cs="Arial"/>
        </w:rPr>
        <w:t xml:space="preserve">, we inferred the mutation rate of a specific type (say </w:t>
      </w:r>
      <w:r w:rsidR="00CC7F46">
        <w:rPr>
          <w:rFonts w:ascii="Cambria" w:hAnsi="Cambria" w:cs="Arial"/>
        </w:rPr>
        <w:t>TCC→T</w:t>
      </w:r>
      <w:r w:rsidRPr="002F38A1">
        <w:rPr>
          <w:rFonts w:ascii="Cambria" w:hAnsi="Cambria" w:cs="Arial"/>
        </w:rPr>
        <w:t>) as</w:t>
      </w:r>
    </w:p>
    <w:p w14:paraId="4EF4953F" w14:textId="77777777" w:rsidR="00C04E38" w:rsidRPr="002F38A1" w:rsidRDefault="00B43710" w:rsidP="00C04E38">
      <w:pPr>
        <w:spacing w:after="0" w:line="360" w:lineRule="auto"/>
        <w:jc w:val="both"/>
        <w:rPr>
          <w:rFonts w:ascii="Cambria" w:eastAsiaTheme="minorEastAsia" w:hAnsi="Cambria" w:cs="Arial"/>
        </w:rPr>
      </w:pPr>
      <m:oMathPara>
        <m:oMath>
          <m:sSub>
            <m:sSubPr>
              <m:ctrlPr>
                <w:rPr>
                  <w:rFonts w:ascii="Cambria Math" w:hAnsi="Cambria Math" w:cs="Arial"/>
                  <w:i/>
                </w:rPr>
              </m:ctrlPr>
            </m:sSubPr>
            <m:e>
              <m:r>
                <w:rPr>
                  <w:rFonts w:ascii="Cambria Math" w:hAnsi="Cambria Math" w:cs="Arial"/>
                </w:rPr>
                <m:t>μ</m:t>
              </m:r>
            </m:e>
            <m:sub>
              <m:r>
                <w:rPr>
                  <w:rFonts w:ascii="Cambria Math" w:hAnsi="Cambria Math" w:cs="Arial"/>
                </w:rPr>
                <m:t>m</m:t>
              </m:r>
            </m:sub>
          </m:sSub>
          <m:r>
            <w:rPr>
              <w:rFonts w:ascii="Cambria Math" w:hAnsi="Cambria Math" w:cs="Arial"/>
            </w:rPr>
            <m:t>=1.2×</m:t>
          </m:r>
          <m:sSup>
            <m:sSupPr>
              <m:ctrlPr>
                <w:rPr>
                  <w:rFonts w:ascii="Cambria Math" w:hAnsi="Cambria Math" w:cs="Arial"/>
                  <w:i/>
                </w:rPr>
              </m:ctrlPr>
            </m:sSupPr>
            <m:e>
              <m:r>
                <w:rPr>
                  <w:rFonts w:ascii="Cambria Math" w:hAnsi="Cambria Math" w:cs="Arial"/>
                </w:rPr>
                <m:t>10</m:t>
              </m:r>
            </m:e>
            <m:sup>
              <m:r>
                <w:rPr>
                  <w:rFonts w:ascii="Cambria Math" w:hAnsi="Cambria Math" w:cs="Arial"/>
                </w:rPr>
                <m:t>-8</m:t>
              </m:r>
            </m:sup>
          </m:sSup>
          <m:sSup>
            <m:sSupPr>
              <m:ctrlPr>
                <w:rPr>
                  <w:rFonts w:ascii="Cambria Math" w:hAnsi="Cambria Math" w:cs="Arial"/>
                  <w:i/>
                </w:rPr>
              </m:ctrlPr>
            </m:sSupPr>
            <m:e>
              <m:r>
                <w:rPr>
                  <w:rFonts w:ascii="Cambria Math" w:hAnsi="Cambria Math" w:cs="Arial"/>
                </w:rPr>
                <m:t>ϴ</m:t>
              </m:r>
            </m:e>
            <m:sup>
              <m:r>
                <w:rPr>
                  <w:rFonts w:ascii="Cambria Math" w:hAnsi="Cambria Math" w:cs="Arial"/>
                </w:rPr>
                <m:t>-1</m:t>
              </m:r>
            </m:sup>
          </m:sSup>
          <m:sSub>
            <m:sSubPr>
              <m:ctrlPr>
                <w:rPr>
                  <w:rFonts w:ascii="Cambria Math" w:hAnsi="Cambria Math" w:cs="Arial"/>
                  <w:i/>
                </w:rPr>
              </m:ctrlPr>
            </m:sSubPr>
            <m:e>
              <m:r>
                <w:rPr>
                  <w:rFonts w:ascii="Cambria Math" w:hAnsi="Cambria Math" w:cs="Arial"/>
                </w:rPr>
                <m:t>θ</m:t>
              </m:r>
            </m:e>
            <m:sub>
              <m:r>
                <w:rPr>
                  <w:rFonts w:ascii="Cambria Math" w:hAnsi="Cambria Math" w:cs="Arial"/>
                </w:rPr>
                <m:t>m</m:t>
              </m:r>
            </m:sub>
          </m:sSub>
        </m:oMath>
      </m:oMathPara>
    </w:p>
    <w:p w14:paraId="180E72EC" w14:textId="44922E0F" w:rsidR="00C04E38" w:rsidRPr="002F38A1"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rPr>
        <w:t xml:space="preserve">Where </w:t>
      </w:r>
      <m:oMath>
        <m:sSub>
          <m:sSubPr>
            <m:ctrlPr>
              <w:rPr>
                <w:rFonts w:ascii="Cambria Math" w:hAnsi="Cambria Math" w:cs="Arial"/>
                <w:i/>
              </w:rPr>
            </m:ctrlPr>
          </m:sSubPr>
          <m:e>
            <m:r>
              <w:rPr>
                <w:rFonts w:ascii="Cambria Math" w:hAnsi="Cambria Math" w:cs="Arial"/>
              </w:rPr>
              <m:t>μ</m:t>
            </m:r>
          </m:e>
          <m:sub>
            <m:r>
              <w:rPr>
                <w:rFonts w:ascii="Cambria Math" w:hAnsi="Cambria Math" w:cs="Arial"/>
              </w:rPr>
              <m:t>m</m:t>
            </m:r>
          </m:sub>
        </m:sSub>
        <m:r>
          <w:rPr>
            <w:rFonts w:ascii="Cambria Math" w:hAnsi="Cambria Math" w:cs="Arial"/>
          </w:rPr>
          <m:t xml:space="preserve"> </m:t>
        </m:r>
      </m:oMath>
      <w:r w:rsidRPr="002F38A1">
        <w:rPr>
          <w:rFonts w:ascii="Cambria" w:eastAsiaTheme="minorEastAsia" w:hAnsi="Cambria" w:cs="Arial"/>
        </w:rPr>
        <w:t xml:space="preserve">represents the inferred private germline </w:t>
      </w:r>
      <w:r w:rsidR="00CC7F46">
        <w:rPr>
          <w:rFonts w:ascii="Cambria" w:eastAsiaTheme="minorEastAsia" w:hAnsi="Cambria" w:cs="Arial"/>
        </w:rPr>
        <w:t>TCC→T</w:t>
      </w:r>
      <w:r w:rsidRPr="002F38A1">
        <w:rPr>
          <w:rFonts w:ascii="Cambria" w:eastAsiaTheme="minorEastAsia" w:hAnsi="Cambria" w:cs="Arial"/>
        </w:rPr>
        <w:t xml:space="preserve"> mutation rate per generation per site, </w:t>
      </w:r>
      <m:oMath>
        <m:sSub>
          <m:sSubPr>
            <m:ctrlPr>
              <w:rPr>
                <w:rFonts w:ascii="Cambria Math" w:hAnsi="Cambria Math" w:cs="Arial"/>
                <w:i/>
              </w:rPr>
            </m:ctrlPr>
          </m:sSubPr>
          <m:e>
            <m:r>
              <w:rPr>
                <w:rFonts w:ascii="Cambria Math" w:hAnsi="Cambria Math" w:cs="Arial"/>
              </w:rPr>
              <m:t>θ</m:t>
            </m:r>
          </m:e>
          <m:sub>
            <m:r>
              <w:rPr>
                <w:rFonts w:ascii="Cambria Math" w:hAnsi="Cambria Math" w:cs="Arial"/>
              </w:rPr>
              <m:t>m</m:t>
            </m:r>
          </m:sub>
        </m:sSub>
      </m:oMath>
      <w:r w:rsidRPr="002F38A1">
        <w:rPr>
          <w:rFonts w:ascii="Cambria" w:eastAsiaTheme="minorEastAsia" w:hAnsi="Cambria" w:cs="Arial"/>
        </w:rPr>
        <w:t xml:space="preserve"> represents the proportion of all </w:t>
      </w:r>
      <w:r w:rsidR="00CC7F46">
        <w:rPr>
          <w:rFonts w:ascii="Cambria" w:eastAsiaTheme="minorEastAsia" w:hAnsi="Cambria" w:cs="Arial"/>
        </w:rPr>
        <w:t>TCC</w:t>
      </w:r>
      <w:r w:rsidRPr="002F38A1">
        <w:rPr>
          <w:rFonts w:ascii="Cambria" w:eastAsiaTheme="minorEastAsia" w:hAnsi="Cambria" w:cs="Arial"/>
        </w:rPr>
        <w:t xml:space="preserve"> sites in th</w:t>
      </w:r>
      <w:r w:rsidR="00CC7F46">
        <w:rPr>
          <w:rFonts w:ascii="Cambria" w:eastAsiaTheme="minorEastAsia" w:hAnsi="Cambria" w:cs="Arial"/>
        </w:rPr>
        <w:t>e genome with private C/T</w:t>
      </w:r>
      <w:r w:rsidRPr="002F38A1">
        <w:rPr>
          <w:rFonts w:ascii="Cambria" w:eastAsiaTheme="minorEastAsia" w:hAnsi="Cambria" w:cs="Arial"/>
        </w:rPr>
        <w:t xml:space="preserve"> polymorphism in the population, and </w:t>
      </w:r>
      <m:oMath>
        <m:r>
          <w:rPr>
            <w:rFonts w:ascii="Cambria Math" w:eastAsiaTheme="minorEastAsia" w:hAnsi="Cambria Math" w:cs="Arial"/>
          </w:rPr>
          <m:t>ϴ</m:t>
        </m:r>
      </m:oMath>
      <w:r w:rsidRPr="002F38A1">
        <w:rPr>
          <w:rFonts w:ascii="Cambria" w:eastAsiaTheme="minorEastAsia" w:hAnsi="Cambria" w:cs="Arial"/>
        </w:rPr>
        <w:t xml:space="preserve"> represents the total proportion of all sites of any type in the genome which are private polymorphisms in the population.</w:t>
      </w:r>
      <w:r w:rsidR="00B93202">
        <w:rPr>
          <w:rFonts w:ascii="Cambria" w:eastAsiaTheme="minorEastAsia" w:hAnsi="Cambria" w:cs="Arial"/>
        </w:rPr>
        <w:t xml:space="preserve"> </w:t>
      </w:r>
      <w:r w:rsidRPr="002F38A1">
        <w:rPr>
          <w:rFonts w:ascii="Cambria" w:eastAsiaTheme="minorEastAsia" w:hAnsi="Cambria" w:cs="Arial"/>
        </w:rPr>
        <w:t xml:space="preserve">It can be shown that this formulation of </w:t>
      </w:r>
      <m:oMath>
        <m:sSub>
          <m:sSubPr>
            <m:ctrlPr>
              <w:rPr>
                <w:rFonts w:ascii="Cambria Math" w:hAnsi="Cambria Math" w:cs="Arial"/>
                <w:i/>
              </w:rPr>
            </m:ctrlPr>
          </m:sSubPr>
          <m:e>
            <m:r>
              <w:rPr>
                <w:rFonts w:ascii="Cambria Math" w:hAnsi="Cambria Math" w:cs="Arial"/>
              </w:rPr>
              <m:t>μ</m:t>
            </m:r>
          </m:e>
          <m:sub>
            <m:r>
              <w:rPr>
                <w:rFonts w:ascii="Cambria Math" w:hAnsi="Cambria Math" w:cs="Arial"/>
              </w:rPr>
              <m:t>m</m:t>
            </m:r>
          </m:sub>
        </m:sSub>
      </m:oMath>
      <w:r w:rsidRPr="002F38A1">
        <w:rPr>
          <w:rFonts w:ascii="Cambria" w:eastAsiaTheme="minorEastAsia" w:hAnsi="Cambria" w:cs="Arial"/>
        </w:rPr>
        <w:t xml:space="preserve"> gives an overall genome wide mutation rate of 1.2</w:t>
      </w:r>
      <w:r w:rsidRPr="002F38A1">
        <w:rPr>
          <w:rFonts w:ascii="Cambria" w:hAnsi="Cambria" w:cs="Arial"/>
        </w:rPr>
        <w:t>×10</w:t>
      </w:r>
      <w:r w:rsidRPr="002F38A1">
        <w:rPr>
          <w:rFonts w:ascii="Cambria" w:hAnsi="Cambria" w:cs="Arial"/>
          <w:vertAlign w:val="superscript"/>
        </w:rPr>
        <w:t>-8</w:t>
      </w:r>
      <w:r w:rsidRPr="002F38A1">
        <w:rPr>
          <w:rFonts w:ascii="Cambria" w:eastAsiaTheme="minorEastAsia" w:hAnsi="Cambria" w:cs="Arial"/>
        </w:rPr>
        <w:t xml:space="preserve"> when all mutation types are pooled. 95% confidence intervals for </w:t>
      </w:r>
      <m:oMath>
        <m:sSub>
          <m:sSubPr>
            <m:ctrlPr>
              <w:rPr>
                <w:rFonts w:ascii="Cambria Math" w:hAnsi="Cambria Math" w:cs="Arial"/>
                <w:i/>
              </w:rPr>
            </m:ctrlPr>
          </m:sSubPr>
          <m:e>
            <m:r>
              <w:rPr>
                <w:rFonts w:ascii="Cambria Math" w:hAnsi="Cambria Math" w:cs="Arial"/>
              </w:rPr>
              <m:t>μ</m:t>
            </m:r>
          </m:e>
          <m:sub>
            <m:r>
              <w:rPr>
                <w:rFonts w:ascii="Cambria Math" w:hAnsi="Cambria Math" w:cs="Arial"/>
              </w:rPr>
              <m:t>m</m:t>
            </m:r>
          </m:sub>
        </m:sSub>
      </m:oMath>
      <w:r w:rsidRPr="002F38A1">
        <w:rPr>
          <w:rFonts w:ascii="Cambria" w:eastAsiaTheme="minorEastAsia" w:hAnsi="Cambria" w:cs="Arial"/>
        </w:rPr>
        <w:t xml:space="preserve"> were calculated using the normal approximation to the binomial, assuming the variance in </w:t>
      </w:r>
      <m:oMath>
        <m:sSup>
          <m:sSupPr>
            <m:ctrlPr>
              <w:rPr>
                <w:rFonts w:ascii="Cambria Math" w:eastAsiaTheme="minorEastAsia" w:hAnsi="Cambria Math" w:cs="Arial"/>
                <w:i/>
              </w:rPr>
            </m:ctrlPr>
          </m:sSupPr>
          <m:e>
            <m:r>
              <w:rPr>
                <w:rFonts w:ascii="Cambria Math" w:eastAsiaTheme="minorEastAsia" w:hAnsi="Cambria Math" w:cs="Arial"/>
              </w:rPr>
              <m:t>ϴ</m:t>
            </m:r>
          </m:e>
          <m:sup>
            <m:r>
              <w:rPr>
                <w:rFonts w:ascii="Cambria Math" w:eastAsiaTheme="minorEastAsia" w:hAnsi="Cambria Math" w:cs="Arial"/>
              </w:rPr>
              <m:t>-1</m:t>
            </m:r>
          </m:sup>
        </m:sSup>
      </m:oMath>
      <w:r w:rsidRPr="002F38A1">
        <w:rPr>
          <w:rFonts w:ascii="Cambria" w:eastAsiaTheme="minorEastAsia" w:hAnsi="Cambria" w:cs="Arial"/>
        </w:rPr>
        <w:t xml:space="preserve"> to be approximately zero.</w:t>
      </w:r>
    </w:p>
    <w:p w14:paraId="7D5B83D3" w14:textId="77777777" w:rsidR="00C04E38" w:rsidRPr="002F38A1" w:rsidRDefault="00C04E38" w:rsidP="00C04E38">
      <w:pPr>
        <w:spacing w:after="0" w:line="360" w:lineRule="auto"/>
        <w:jc w:val="both"/>
        <w:rPr>
          <w:rFonts w:ascii="Cambria" w:eastAsiaTheme="minorEastAsia" w:hAnsi="Cambria" w:cs="Arial"/>
          <w:b/>
        </w:rPr>
      </w:pPr>
      <w:r>
        <w:rPr>
          <w:rFonts w:ascii="Cambria" w:eastAsiaTheme="minorEastAsia" w:hAnsi="Cambria" w:cs="Arial"/>
          <w:b/>
        </w:rPr>
        <w:t>Clustering polymorphism types</w:t>
      </w:r>
    </w:p>
    <w:p w14:paraId="3ADD296B" w14:textId="24541186"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b/>
        </w:rPr>
        <w:t xml:space="preserve"> </w:t>
      </w:r>
      <w:r w:rsidRPr="002F38A1">
        <w:rPr>
          <w:rFonts w:ascii="Cambria" w:eastAsiaTheme="minorEastAsia" w:hAnsi="Cambria" w:cs="Arial"/>
        </w:rPr>
        <w:tab/>
        <w:t xml:space="preserve">We used </w:t>
      </w:r>
      <w:r>
        <w:rPr>
          <w:rFonts w:ascii="Cambria" w:eastAsiaTheme="minorEastAsia" w:hAnsi="Cambria" w:cs="Arial"/>
        </w:rPr>
        <w:t xml:space="preserve">the </w:t>
      </w:r>
      <w:proofErr w:type="spellStart"/>
      <w:r>
        <w:rPr>
          <w:rFonts w:ascii="Cambria" w:eastAsiaTheme="minorEastAsia" w:hAnsi="Cambria" w:cs="Arial"/>
        </w:rPr>
        <w:t>heatmaps</w:t>
      </w:r>
      <w:proofErr w:type="spellEnd"/>
      <w:r>
        <w:rPr>
          <w:rFonts w:ascii="Cambria" w:eastAsiaTheme="minorEastAsia" w:hAnsi="Cambria" w:cs="Arial"/>
        </w:rPr>
        <w:t xml:space="preserve"> 2 </w:t>
      </w:r>
      <w:r w:rsidRPr="002F38A1">
        <w:rPr>
          <w:rFonts w:ascii="Cambria" w:eastAsiaTheme="minorEastAsia" w:hAnsi="Cambria" w:cs="Arial"/>
        </w:rPr>
        <w:t>hierarchica</w:t>
      </w:r>
      <w:r>
        <w:rPr>
          <w:rFonts w:ascii="Cambria" w:eastAsiaTheme="minorEastAsia" w:hAnsi="Cambria" w:cs="Arial"/>
        </w:rPr>
        <w:t>l clustering methods from the basic stats</w:t>
      </w:r>
      <w:r w:rsidRPr="002F38A1">
        <w:rPr>
          <w:rFonts w:ascii="Cambria" w:eastAsiaTheme="minorEastAsia" w:hAnsi="Cambria" w:cs="Arial"/>
        </w:rPr>
        <w:t xml:space="preserve"> package in R (</w:t>
      </w:r>
      <w:r w:rsidRPr="004C279D">
        <w:rPr>
          <w:rFonts w:ascii="Cambria" w:eastAsiaTheme="minorEastAsia" w:hAnsi="Cambria" w:cs="Arial"/>
          <w:highlight w:val="yellow"/>
        </w:rPr>
        <w:t>v3.4.0</w:t>
      </w:r>
      <w:r w:rsidRPr="002F38A1">
        <w:rPr>
          <w:rFonts w:ascii="Cambria" w:eastAsiaTheme="minorEastAsia" w:hAnsi="Cambria" w:cs="Arial"/>
        </w:rPr>
        <w:t>) in order to heuristically identify mutation types which vary in similar ways across the globe.</w:t>
      </w:r>
      <w:r w:rsidR="00B93202">
        <w:rPr>
          <w:rFonts w:ascii="Cambria" w:eastAsiaTheme="minorEastAsia" w:hAnsi="Cambria" w:cs="Arial"/>
        </w:rPr>
        <w:t xml:space="preserve"> </w:t>
      </w:r>
      <w:r w:rsidRPr="002F38A1">
        <w:rPr>
          <w:rFonts w:ascii="Cambria" w:eastAsiaTheme="minorEastAsia" w:hAnsi="Cambria" w:cs="Arial"/>
        </w:rPr>
        <w:t xml:space="preserve">In doing so, we defined the “profile” of a mutation </w:t>
      </w:r>
      <w:r w:rsidRPr="002F38A1">
        <w:rPr>
          <w:rFonts w:ascii="Cambria" w:eastAsiaTheme="minorEastAsia" w:hAnsi="Cambria" w:cs="Arial"/>
          <w:i/>
        </w:rPr>
        <w:t>m</w:t>
      </w:r>
      <w:r w:rsidRPr="002F38A1">
        <w:rPr>
          <w:rFonts w:ascii="Cambria" w:eastAsiaTheme="minorEastAsia" w:hAnsi="Cambria" w:cs="Arial"/>
        </w:rPr>
        <w:t xml:space="preserve"> across a set of populations as a vector of the inferred mutation rate of </w:t>
      </w:r>
      <w:r w:rsidRPr="002F38A1">
        <w:rPr>
          <w:rFonts w:ascii="Cambria" w:eastAsiaTheme="minorEastAsia" w:hAnsi="Cambria" w:cs="Arial"/>
          <w:i/>
        </w:rPr>
        <w:t>m</w:t>
      </w:r>
      <w:r w:rsidRPr="002F38A1">
        <w:rPr>
          <w:rFonts w:ascii="Cambria" w:eastAsiaTheme="minorEastAsia" w:hAnsi="Cambria" w:cs="Arial"/>
        </w:rPr>
        <w:t xml:space="preserve"> in each population.</w:t>
      </w:r>
      <w:r w:rsidR="00B93202">
        <w:rPr>
          <w:rFonts w:ascii="Cambria" w:eastAsiaTheme="minorEastAsia" w:hAnsi="Cambria" w:cs="Arial"/>
        </w:rPr>
        <w:t xml:space="preserve"> </w:t>
      </w:r>
      <w:commentRangeStart w:id="24"/>
      <w:r w:rsidRPr="002F38A1">
        <w:rPr>
          <w:rFonts w:ascii="Cambria" w:eastAsiaTheme="minorEastAsia" w:hAnsi="Cambria" w:cs="Arial"/>
        </w:rPr>
        <w:t xml:space="preserve">Each profile was normalized by fold difference above or below the mean rate for that profile and compared using Euclidean distance in order to </w:t>
      </w:r>
      <w:r w:rsidRPr="002F38A1">
        <w:rPr>
          <w:rFonts w:ascii="Cambria" w:eastAsiaTheme="minorEastAsia" w:hAnsi="Cambria" w:cs="Arial"/>
        </w:rPr>
        <w:lastRenderedPageBreak/>
        <w:t xml:space="preserve">construct each </w:t>
      </w:r>
      <w:proofErr w:type="spellStart"/>
      <w:r w:rsidRPr="002F38A1">
        <w:rPr>
          <w:rFonts w:ascii="Cambria" w:eastAsiaTheme="minorEastAsia" w:hAnsi="Cambria" w:cs="Arial"/>
        </w:rPr>
        <w:t>heatmap</w:t>
      </w:r>
      <w:proofErr w:type="spellEnd"/>
      <w:r>
        <w:rPr>
          <w:rFonts w:ascii="Cambria" w:eastAsiaTheme="minorEastAsia" w:hAnsi="Cambria" w:cs="Arial"/>
        </w:rPr>
        <w:t xml:space="preserve">. </w:t>
      </w:r>
      <w:r w:rsidRPr="002F38A1">
        <w:rPr>
          <w:rFonts w:ascii="Cambria" w:eastAsiaTheme="minorEastAsia" w:hAnsi="Cambria" w:cs="Arial"/>
        </w:rPr>
        <w:t>These methods for normalization and distance metric were selected above others because they gave the most clearly interpretable results which seemed to be in agreement with previous work</w:t>
      </w:r>
      <w:r w:rsidRPr="002F38A1">
        <w:rPr>
          <w:rFonts w:ascii="Cambria" w:eastAsiaTheme="minorEastAsia" w:hAnsi="Cambria" w:cs="Arial"/>
        </w:rPr>
        <w:fldChar w:fldCharType="begin" w:fldLock="1"/>
      </w:r>
      <w:r w:rsidR="004F31B4">
        <w:rPr>
          <w:rFonts w:ascii="Cambria" w:eastAsiaTheme="minorEastAs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"&lt;sup&gt;3\u20135&lt;/sup&gt;", "plainTextFormattedCitation" : "3\u20135", "previouslyFormattedCitation" : "&lt;sup&gt;3\u20135&lt;/sup&gt;" }, "properties" : { "noteIndex" : 0 }, "schema" : "https://github.com/citation-style-language/schema/raw/master/csl-citation.json" }</w:instrText>
      </w:r>
      <w:r w:rsidRPr="002F38A1">
        <w:rPr>
          <w:rFonts w:ascii="Cambria" w:eastAsiaTheme="minorEastAsia" w:hAnsi="Cambria" w:cs="Arial"/>
        </w:rPr>
        <w:fldChar w:fldCharType="separate"/>
      </w:r>
      <w:r w:rsidR="006C37A2" w:rsidRPr="006C37A2">
        <w:rPr>
          <w:rFonts w:ascii="Cambria" w:eastAsiaTheme="minorEastAsia" w:hAnsi="Cambria" w:cs="Arial"/>
          <w:noProof/>
          <w:vertAlign w:val="superscript"/>
        </w:rPr>
        <w:t>3–5</w:t>
      </w:r>
      <w:r w:rsidRPr="002F38A1">
        <w:rPr>
          <w:rFonts w:ascii="Cambria" w:eastAsiaTheme="minorEastAsia" w:hAnsi="Cambria" w:cs="Arial"/>
        </w:rPr>
        <w:fldChar w:fldCharType="end"/>
      </w:r>
      <w:r w:rsidRPr="002F38A1">
        <w:rPr>
          <w:rFonts w:ascii="Cambria" w:eastAsiaTheme="minorEastAsia" w:hAnsi="Cambria" w:cs="Arial"/>
        </w:rPr>
        <w:t xml:space="preserve"> (</w:t>
      </w:r>
      <w:r w:rsidRPr="007F5788">
        <w:rPr>
          <w:rFonts w:ascii="Cambria" w:eastAsiaTheme="minorEastAsia" w:hAnsi="Cambria" w:cs="Arial"/>
        </w:rPr>
        <w:t>supplement</w:t>
      </w:r>
      <w:r w:rsidRPr="002F38A1">
        <w:rPr>
          <w:rFonts w:ascii="Cambria" w:eastAsiaTheme="minorEastAsia" w:hAnsi="Cambria" w:cs="Arial"/>
        </w:rPr>
        <w:t>)</w:t>
      </w:r>
      <w:commentRangeEnd w:id="24"/>
      <w:r w:rsidRPr="002F38A1">
        <w:rPr>
          <w:rStyle w:val="CommentReference"/>
          <w:rFonts w:ascii="Cambria" w:hAnsi="Cambria"/>
          <w:sz w:val="22"/>
          <w:szCs w:val="22"/>
        </w:rPr>
        <w:commentReference w:id="24"/>
      </w:r>
    </w:p>
    <w:p w14:paraId="42177C78" w14:textId="2C88BAAD" w:rsidR="001C65A2" w:rsidRDefault="001C65A2" w:rsidP="00C04E38">
      <w:pPr>
        <w:spacing w:after="0" w:line="360" w:lineRule="auto"/>
        <w:jc w:val="both"/>
        <w:rPr>
          <w:rFonts w:ascii="Cambria" w:eastAsiaTheme="minorEastAsia" w:hAnsi="Cambria" w:cs="Arial"/>
          <w:b/>
        </w:rPr>
      </w:pPr>
      <w:r>
        <w:rPr>
          <w:rFonts w:ascii="Cambria" w:eastAsiaTheme="minorEastAsia" w:hAnsi="Cambria" w:cs="Arial"/>
          <w:b/>
        </w:rPr>
        <w:t>Testing for enrichment of signal 4 on the X chromosome</w:t>
      </w:r>
    </w:p>
    <w:p w14:paraId="5C2FB03B" w14:textId="0358DCCE" w:rsidR="001C65A2" w:rsidRPr="001C65A2" w:rsidRDefault="001C65A2" w:rsidP="00C04E38">
      <w:pPr>
        <w:spacing w:after="0" w:line="360" w:lineRule="auto"/>
        <w:jc w:val="both"/>
        <w:rPr>
          <w:rFonts w:ascii="Cambria" w:eastAsiaTheme="minorEastAsia" w:hAnsi="Cambria" w:cs="Arial"/>
        </w:rPr>
      </w:pPr>
      <w:r>
        <w:rPr>
          <w:rFonts w:ascii="Cambria" w:eastAsiaTheme="minorEastAsia" w:hAnsi="Cambria" w:cs="Arial"/>
        </w:rPr>
        <w:tab/>
      </w:r>
      <w:r w:rsidR="00352799">
        <w:rPr>
          <w:rFonts w:ascii="Cambria" w:eastAsiaTheme="minorEastAsia" w:hAnsi="Cambria" w:cs="Arial"/>
        </w:rPr>
        <w:t xml:space="preserve">In order to test the highly variable polymorphism types in figure 3A for enrichment on the X chromosome, we used a one-sided binomial test to check whether the observed </w:t>
      </w:r>
      <w:r w:rsidR="001850B8">
        <w:rPr>
          <w:rFonts w:ascii="Cambria" w:eastAsiaTheme="minorEastAsia" w:hAnsi="Cambria" w:cs="Arial"/>
        </w:rPr>
        <w:t>proportion</w:t>
      </w:r>
      <w:r w:rsidR="00352799">
        <w:rPr>
          <w:rFonts w:ascii="Cambria" w:eastAsiaTheme="minorEastAsia" w:hAnsi="Cambria" w:cs="Arial"/>
        </w:rPr>
        <w:t xml:space="preserve"> of private</w:t>
      </w:r>
      <w:r w:rsidR="001850B8">
        <w:rPr>
          <w:rFonts w:ascii="Cambria" w:eastAsiaTheme="minorEastAsia" w:hAnsi="Cambria" w:cs="Arial"/>
        </w:rPr>
        <w:t>ly polymorphic sites</w:t>
      </w:r>
      <w:r w:rsidR="00352799">
        <w:rPr>
          <w:rFonts w:ascii="Cambria" w:eastAsiaTheme="minorEastAsia" w:hAnsi="Cambria" w:cs="Arial"/>
        </w:rPr>
        <w:t xml:space="preserve"> on the X chromosome was greater</w:t>
      </w:r>
      <w:r w:rsidR="001850B8">
        <w:rPr>
          <w:rFonts w:ascii="Cambria" w:eastAsiaTheme="minorEastAsia" w:hAnsi="Cambria" w:cs="Arial"/>
        </w:rPr>
        <w:t xml:space="preserve"> </w:t>
      </w:r>
      <w:proofErr w:type="gramStart"/>
      <w:r w:rsidR="001850B8">
        <w:rPr>
          <w:rFonts w:ascii="Cambria" w:eastAsiaTheme="minorEastAsia" w:hAnsi="Cambria" w:cs="Arial"/>
        </w:rPr>
        <w:t>than</w:t>
      </w:r>
      <w:r w:rsidR="00352799">
        <w:rPr>
          <w:rFonts w:ascii="Cambria" w:eastAsiaTheme="minorEastAsia" w:hAnsi="Cambria" w:cs="Arial"/>
        </w:rPr>
        <w:t xml:space="preserve"> </w:t>
      </w:r>
      <w:proofErr w:type="gramEnd"/>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0</m:t>
            </m:r>
          </m:sub>
        </m:sSub>
      </m:oMath>
      <w:r w:rsidR="001850B8">
        <w:rPr>
          <w:rFonts w:ascii="Cambria" w:eastAsiaTheme="minorEastAsia" w:hAnsi="Cambria" w:cs="Arial"/>
        </w:rPr>
        <w:t>, the</w:t>
      </w:r>
      <w:r w:rsidR="00352799">
        <w:rPr>
          <w:rFonts w:ascii="Cambria" w:eastAsiaTheme="minorEastAsia" w:hAnsi="Cambria" w:cs="Arial"/>
        </w:rPr>
        <w:t xml:space="preserve"> expected </w:t>
      </w:r>
      <w:r w:rsidR="001850B8">
        <w:rPr>
          <w:rFonts w:ascii="Cambria" w:eastAsiaTheme="minorEastAsia" w:hAnsi="Cambria" w:cs="Arial"/>
        </w:rPr>
        <w:t xml:space="preserve">proportion </w:t>
      </w:r>
      <w:r w:rsidR="00352799">
        <w:rPr>
          <w:rFonts w:ascii="Cambria" w:eastAsiaTheme="minorEastAsia" w:hAnsi="Cambria" w:cs="Arial"/>
        </w:rPr>
        <w:t xml:space="preserve">under the null hypothesis. </w:t>
      </w:r>
      <w:r>
        <w:rPr>
          <w:rFonts w:ascii="Cambria" w:eastAsiaTheme="minorEastAsia" w:hAnsi="Cambria" w:cs="Arial"/>
        </w:rPr>
        <w:t xml:space="preserve">For demographic and sampling reasons, we expect to observe fewer polymorphic sites of any given type on the X chromosome than on the autosomes, even if the mutation rate of that polymorphism </w:t>
      </w:r>
      <w:r w:rsidR="001850B8">
        <w:rPr>
          <w:rFonts w:ascii="Cambria" w:eastAsiaTheme="minorEastAsia" w:hAnsi="Cambria" w:cs="Arial"/>
        </w:rPr>
        <w:t>type i</w:t>
      </w:r>
      <w:r>
        <w:rPr>
          <w:rFonts w:ascii="Cambria" w:eastAsiaTheme="minorEastAsia" w:hAnsi="Cambria" w:cs="Arial"/>
        </w:rPr>
        <w:t xml:space="preserve">s identical across chromosomes. </w:t>
      </w:r>
      <w:r w:rsidR="001850B8">
        <w:rPr>
          <w:rFonts w:ascii="Cambria" w:eastAsiaTheme="minorEastAsia" w:hAnsi="Cambria" w:cs="Arial"/>
        </w:rPr>
        <w:t xml:space="preserve">Thus, to estimate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0</m:t>
            </m:r>
          </m:sub>
        </m:sSub>
      </m:oMath>
      <w:r w:rsidR="00352799">
        <w:rPr>
          <w:rFonts w:ascii="Cambria" w:eastAsiaTheme="minorEastAsia" w:hAnsi="Cambria" w:cs="Arial"/>
        </w:rPr>
        <w:t xml:space="preserve"> </w:t>
      </w:r>
      <w:r w:rsidR="001850B8">
        <w:rPr>
          <w:rFonts w:ascii="Cambria" w:eastAsiaTheme="minorEastAsia" w:hAnsi="Cambria" w:cs="Arial"/>
        </w:rPr>
        <w:t xml:space="preserve">we first needed to calculate </w:t>
      </w:r>
      <w:r w:rsidR="00352799">
        <w:rPr>
          <w:rFonts w:ascii="Cambria" w:eastAsiaTheme="minorEastAsia" w:hAnsi="Cambria" w:cs="Arial"/>
        </w:rPr>
        <w:t>the ratio</w:t>
      </w:r>
      <w:proofErr w:type="gramStart"/>
      <w:r w:rsidR="00352799">
        <w:rPr>
          <w:rFonts w:ascii="Cambria" w:eastAsiaTheme="minorEastAsia" w:hAnsi="Cambria" w:cs="Arial"/>
        </w:rPr>
        <w:t xml:space="preserve">, </w:t>
      </w:r>
      <w:proofErr w:type="gramEnd"/>
      <m:oMath>
        <m:r>
          <w:rPr>
            <w:rFonts w:ascii="Cambria Math" w:eastAsiaTheme="minorEastAsia" w:hAnsi="Cambria Math" w:cs="Arial"/>
          </w:rPr>
          <m:t>ξ</m:t>
        </m:r>
      </m:oMath>
      <w:r w:rsidR="00352799">
        <w:rPr>
          <w:rFonts w:ascii="Cambria" w:eastAsiaTheme="minorEastAsia" w:hAnsi="Cambria" w:cs="Arial"/>
        </w:rPr>
        <w:t>, of X-chromosome to autosomal substitution probability across a</w:t>
      </w:r>
      <w:r w:rsidR="001850B8">
        <w:rPr>
          <w:rFonts w:ascii="Cambria" w:eastAsiaTheme="minorEastAsia" w:hAnsi="Cambria" w:cs="Arial"/>
        </w:rPr>
        <w:t xml:space="preserve">ll other 7mer types. </w:t>
      </w:r>
      <w:r w:rsidR="00352799">
        <w:rPr>
          <w:rFonts w:ascii="Cambria" w:eastAsiaTheme="minorEastAsia" w:hAnsi="Cambria" w:cs="Arial"/>
        </w:rPr>
        <w:t xml:space="preserve">We could then </w:t>
      </w:r>
      <w:r w:rsidR="001850B8">
        <w:rPr>
          <w:rFonts w:ascii="Cambria" w:eastAsiaTheme="minorEastAsia" w:hAnsi="Cambria" w:cs="Arial"/>
        </w:rPr>
        <w:t xml:space="preserve">use this as a scaling factor, estimating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0</m:t>
            </m:r>
          </m:sub>
        </m:sSub>
      </m:oMath>
      <w:r w:rsidR="001850B8">
        <w:rPr>
          <w:rFonts w:ascii="Cambria" w:eastAsiaTheme="minorEastAsia" w:hAnsi="Cambria" w:cs="Arial"/>
        </w:rPr>
        <w:t xml:space="preserve"> </w:t>
      </w:r>
      <w:proofErr w:type="gramStart"/>
      <w:r w:rsidR="00352799">
        <w:rPr>
          <w:rFonts w:ascii="Cambria" w:eastAsiaTheme="minorEastAsia" w:hAnsi="Cambria" w:cs="Arial"/>
        </w:rPr>
        <w:t xml:space="preserve">as </w:t>
      </w:r>
      <w:proofErr w:type="gramEnd"/>
      <m:oMath>
        <m:r>
          <w:rPr>
            <w:rFonts w:ascii="Cambria Math" w:eastAsiaTheme="minorEastAsia" w:hAnsi="Cambria Math" w:cs="Arial"/>
          </w:rPr>
          <m:t>ξ</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oMath>
      <w:r w:rsidR="00352799">
        <w:rPr>
          <w:rFonts w:ascii="Cambria" w:eastAsiaTheme="minorEastAsia" w:hAnsi="Cambria" w:cs="Arial"/>
        </w:rPr>
        <w:t xml:space="preserve">, where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oMath>
      <w:r w:rsidR="001850B8">
        <w:rPr>
          <w:rFonts w:ascii="Cambria" w:eastAsiaTheme="minorEastAsia" w:hAnsi="Cambria" w:cs="Arial"/>
        </w:rPr>
        <w:t xml:space="preserve"> represent</w:t>
      </w:r>
      <w:r w:rsidR="00352799">
        <w:rPr>
          <w:rFonts w:ascii="Cambria" w:eastAsiaTheme="minorEastAsia" w:hAnsi="Cambria" w:cs="Arial"/>
        </w:rPr>
        <w:t>s the maximum likelihood estimate for the substitution probability for that polymorphism across all autosomes.</w:t>
      </w:r>
    </w:p>
    <w:p w14:paraId="518AB9C6" w14:textId="77777777" w:rsidR="00C04E38" w:rsidRPr="002F38A1" w:rsidRDefault="00C04E38" w:rsidP="00C04E38">
      <w:pPr>
        <w:spacing w:after="0" w:line="360" w:lineRule="auto"/>
        <w:jc w:val="both"/>
        <w:rPr>
          <w:rFonts w:ascii="Cambria" w:eastAsiaTheme="minorEastAsia" w:hAnsi="Cambria" w:cs="Arial"/>
          <w:b/>
        </w:rPr>
      </w:pPr>
      <w:r w:rsidRPr="002F38A1">
        <w:rPr>
          <w:rFonts w:ascii="Cambria" w:eastAsiaTheme="minorEastAsia" w:hAnsi="Cambria" w:cs="Arial"/>
          <w:b/>
        </w:rPr>
        <w:t>Developing a Multinomial Model for Polymorphism</w:t>
      </w:r>
    </w:p>
    <w:p w14:paraId="5205BAD8" w14:textId="1CAC4981"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In order to develop a formal statistical framework for understanding global polymorphism, we designed a series of multinomial models after </w:t>
      </w:r>
      <w:proofErr w:type="spellStart"/>
      <w:r w:rsidRPr="002F38A1">
        <w:rPr>
          <w:rFonts w:ascii="Cambria" w:hAnsi="Cambria" w:cs="Arial"/>
        </w:rPr>
        <w:t>Aggarwala</w:t>
      </w:r>
      <w:proofErr w:type="spellEnd"/>
      <w:r w:rsidRPr="002F38A1">
        <w:rPr>
          <w:rFonts w:ascii="Cambria" w:hAnsi="Cambria" w:cs="Arial"/>
        </w:rPr>
        <w:t xml:space="preserve"> and Voight</w:t>
      </w:r>
      <w:r w:rsidRPr="002F38A1">
        <w:rPr>
          <w:rFonts w:ascii="Cambria" w:hAnsi="Cambria" w:cs="Arial"/>
        </w:rPr>
        <w:fldChar w:fldCharType="begin" w:fldLock="1"/>
      </w:r>
      <w:r w:rsidR="004F31B4">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"&lt;sup&gt;8&lt;/sup&gt;", "plainTextFormattedCitation" : "8", "previouslyFormattedCitation" : "&lt;sup&gt;8&lt;/sup&gt;"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8</w:t>
      </w:r>
      <w:r w:rsidRPr="002F38A1">
        <w:rPr>
          <w:rFonts w:ascii="Cambria" w:hAnsi="Cambria" w:cs="Arial"/>
        </w:rPr>
        <w:fldChar w:fldCharType="end"/>
      </w:r>
      <w:r w:rsidRPr="002F38A1">
        <w:rPr>
          <w:rFonts w:ascii="Cambria" w:hAnsi="Cambria" w:cs="Arial"/>
        </w:rPr>
        <w:t>, which capture different levels of mutation rate variation. First, we defined cosmopolitan SNPs to be those which are shared between two or more of the African, European, South Asian, and East Asian 1,000 genomes samples. For a given population at a given sequence context, the probability of recurrent mutation is assumed to be zero. Under these assumptions, we have seven mutually exclusive possible events: either the site is not polymorphic, it is a private polymorphism for that population (with three possible alternate alleles), or it is a cosmopolitan polymorphism (with three possible alternate alleles). If the context appears N times in the genome, polymorphism in this population follows a multinomial distribution with size N and parameters c</w:t>
      </w:r>
      <w:r w:rsidRPr="002F38A1">
        <w:rPr>
          <w:rFonts w:ascii="Cambria" w:hAnsi="Cambria" w:cs="Arial"/>
          <w:vertAlign w:val="subscript"/>
        </w:rPr>
        <w:t>1</w:t>
      </w:r>
      <w:r w:rsidRPr="002F38A1">
        <w:rPr>
          <w:rFonts w:ascii="Cambria" w:hAnsi="Cambria" w:cs="Arial"/>
        </w:rPr>
        <w:t>, c</w:t>
      </w:r>
      <w:r w:rsidRPr="002F38A1">
        <w:rPr>
          <w:rFonts w:ascii="Cambria" w:hAnsi="Cambria" w:cs="Arial"/>
          <w:vertAlign w:val="subscript"/>
        </w:rPr>
        <w:t>2</w:t>
      </w:r>
      <w:r w:rsidRPr="002F38A1">
        <w:rPr>
          <w:rFonts w:ascii="Cambria" w:hAnsi="Cambria" w:cs="Arial"/>
        </w:rPr>
        <w:t>, and c</w:t>
      </w:r>
      <w:r w:rsidRPr="002F38A1">
        <w:rPr>
          <w:rFonts w:ascii="Cambria" w:hAnsi="Cambria" w:cs="Arial"/>
          <w:vertAlign w:val="subscript"/>
        </w:rPr>
        <w:t>3</w:t>
      </w:r>
      <w:r w:rsidRPr="002F38A1">
        <w:rPr>
          <w:rFonts w:ascii="Cambria" w:hAnsi="Cambria" w:cs="Arial"/>
        </w:rPr>
        <w:t xml:space="preserve"> for the probabilities of each cosmopolitan polymorphism, and p</w:t>
      </w:r>
      <w:r w:rsidRPr="002F38A1">
        <w:rPr>
          <w:rFonts w:ascii="Cambria" w:hAnsi="Cambria" w:cs="Arial"/>
          <w:vertAlign w:val="subscript"/>
        </w:rPr>
        <w:t>1</w:t>
      </w:r>
      <w:r w:rsidRPr="002F38A1">
        <w:rPr>
          <w:rFonts w:ascii="Cambria" w:hAnsi="Cambria" w:cs="Arial"/>
        </w:rPr>
        <w:t>, p</w:t>
      </w:r>
      <w:r w:rsidRPr="002F38A1">
        <w:rPr>
          <w:rFonts w:ascii="Cambria" w:hAnsi="Cambria" w:cs="Arial"/>
          <w:vertAlign w:val="subscript"/>
        </w:rPr>
        <w:t>2</w:t>
      </w:r>
      <w:r w:rsidRPr="002F38A1">
        <w:rPr>
          <w:rFonts w:ascii="Cambria" w:hAnsi="Cambria" w:cs="Arial"/>
        </w:rPr>
        <w:t>, and p</w:t>
      </w:r>
      <w:r w:rsidRPr="002F38A1">
        <w:rPr>
          <w:rFonts w:ascii="Cambria" w:hAnsi="Cambria" w:cs="Arial"/>
          <w:vertAlign w:val="subscript"/>
        </w:rPr>
        <w:t>3</w:t>
      </w:r>
      <w:r w:rsidRPr="002F38A1">
        <w:rPr>
          <w:rFonts w:ascii="Cambria" w:hAnsi="Cambria" w:cs="Arial"/>
        </w:rPr>
        <w:t xml:space="preserve"> for the three private polymorphisms.</w:t>
      </w:r>
      <w:r w:rsidR="00B93202">
        <w:rPr>
          <w:rFonts w:ascii="Cambria" w:hAnsi="Cambria" w:cs="Arial"/>
        </w:rPr>
        <w:t xml:space="preserve"> </w:t>
      </w:r>
    </w:p>
    <w:p w14:paraId="40DDC91C" w14:textId="61680114"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If the mutation rate at this context had not changed in recent evolutionary time for this population, then we would expect the probabilities of each private polymorphism type to be proportional to the probabilities of the corresponding cosmopolitan polymorphism types.</w:t>
      </w:r>
      <w:r w:rsidR="00B93202">
        <w:rPr>
          <w:rFonts w:ascii="Cambria" w:hAnsi="Cambria" w:cs="Arial"/>
        </w:rPr>
        <w:t xml:space="preserve"> </w:t>
      </w:r>
      <w:r w:rsidRPr="002F38A1">
        <w:rPr>
          <w:rFonts w:ascii="Cambria" w:hAnsi="Cambria" w:cs="Arial"/>
        </w:rPr>
        <w:t xml:space="preserve">It remains to estimate this proportionality </w:t>
      </w:r>
      <w:commentRangeStart w:id="25"/>
      <w:r w:rsidRPr="002F38A1">
        <w:rPr>
          <w:rFonts w:ascii="Cambria" w:hAnsi="Cambria" w:cs="Arial"/>
        </w:rPr>
        <w:t>constant</w:t>
      </w:r>
      <w:commentRangeEnd w:id="25"/>
      <w:r w:rsidRPr="002F38A1">
        <w:rPr>
          <w:rStyle w:val="CommentReference"/>
          <w:rFonts w:ascii="Cambria" w:hAnsi="Cambria"/>
          <w:sz w:val="22"/>
          <w:szCs w:val="22"/>
        </w:rPr>
        <w:commentReference w:id="25"/>
      </w:r>
      <w:r w:rsidRPr="002F38A1">
        <w:rPr>
          <w:rFonts w:ascii="Cambria" w:hAnsi="Cambria" w:cs="Arial"/>
        </w:rPr>
        <w:t>, which we denote α.</w:t>
      </w:r>
      <w:r w:rsidR="00B93202">
        <w:rPr>
          <w:rFonts w:ascii="Cambria" w:hAnsi="Cambria" w:cs="Arial"/>
        </w:rPr>
        <w:t xml:space="preserve"> </w:t>
      </w:r>
      <w:r w:rsidRPr="002F38A1">
        <w:rPr>
          <w:rFonts w:ascii="Cambria" w:hAnsi="Cambria" w:cs="Arial"/>
        </w:rPr>
        <w:t>In a null model (H</w:t>
      </w:r>
      <w:r w:rsidRPr="002F38A1">
        <w:rPr>
          <w:rFonts w:ascii="Cambria" w:hAnsi="Cambria" w:cs="Arial"/>
          <w:vertAlign w:val="subscript"/>
        </w:rPr>
        <w:t>0</w:t>
      </w:r>
      <w:r w:rsidRPr="002F38A1">
        <w:rPr>
          <w:rFonts w:ascii="Cambria" w:hAnsi="Cambria" w:cs="Arial"/>
        </w:rPr>
        <w:t>), mutation rate has not changed at any context, so α for a given population is just the ratio of total private polymorphisms to total cosmopolitan polymorphisms over all contexts. Alternatively (H</w:t>
      </w:r>
      <w:r w:rsidRPr="002F38A1">
        <w:rPr>
          <w:rFonts w:ascii="Cambria" w:hAnsi="Cambria" w:cs="Arial"/>
          <w:vertAlign w:val="subscript"/>
        </w:rPr>
        <w:t>1</w:t>
      </w:r>
      <w:r w:rsidRPr="002F38A1">
        <w:rPr>
          <w:rFonts w:ascii="Cambria" w:hAnsi="Cambria" w:cs="Arial"/>
        </w:rPr>
        <w:t xml:space="preserve">), if mutation rate has changed at specific contexts but the relative substitution probabilities for the </w:t>
      </w:r>
      <w:r w:rsidRPr="002F38A1">
        <w:rPr>
          <w:rFonts w:ascii="Cambria" w:hAnsi="Cambria" w:cs="Arial"/>
        </w:rPr>
        <w:lastRenderedPageBreak/>
        <w:t>alternative alleles is fixed, then a unique α must be estimated from the private to cosmopolitan ratio of polymorphisms at each context.</w:t>
      </w:r>
      <w:r w:rsidR="00B93202">
        <w:rPr>
          <w:rFonts w:ascii="Cambria" w:hAnsi="Cambria" w:cs="Arial"/>
        </w:rPr>
        <w:t xml:space="preserve"> </w:t>
      </w:r>
      <w:r w:rsidRPr="002F38A1">
        <w:rPr>
          <w:rFonts w:ascii="Cambria" w:hAnsi="Cambria" w:cs="Arial"/>
        </w:rPr>
        <w:t>Finally, in a model which allows for maximal polymorphism variation (H</w:t>
      </w:r>
      <w:r w:rsidRPr="002F38A1">
        <w:rPr>
          <w:rFonts w:ascii="Cambria" w:hAnsi="Cambria" w:cs="Arial"/>
          <w:vertAlign w:val="subscript"/>
        </w:rPr>
        <w:t>2</w:t>
      </w:r>
      <w:r w:rsidRPr="002F38A1">
        <w:rPr>
          <w:rFonts w:ascii="Cambria" w:hAnsi="Cambria" w:cs="Arial"/>
        </w:rPr>
        <w:t>), mutation rate may have changed even between different polymorphism types at same context (e.g. C/T, C/A, and C/G polymorphism at a C context). In this model, the private substitution rates are not proportional to the cosmopolitan rates even at a context-specific level, and the private rates must be estimated independently for each possible mutation.</w:t>
      </w:r>
    </w:p>
    <w:p w14:paraId="17790C71" w14:textId="77777777"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Once we have estimated the necessary parameters for each of these three models from the 1,000 genomes dataset, we can compare the fit of the observed data under each model (H</w:t>
      </w:r>
      <w:r w:rsidRPr="002F38A1">
        <w:rPr>
          <w:rFonts w:ascii="Cambria" w:hAnsi="Cambria" w:cs="Arial"/>
          <w:vertAlign w:val="subscript"/>
        </w:rPr>
        <w:t>0</w:t>
      </w:r>
      <w:r w:rsidRPr="002F38A1">
        <w:rPr>
          <w:rFonts w:ascii="Cambria" w:hAnsi="Cambria" w:cs="Arial"/>
        </w:rPr>
        <w:t>,</w:t>
      </w:r>
      <w:r w:rsidRPr="002F38A1">
        <w:rPr>
          <w:rFonts w:ascii="Cambria" w:hAnsi="Cambria" w:cs="Arial"/>
          <w:vertAlign w:val="subscript"/>
        </w:rPr>
        <w:t xml:space="preserve"> </w:t>
      </w:r>
      <w:r w:rsidRPr="002F38A1">
        <w:rPr>
          <w:rFonts w:ascii="Cambria" w:hAnsi="Cambria" w:cs="Arial"/>
        </w:rPr>
        <w:t>H</w:t>
      </w:r>
      <w:r w:rsidRPr="002F38A1">
        <w:rPr>
          <w:rFonts w:ascii="Cambria" w:hAnsi="Cambria" w:cs="Arial"/>
          <w:vertAlign w:val="subscript"/>
        </w:rPr>
        <w:t>1</w:t>
      </w:r>
      <w:r w:rsidRPr="002F38A1">
        <w:rPr>
          <w:rFonts w:ascii="Cambria" w:hAnsi="Cambria" w:cs="Arial"/>
        </w:rPr>
        <w:t>, or H</w:t>
      </w:r>
      <w:r w:rsidRPr="002F38A1">
        <w:rPr>
          <w:rFonts w:ascii="Cambria" w:hAnsi="Cambria" w:cs="Arial"/>
          <w:vertAlign w:val="subscript"/>
        </w:rPr>
        <w:t>2</w:t>
      </w:r>
      <w:r w:rsidRPr="002F38A1">
        <w:rPr>
          <w:rFonts w:ascii="Cambria" w:hAnsi="Cambria" w:cs="Arial"/>
        </w:rPr>
        <w:t xml:space="preserve">) using a log-likelihood ratio test. If Λ represents the ratio of the likelihoods of a null model to an alternative, the test statistic </w:t>
      </w:r>
      <m:oMath>
        <m:r>
          <w:rPr>
            <w:rFonts w:ascii="Cambria Math" w:hAnsi="Cambria Math" w:cs="Arial"/>
          </w:rPr>
          <m:t>-2</m:t>
        </m:r>
        <m:r>
          <m:rPr>
            <m:sty m:val="p"/>
          </m:rPr>
          <w:rPr>
            <w:rFonts w:ascii="Cambria Math" w:hAnsi="Cambria Math" w:cs="Arial"/>
          </w:rPr>
          <m:t>ln⁡</m:t>
        </m:r>
        <m:r>
          <w:rPr>
            <w:rFonts w:ascii="Cambria Math" w:hAnsi="Cambria Math" w:cs="Arial"/>
          </w:rPr>
          <m:t>(Λ)</m:t>
        </m:r>
      </m:oMath>
      <w:r w:rsidRPr="002F38A1">
        <w:rPr>
          <w:rFonts w:ascii="Cambria" w:eastAsiaTheme="minorEastAsia" w:hAnsi="Cambria" w:cs="Arial"/>
        </w:rPr>
        <w:t xml:space="preserve"> is known to approximately follow a chi-squared distribution with degrees of freedom equal to the difference in the number of parameters in the null versus the alternative. This testing framework</w:t>
      </w:r>
      <w:r w:rsidRPr="002F38A1">
        <w:rPr>
          <w:rFonts w:ascii="Cambria" w:hAnsi="Cambria" w:cs="Arial"/>
        </w:rPr>
        <w:t xml:space="preserve"> allows us to ask broad questions about what level of mutation rate variability best explains observed polymorphism data at a given sequence context level.</w:t>
      </w:r>
    </w:p>
    <w:p w14:paraId="3F60BE00" w14:textId="77777777" w:rsidR="00C550D7" w:rsidRPr="002F38A1" w:rsidRDefault="00C550D7" w:rsidP="007F5788">
      <w:pPr>
        <w:spacing w:after="0" w:line="360" w:lineRule="auto"/>
        <w:jc w:val="both"/>
        <w:rPr>
          <w:rFonts w:ascii="Cambria" w:hAnsi="Cambria" w:cs="Arial"/>
        </w:rPr>
      </w:pPr>
    </w:p>
    <w:p w14:paraId="74BA0A35" w14:textId="2CB246CE" w:rsidR="00A540D0" w:rsidRPr="005D34F3" w:rsidRDefault="00A540D0" w:rsidP="002F38A1">
      <w:pPr>
        <w:spacing w:after="0" w:line="360" w:lineRule="auto"/>
        <w:jc w:val="both"/>
        <w:rPr>
          <w:rFonts w:ascii="Cambria" w:hAnsi="Cambria" w:cs="Arial"/>
          <w:b/>
          <w:u w:val="single"/>
        </w:rPr>
      </w:pPr>
      <w:r w:rsidRPr="005D34F3">
        <w:rPr>
          <w:rFonts w:ascii="Cambria" w:hAnsi="Cambria" w:cs="Arial"/>
          <w:b/>
          <w:u w:val="single"/>
        </w:rPr>
        <w:t>ACKNO</w:t>
      </w:r>
      <w:r w:rsidR="00A35A30" w:rsidRPr="005D34F3">
        <w:rPr>
          <w:rFonts w:ascii="Cambria" w:hAnsi="Cambria" w:cs="Arial"/>
          <w:b/>
          <w:u w:val="single"/>
        </w:rPr>
        <w:t>W</w:t>
      </w:r>
      <w:r w:rsidRPr="005D34F3">
        <w:rPr>
          <w:rFonts w:ascii="Cambria" w:hAnsi="Cambria" w:cs="Arial"/>
          <w:b/>
          <w:u w:val="single"/>
        </w:rPr>
        <w:t>LEDGEMENTS</w:t>
      </w:r>
    </w:p>
    <w:p w14:paraId="7BF9E338" w14:textId="612A8A6C" w:rsidR="005D34F3" w:rsidRDefault="00293FD5" w:rsidP="005D34F3">
      <w:pPr>
        <w:spacing w:after="0" w:line="360" w:lineRule="auto"/>
        <w:jc w:val="both"/>
        <w:rPr>
          <w:rFonts w:ascii="Cambria" w:hAnsi="Cambria" w:cs="Arial"/>
          <w:sz w:val="20"/>
          <w:szCs w:val="20"/>
        </w:rPr>
      </w:pPr>
      <w:r w:rsidRPr="005D34F3">
        <w:rPr>
          <w:rFonts w:ascii="Cambria" w:hAnsi="Cambria" w:cs="Arial"/>
          <w:sz w:val="20"/>
          <w:szCs w:val="20"/>
        </w:rPr>
        <w:t xml:space="preserve"> </w:t>
      </w:r>
      <w:r w:rsidRPr="005D34F3">
        <w:rPr>
          <w:rFonts w:ascii="Cambria" w:hAnsi="Cambria" w:cs="Arial"/>
          <w:sz w:val="20"/>
          <w:szCs w:val="20"/>
        </w:rPr>
        <w:tab/>
        <w:t>RCA is thankful for the guidance</w:t>
      </w:r>
      <w:r w:rsidR="004E4954" w:rsidRPr="005D34F3">
        <w:rPr>
          <w:rFonts w:ascii="Cambria" w:hAnsi="Cambria" w:cs="Arial"/>
          <w:sz w:val="20"/>
          <w:szCs w:val="20"/>
        </w:rPr>
        <w:t xml:space="preserve"> and feedback</w:t>
      </w:r>
      <w:r w:rsidRPr="005D34F3">
        <w:rPr>
          <w:rFonts w:ascii="Cambria" w:hAnsi="Cambria" w:cs="Arial"/>
          <w:sz w:val="20"/>
          <w:szCs w:val="20"/>
        </w:rPr>
        <w:t xml:space="preserve"> of Elizabeth </w:t>
      </w:r>
      <w:proofErr w:type="spellStart"/>
      <w:r w:rsidRPr="005D34F3">
        <w:rPr>
          <w:rFonts w:ascii="Cambria" w:hAnsi="Cambria" w:cs="Arial"/>
          <w:sz w:val="20"/>
          <w:szCs w:val="20"/>
        </w:rPr>
        <w:t>Vallen</w:t>
      </w:r>
      <w:proofErr w:type="spellEnd"/>
      <w:r w:rsidRPr="005D34F3">
        <w:rPr>
          <w:rFonts w:ascii="Cambria" w:hAnsi="Cambria" w:cs="Arial"/>
          <w:sz w:val="20"/>
          <w:szCs w:val="20"/>
        </w:rPr>
        <w:t xml:space="preserve">, Nick </w:t>
      </w:r>
      <w:proofErr w:type="spellStart"/>
      <w:r w:rsidRPr="005D34F3">
        <w:rPr>
          <w:rFonts w:ascii="Cambria" w:hAnsi="Cambria" w:cs="Arial"/>
          <w:sz w:val="20"/>
          <w:szCs w:val="20"/>
        </w:rPr>
        <w:t>Kaplinsky</w:t>
      </w:r>
      <w:proofErr w:type="spellEnd"/>
      <w:r w:rsidRPr="005D34F3">
        <w:rPr>
          <w:rFonts w:ascii="Cambria" w:hAnsi="Cambria" w:cs="Arial"/>
          <w:sz w:val="20"/>
          <w:szCs w:val="20"/>
        </w:rPr>
        <w:t xml:space="preserve">, </w:t>
      </w:r>
      <w:r w:rsidR="004E4954" w:rsidRPr="005D34F3">
        <w:rPr>
          <w:rFonts w:ascii="Cambria" w:hAnsi="Cambria" w:cs="Arial"/>
          <w:sz w:val="20"/>
          <w:szCs w:val="20"/>
        </w:rPr>
        <w:t xml:space="preserve">Bradley Davidson, </w:t>
      </w:r>
      <w:r w:rsidRPr="005D34F3">
        <w:rPr>
          <w:rFonts w:ascii="Cambria" w:hAnsi="Cambria" w:cs="Arial"/>
          <w:sz w:val="20"/>
          <w:szCs w:val="20"/>
        </w:rPr>
        <w:t xml:space="preserve">and </w:t>
      </w:r>
      <w:proofErr w:type="spellStart"/>
      <w:r w:rsidRPr="005D34F3">
        <w:rPr>
          <w:rFonts w:ascii="Cambria" w:hAnsi="Cambria" w:cs="Arial"/>
          <w:sz w:val="20"/>
          <w:szCs w:val="20"/>
        </w:rPr>
        <w:t>Ameet</w:t>
      </w:r>
      <w:proofErr w:type="spellEnd"/>
      <w:r w:rsidRPr="005D34F3">
        <w:rPr>
          <w:rFonts w:ascii="Cambria" w:hAnsi="Cambria" w:cs="Arial"/>
          <w:sz w:val="20"/>
          <w:szCs w:val="20"/>
        </w:rPr>
        <w:t xml:space="preserve"> </w:t>
      </w:r>
      <w:proofErr w:type="spellStart"/>
      <w:r w:rsidRPr="005D34F3">
        <w:rPr>
          <w:rFonts w:ascii="Cambria" w:hAnsi="Cambria" w:cs="Arial"/>
          <w:sz w:val="20"/>
          <w:szCs w:val="20"/>
        </w:rPr>
        <w:t>Soni</w:t>
      </w:r>
      <w:proofErr w:type="spellEnd"/>
      <w:r w:rsidRPr="005D34F3">
        <w:rPr>
          <w:rFonts w:ascii="Cambria" w:hAnsi="Cambria" w:cs="Arial"/>
          <w:sz w:val="20"/>
          <w:szCs w:val="20"/>
        </w:rPr>
        <w:t xml:space="preserve">. </w:t>
      </w:r>
      <w:r w:rsidR="00A75BE6" w:rsidRPr="005D34F3">
        <w:rPr>
          <w:rFonts w:ascii="Cambria" w:hAnsi="Cambria" w:cs="Arial"/>
          <w:sz w:val="20"/>
          <w:szCs w:val="20"/>
        </w:rPr>
        <w:t xml:space="preserve">The authors would also like to thank </w:t>
      </w:r>
      <w:r w:rsidRPr="005D34F3">
        <w:rPr>
          <w:rFonts w:ascii="Cambria" w:hAnsi="Cambria" w:cs="Arial"/>
          <w:sz w:val="20"/>
          <w:szCs w:val="20"/>
        </w:rPr>
        <w:t xml:space="preserve">Varun </w:t>
      </w:r>
      <w:proofErr w:type="spellStart"/>
      <w:r w:rsidRPr="005D34F3">
        <w:rPr>
          <w:rFonts w:ascii="Cambria" w:hAnsi="Cambria" w:cs="Arial"/>
          <w:sz w:val="20"/>
          <w:szCs w:val="20"/>
        </w:rPr>
        <w:t>Aggarwala</w:t>
      </w:r>
      <w:proofErr w:type="spellEnd"/>
      <w:r w:rsidR="00A75BE6" w:rsidRPr="005D34F3">
        <w:rPr>
          <w:rFonts w:ascii="Cambria" w:hAnsi="Cambria" w:cs="Arial"/>
          <w:sz w:val="20"/>
          <w:szCs w:val="20"/>
        </w:rPr>
        <w:t>, who</w:t>
      </w:r>
      <w:r w:rsidRPr="005D34F3">
        <w:rPr>
          <w:rFonts w:ascii="Cambria" w:hAnsi="Cambria" w:cs="Arial"/>
          <w:sz w:val="20"/>
          <w:szCs w:val="20"/>
        </w:rPr>
        <w:t xml:space="preserve"> </w:t>
      </w:r>
      <w:r w:rsidR="007E7683">
        <w:rPr>
          <w:rFonts w:ascii="Cambria" w:hAnsi="Cambria" w:cs="Arial"/>
          <w:sz w:val="20"/>
          <w:szCs w:val="20"/>
        </w:rPr>
        <w:t>offered helpful advice</w:t>
      </w:r>
      <w:r w:rsidRPr="005D34F3">
        <w:rPr>
          <w:rFonts w:ascii="Cambria" w:hAnsi="Cambria" w:cs="Arial"/>
          <w:sz w:val="20"/>
          <w:szCs w:val="20"/>
        </w:rPr>
        <w:t xml:space="preserve"> on the implementation of 5</w:t>
      </w:r>
      <w:r w:rsidR="00BF7C18">
        <w:rPr>
          <w:rFonts w:ascii="Cambria" w:hAnsi="Cambria" w:cs="Arial"/>
          <w:sz w:val="20"/>
          <w:szCs w:val="20"/>
        </w:rPr>
        <w:t>-</w:t>
      </w:r>
      <w:r w:rsidRPr="005D34F3">
        <w:rPr>
          <w:rFonts w:ascii="Cambria" w:hAnsi="Cambria" w:cs="Arial"/>
          <w:sz w:val="20"/>
          <w:szCs w:val="20"/>
        </w:rPr>
        <w:t>mer and 7</w:t>
      </w:r>
      <w:r w:rsidR="00BF7C18">
        <w:rPr>
          <w:rFonts w:ascii="Cambria" w:hAnsi="Cambria" w:cs="Arial"/>
          <w:sz w:val="20"/>
          <w:szCs w:val="20"/>
        </w:rPr>
        <w:t>-</w:t>
      </w:r>
      <w:r w:rsidRPr="005D34F3">
        <w:rPr>
          <w:rFonts w:ascii="Cambria" w:hAnsi="Cambria" w:cs="Arial"/>
          <w:sz w:val="20"/>
          <w:szCs w:val="20"/>
        </w:rPr>
        <w:t>mer sequence context analyses.</w:t>
      </w:r>
      <w:r w:rsidR="00241237">
        <w:rPr>
          <w:rFonts w:ascii="Cambria" w:hAnsi="Cambria" w:cs="Arial"/>
          <w:sz w:val="20"/>
          <w:szCs w:val="20"/>
        </w:rPr>
        <w:t xml:space="preserve"> B.F.V. is grateful for support from the </w:t>
      </w:r>
      <w:r w:rsidR="00241237" w:rsidRPr="007C2AE8">
        <w:rPr>
          <w:rFonts w:ascii="Cambria" w:hAnsi="Cambria" w:cs="Arial"/>
          <w:sz w:val="20"/>
          <w:szCs w:val="20"/>
        </w:rPr>
        <w:t>US National Institutes of Health/National Institute of Diabetes and Digestive and Kidney Disorders (R01DK101478).</w:t>
      </w:r>
    </w:p>
    <w:p w14:paraId="163469F8" w14:textId="77777777" w:rsidR="00417889" w:rsidRPr="007F5788" w:rsidRDefault="00417889" w:rsidP="00417889">
      <w:pPr>
        <w:pStyle w:val="Normal1"/>
        <w:spacing w:line="360" w:lineRule="auto"/>
        <w:jc w:val="both"/>
        <w:rPr>
          <w:rFonts w:ascii="Cambria" w:hAnsi="Cambria" w:cs="Times New Roman"/>
          <w:sz w:val="20"/>
          <w:szCs w:val="20"/>
        </w:rPr>
      </w:pPr>
    </w:p>
    <w:p w14:paraId="7D475AFF" w14:textId="77777777" w:rsidR="00C80456" w:rsidRPr="005D34F3" w:rsidRDefault="00C80456" w:rsidP="005D34F3">
      <w:pPr>
        <w:spacing w:after="0" w:line="360" w:lineRule="auto"/>
        <w:jc w:val="both"/>
        <w:rPr>
          <w:rFonts w:ascii="Cambria" w:hAnsi="Cambria" w:cs="Arial"/>
          <w:b/>
          <w:sz w:val="20"/>
          <w:szCs w:val="20"/>
          <w:u w:val="single"/>
        </w:rPr>
      </w:pPr>
      <w:r w:rsidRPr="005D34F3">
        <w:rPr>
          <w:rFonts w:ascii="Cambria" w:hAnsi="Cambria" w:cs="Arial"/>
          <w:b/>
          <w:sz w:val="20"/>
          <w:szCs w:val="20"/>
          <w:u w:val="single"/>
        </w:rPr>
        <w:t>SUPPLEMENT</w:t>
      </w:r>
    </w:p>
    <w:p w14:paraId="79A07FF8" w14:textId="2D991699" w:rsidR="00C80456" w:rsidRPr="005D34F3" w:rsidRDefault="00C80456" w:rsidP="005D34F3">
      <w:pPr>
        <w:pStyle w:val="ListParagraph"/>
        <w:numPr>
          <w:ilvl w:val="0"/>
          <w:numId w:val="6"/>
        </w:numPr>
        <w:spacing w:after="0" w:line="360" w:lineRule="auto"/>
        <w:jc w:val="both"/>
        <w:rPr>
          <w:rFonts w:ascii="Cambria" w:hAnsi="Cambria" w:cs="Arial"/>
          <w:sz w:val="20"/>
          <w:szCs w:val="20"/>
        </w:rPr>
      </w:pPr>
      <w:r w:rsidRPr="005D34F3">
        <w:rPr>
          <w:rFonts w:ascii="Cambria" w:hAnsi="Cambria" w:cs="Arial"/>
          <w:sz w:val="20"/>
          <w:szCs w:val="20"/>
        </w:rPr>
        <w:t xml:space="preserve">All code and raw count data available on </w:t>
      </w:r>
      <w:proofErr w:type="spellStart"/>
      <w:r w:rsidRPr="005D34F3">
        <w:rPr>
          <w:rFonts w:ascii="Cambria" w:hAnsi="Cambria" w:cs="Arial"/>
          <w:sz w:val="20"/>
          <w:szCs w:val="20"/>
        </w:rPr>
        <w:t>github</w:t>
      </w:r>
      <w:proofErr w:type="spellEnd"/>
      <w:r w:rsidRPr="005D34F3">
        <w:rPr>
          <w:rFonts w:ascii="Cambria" w:hAnsi="Cambria" w:cs="Arial"/>
          <w:sz w:val="20"/>
          <w:szCs w:val="20"/>
        </w:rPr>
        <w:t>.</w:t>
      </w:r>
    </w:p>
    <w:p w14:paraId="366072B7" w14:textId="22E935EC" w:rsidR="00C80456" w:rsidRDefault="00C80456" w:rsidP="005D34F3">
      <w:pPr>
        <w:pStyle w:val="ListParagraph"/>
        <w:numPr>
          <w:ilvl w:val="0"/>
          <w:numId w:val="6"/>
        </w:numPr>
        <w:spacing w:after="0" w:line="360" w:lineRule="auto"/>
        <w:jc w:val="both"/>
        <w:rPr>
          <w:rFonts w:ascii="Cambria" w:hAnsi="Cambria" w:cs="Arial"/>
        </w:rPr>
      </w:pPr>
      <w:r w:rsidRPr="005D34F3">
        <w:rPr>
          <w:rFonts w:ascii="Cambria" w:hAnsi="Cambria" w:cs="Arial"/>
          <w:sz w:val="20"/>
          <w:szCs w:val="20"/>
        </w:rPr>
        <w:t>Replication of KH 2015 Figure</w:t>
      </w:r>
      <w:r>
        <w:rPr>
          <w:rFonts w:ascii="Cambria" w:hAnsi="Cambria" w:cs="Arial"/>
        </w:rPr>
        <w:t xml:space="preserve"> 1</w:t>
      </w:r>
    </w:p>
    <w:p w14:paraId="5A52508E" w14:textId="3B40820C" w:rsidR="00C80456" w:rsidRDefault="00C80456" w:rsidP="00C80456">
      <w:pPr>
        <w:pStyle w:val="ListParagraph"/>
        <w:numPr>
          <w:ilvl w:val="0"/>
          <w:numId w:val="6"/>
        </w:numPr>
        <w:spacing w:after="0" w:line="360" w:lineRule="auto"/>
        <w:jc w:val="both"/>
        <w:rPr>
          <w:rFonts w:ascii="Cambria" w:hAnsi="Cambria" w:cs="Arial"/>
        </w:rPr>
      </w:pPr>
      <w:proofErr w:type="spellStart"/>
      <w:r>
        <w:rPr>
          <w:rFonts w:ascii="Cambria" w:hAnsi="Cambria" w:cs="Arial"/>
        </w:rPr>
        <w:t>Fdr</w:t>
      </w:r>
      <w:proofErr w:type="spellEnd"/>
      <w:r>
        <w:rPr>
          <w:rFonts w:ascii="Cambria" w:hAnsi="Cambria" w:cs="Arial"/>
        </w:rPr>
        <w:t xml:space="preserve"> and p values for all significant results for 3</w:t>
      </w:r>
      <w:r w:rsidR="00BF7C18">
        <w:rPr>
          <w:rFonts w:ascii="Cambria" w:hAnsi="Cambria" w:cs="Arial"/>
        </w:rPr>
        <w:t>-</w:t>
      </w:r>
      <w:r>
        <w:rPr>
          <w:rFonts w:ascii="Cambria" w:hAnsi="Cambria" w:cs="Arial"/>
        </w:rPr>
        <w:t>mer, 5</w:t>
      </w:r>
      <w:r w:rsidR="00BF7C18">
        <w:rPr>
          <w:rFonts w:ascii="Cambria" w:hAnsi="Cambria" w:cs="Arial"/>
        </w:rPr>
        <w:t>-</w:t>
      </w:r>
      <w:r>
        <w:rPr>
          <w:rFonts w:ascii="Cambria" w:hAnsi="Cambria" w:cs="Arial"/>
        </w:rPr>
        <w:t>mer, 7</w:t>
      </w:r>
      <w:r w:rsidR="00BF7C18">
        <w:rPr>
          <w:rFonts w:ascii="Cambria" w:hAnsi="Cambria" w:cs="Arial"/>
        </w:rPr>
        <w:t>-</w:t>
      </w:r>
      <w:r>
        <w:rPr>
          <w:rFonts w:ascii="Cambria" w:hAnsi="Cambria" w:cs="Arial"/>
        </w:rPr>
        <w:t>mer</w:t>
      </w:r>
    </w:p>
    <w:p w14:paraId="52109FCB" w14:textId="5B1FE955" w:rsidR="00BA757E" w:rsidRDefault="00853901" w:rsidP="00C80456">
      <w:pPr>
        <w:pStyle w:val="ListParagraph"/>
        <w:numPr>
          <w:ilvl w:val="0"/>
          <w:numId w:val="6"/>
        </w:numPr>
        <w:spacing w:after="0" w:line="360" w:lineRule="auto"/>
        <w:jc w:val="both"/>
        <w:rPr>
          <w:rFonts w:ascii="Cambria" w:hAnsi="Cambria" w:cs="Arial"/>
        </w:rPr>
      </w:pPr>
      <w:r>
        <w:rPr>
          <w:rFonts w:ascii="Cambria" w:hAnsi="Cambria" w:cs="Arial"/>
        </w:rPr>
        <w:t>Ranked p value figures: 3</w:t>
      </w:r>
      <w:r w:rsidR="00BF7C18">
        <w:rPr>
          <w:rFonts w:ascii="Cambria" w:hAnsi="Cambria" w:cs="Arial"/>
        </w:rPr>
        <w:t>-</w:t>
      </w:r>
      <w:r>
        <w:rPr>
          <w:rFonts w:ascii="Cambria" w:hAnsi="Cambria" w:cs="Arial"/>
        </w:rPr>
        <w:t>mer/5</w:t>
      </w:r>
      <w:r w:rsidR="00BF7C18">
        <w:rPr>
          <w:rFonts w:ascii="Cambria" w:hAnsi="Cambria" w:cs="Arial"/>
        </w:rPr>
        <w:t>-</w:t>
      </w:r>
      <w:r>
        <w:rPr>
          <w:rFonts w:ascii="Cambria" w:hAnsi="Cambria" w:cs="Arial"/>
        </w:rPr>
        <w:t>mer/7</w:t>
      </w:r>
      <w:r w:rsidR="00BF7C18">
        <w:rPr>
          <w:rFonts w:ascii="Cambria" w:hAnsi="Cambria" w:cs="Arial"/>
        </w:rPr>
        <w:t>-</w:t>
      </w:r>
      <w:r>
        <w:rPr>
          <w:rFonts w:ascii="Cambria" w:hAnsi="Cambria" w:cs="Arial"/>
        </w:rPr>
        <w:t>mer</w:t>
      </w:r>
    </w:p>
    <w:p w14:paraId="1490AECD" w14:textId="4D7C7C17" w:rsidR="00C80456" w:rsidRDefault="00CC7F46" w:rsidP="00C80456">
      <w:pPr>
        <w:pStyle w:val="ListParagraph"/>
        <w:numPr>
          <w:ilvl w:val="0"/>
          <w:numId w:val="6"/>
        </w:numPr>
        <w:spacing w:after="0" w:line="360" w:lineRule="auto"/>
        <w:jc w:val="both"/>
        <w:rPr>
          <w:rFonts w:ascii="Cambria" w:hAnsi="Cambria" w:cs="Arial"/>
        </w:rPr>
      </w:pPr>
      <w:r>
        <w:rPr>
          <w:rFonts w:ascii="Cambria" w:hAnsi="Cambria" w:cs="Arial"/>
        </w:rPr>
        <w:t>TCC-&gt;T</w:t>
      </w:r>
      <w:r w:rsidR="00C80456">
        <w:rPr>
          <w:rFonts w:ascii="Cambria" w:hAnsi="Cambria" w:cs="Arial"/>
        </w:rPr>
        <w:t xml:space="preserve"> by subpopulations to show correlation with latitude</w:t>
      </w:r>
    </w:p>
    <w:p w14:paraId="05CCB01C" w14:textId="72474801" w:rsidR="00853901" w:rsidRPr="00853901" w:rsidRDefault="00853901" w:rsidP="00853901">
      <w:pPr>
        <w:pStyle w:val="ListParagraph"/>
        <w:numPr>
          <w:ilvl w:val="0"/>
          <w:numId w:val="6"/>
        </w:numPr>
        <w:spacing w:after="0" w:line="360" w:lineRule="auto"/>
        <w:jc w:val="both"/>
        <w:rPr>
          <w:rFonts w:ascii="Cambria" w:hAnsi="Cambria" w:cs="Arial"/>
        </w:rPr>
      </w:pPr>
      <w:r>
        <w:rPr>
          <w:rFonts w:ascii="Cambria" w:hAnsi="Cambria" w:cs="Arial"/>
        </w:rPr>
        <w:t>CI and chromosome plots for top 3</w:t>
      </w:r>
      <w:r w:rsidR="00BF7C18">
        <w:rPr>
          <w:rFonts w:ascii="Cambria" w:hAnsi="Cambria" w:cs="Arial"/>
        </w:rPr>
        <w:t>-</w:t>
      </w:r>
      <w:r>
        <w:rPr>
          <w:rFonts w:ascii="Cambria" w:hAnsi="Cambria" w:cs="Arial"/>
        </w:rPr>
        <w:t>mer signals not already in Figures 1 and 2.</w:t>
      </w:r>
    </w:p>
    <w:p w14:paraId="66625356" w14:textId="396C4D3C" w:rsidR="00837E46" w:rsidRPr="002F38A1" w:rsidRDefault="00837E46" w:rsidP="002F38A1">
      <w:pPr>
        <w:pStyle w:val="ListParagraph"/>
        <w:spacing w:after="0" w:line="360" w:lineRule="auto"/>
        <w:jc w:val="both"/>
        <w:rPr>
          <w:rFonts w:ascii="Cambria" w:hAnsi="Cambria" w:cs="Arial"/>
        </w:rPr>
      </w:pPr>
    </w:p>
    <w:p w14:paraId="2E5C9383" w14:textId="12819FD4" w:rsidR="004A23F0" w:rsidRPr="002F38A1" w:rsidRDefault="00293FD5" w:rsidP="002F38A1">
      <w:pPr>
        <w:spacing w:after="0" w:line="360" w:lineRule="auto"/>
        <w:jc w:val="both"/>
        <w:rPr>
          <w:rFonts w:ascii="Cambria" w:hAnsi="Cambria" w:cs="Arial"/>
          <w:b/>
          <w:u w:val="single"/>
        </w:rPr>
      </w:pPr>
      <w:r w:rsidRPr="002F38A1">
        <w:rPr>
          <w:rFonts w:ascii="Cambria" w:hAnsi="Cambria" w:cs="Arial"/>
          <w:b/>
          <w:u w:val="single"/>
        </w:rPr>
        <w:t>LITERATURE CITED</w:t>
      </w:r>
    </w:p>
    <w:p w14:paraId="1DA44CD7" w14:textId="24DA6D0B" w:rsidR="00EF6541" w:rsidRPr="00EF6541" w:rsidRDefault="00272278" w:rsidP="00EF6541">
      <w:pPr>
        <w:widowControl w:val="0"/>
        <w:autoSpaceDE w:val="0"/>
        <w:autoSpaceDN w:val="0"/>
        <w:adjustRightInd w:val="0"/>
        <w:spacing w:after="0" w:line="360" w:lineRule="auto"/>
        <w:ind w:left="640" w:hanging="640"/>
        <w:rPr>
          <w:rFonts w:ascii="Cambria" w:hAnsi="Cambria" w:cs="Times New Roman"/>
          <w:noProof/>
          <w:szCs w:val="24"/>
        </w:rPr>
      </w:pPr>
      <w:r w:rsidRPr="002F38A1">
        <w:rPr>
          <w:rFonts w:ascii="Cambria" w:hAnsi="Cambria" w:cs="Arial"/>
          <w:b/>
          <w:u w:val="single"/>
        </w:rPr>
        <w:fldChar w:fldCharType="begin" w:fldLock="1"/>
      </w:r>
      <w:r w:rsidRPr="002F38A1">
        <w:rPr>
          <w:rFonts w:ascii="Cambria" w:hAnsi="Cambria" w:cs="Arial"/>
          <w:b/>
          <w:u w:val="single"/>
        </w:rPr>
        <w:instrText xml:space="preserve">ADDIN Mendeley Bibliography CSL_BIBLIOGRAPHY </w:instrText>
      </w:r>
      <w:r w:rsidRPr="002F38A1">
        <w:rPr>
          <w:rFonts w:ascii="Cambria" w:hAnsi="Cambria" w:cs="Arial"/>
          <w:b/>
          <w:u w:val="single"/>
        </w:rPr>
        <w:fldChar w:fldCharType="separate"/>
      </w:r>
      <w:r w:rsidR="00EF6541" w:rsidRPr="00EF6541">
        <w:rPr>
          <w:rFonts w:ascii="Cambria" w:hAnsi="Cambria" w:cs="Times New Roman"/>
          <w:noProof/>
          <w:szCs w:val="24"/>
        </w:rPr>
        <w:t>1.</w:t>
      </w:r>
      <w:r w:rsidR="00EF6541" w:rsidRPr="00EF6541">
        <w:rPr>
          <w:rFonts w:ascii="Cambria" w:hAnsi="Cambria" w:cs="Times New Roman"/>
          <w:noProof/>
          <w:szCs w:val="24"/>
        </w:rPr>
        <w:tab/>
        <w:t xml:space="preserve">Conrad, D. F. </w:t>
      </w:r>
      <w:r w:rsidR="00EF6541" w:rsidRPr="00EF6541">
        <w:rPr>
          <w:rFonts w:ascii="Cambria" w:hAnsi="Cambria" w:cs="Times New Roman"/>
          <w:i/>
          <w:iCs/>
          <w:noProof/>
          <w:szCs w:val="24"/>
        </w:rPr>
        <w:t>et al.</w:t>
      </w:r>
      <w:r w:rsidR="00EF6541" w:rsidRPr="00EF6541">
        <w:rPr>
          <w:rFonts w:ascii="Cambria" w:hAnsi="Cambria" w:cs="Times New Roman"/>
          <w:noProof/>
          <w:szCs w:val="24"/>
        </w:rPr>
        <w:t xml:space="preserve"> Variation in genome-wide mutation rates within and between human families. </w:t>
      </w:r>
      <w:r w:rsidR="00EF6541" w:rsidRPr="00EF6541">
        <w:rPr>
          <w:rFonts w:ascii="Cambria" w:hAnsi="Cambria" w:cs="Times New Roman"/>
          <w:i/>
          <w:iCs/>
          <w:noProof/>
          <w:szCs w:val="24"/>
        </w:rPr>
        <w:t>Nat. Genet.</w:t>
      </w:r>
      <w:r w:rsidR="00EF6541" w:rsidRPr="00EF6541">
        <w:rPr>
          <w:rFonts w:ascii="Cambria" w:hAnsi="Cambria" w:cs="Times New Roman"/>
          <w:noProof/>
          <w:szCs w:val="24"/>
        </w:rPr>
        <w:t xml:space="preserve"> </w:t>
      </w:r>
      <w:r w:rsidR="00EF6541" w:rsidRPr="00EF6541">
        <w:rPr>
          <w:rFonts w:ascii="Cambria" w:hAnsi="Cambria" w:cs="Times New Roman"/>
          <w:b/>
          <w:bCs/>
          <w:noProof/>
          <w:szCs w:val="24"/>
        </w:rPr>
        <w:t>43,</w:t>
      </w:r>
      <w:r w:rsidR="00EF6541" w:rsidRPr="00EF6541">
        <w:rPr>
          <w:rFonts w:ascii="Cambria" w:hAnsi="Cambria" w:cs="Times New Roman"/>
          <w:noProof/>
          <w:szCs w:val="24"/>
        </w:rPr>
        <w:t xml:space="preserve"> 712–4 (2011).</w:t>
      </w:r>
    </w:p>
    <w:p w14:paraId="43248722" w14:textId="77777777" w:rsidR="00EF6541" w:rsidRPr="00EF6541" w:rsidRDefault="00EF6541" w:rsidP="00EF6541">
      <w:pPr>
        <w:widowControl w:val="0"/>
        <w:autoSpaceDE w:val="0"/>
        <w:autoSpaceDN w:val="0"/>
        <w:adjustRightInd w:val="0"/>
        <w:spacing w:after="0" w:line="360" w:lineRule="auto"/>
        <w:ind w:left="640" w:hanging="640"/>
        <w:rPr>
          <w:rFonts w:ascii="Cambria" w:hAnsi="Cambria" w:cs="Times New Roman"/>
          <w:noProof/>
          <w:szCs w:val="24"/>
        </w:rPr>
      </w:pPr>
      <w:r w:rsidRPr="00EF6541">
        <w:rPr>
          <w:rFonts w:ascii="Cambria" w:hAnsi="Cambria" w:cs="Times New Roman"/>
          <w:noProof/>
          <w:szCs w:val="24"/>
        </w:rPr>
        <w:t>2.</w:t>
      </w:r>
      <w:r w:rsidRPr="00EF6541">
        <w:rPr>
          <w:rFonts w:ascii="Cambria" w:hAnsi="Cambria" w:cs="Times New Roman"/>
          <w:noProof/>
          <w:szCs w:val="24"/>
        </w:rPr>
        <w:tab/>
        <w:t xml:space="preserve">Hodgkinson, A. &amp; Eyre-Walker, A. Variation in the mutation rate across mammalian genomes. </w:t>
      </w:r>
      <w:r w:rsidRPr="00EF6541">
        <w:rPr>
          <w:rFonts w:ascii="Cambria" w:hAnsi="Cambria" w:cs="Times New Roman"/>
          <w:i/>
          <w:iCs/>
          <w:noProof/>
          <w:szCs w:val="24"/>
        </w:rPr>
        <w:t>Nat. Rev. Genet.</w:t>
      </w:r>
      <w:r w:rsidRPr="00EF6541">
        <w:rPr>
          <w:rFonts w:ascii="Cambria" w:hAnsi="Cambria" w:cs="Times New Roman"/>
          <w:noProof/>
          <w:szCs w:val="24"/>
        </w:rPr>
        <w:t xml:space="preserve"> </w:t>
      </w:r>
      <w:r w:rsidRPr="00EF6541">
        <w:rPr>
          <w:rFonts w:ascii="Cambria" w:hAnsi="Cambria" w:cs="Times New Roman"/>
          <w:b/>
          <w:bCs/>
          <w:noProof/>
          <w:szCs w:val="24"/>
        </w:rPr>
        <w:t>12,</w:t>
      </w:r>
      <w:r w:rsidRPr="00EF6541">
        <w:rPr>
          <w:rFonts w:ascii="Cambria" w:hAnsi="Cambria" w:cs="Times New Roman"/>
          <w:noProof/>
          <w:szCs w:val="24"/>
        </w:rPr>
        <w:t xml:space="preserve"> 756–66 (2011).</w:t>
      </w:r>
    </w:p>
    <w:p w14:paraId="6B60F193" w14:textId="77777777" w:rsidR="00EF6541" w:rsidRPr="00EF6541" w:rsidRDefault="00EF6541" w:rsidP="00EF6541">
      <w:pPr>
        <w:widowControl w:val="0"/>
        <w:autoSpaceDE w:val="0"/>
        <w:autoSpaceDN w:val="0"/>
        <w:adjustRightInd w:val="0"/>
        <w:spacing w:after="0" w:line="360" w:lineRule="auto"/>
        <w:ind w:left="640" w:hanging="640"/>
        <w:rPr>
          <w:rFonts w:ascii="Cambria" w:hAnsi="Cambria" w:cs="Times New Roman"/>
          <w:noProof/>
          <w:szCs w:val="24"/>
        </w:rPr>
      </w:pPr>
      <w:r w:rsidRPr="00EF6541">
        <w:rPr>
          <w:rFonts w:ascii="Cambria" w:hAnsi="Cambria" w:cs="Times New Roman"/>
          <w:noProof/>
          <w:szCs w:val="24"/>
        </w:rPr>
        <w:lastRenderedPageBreak/>
        <w:t>3.</w:t>
      </w:r>
      <w:r w:rsidRPr="00EF6541">
        <w:rPr>
          <w:rFonts w:ascii="Cambria" w:hAnsi="Cambria" w:cs="Times New Roman"/>
          <w:noProof/>
          <w:szCs w:val="24"/>
        </w:rPr>
        <w:tab/>
        <w:t xml:space="preserve">Harris, K. Evidence for recent, population-specific evolution of the human mutation rate. </w:t>
      </w:r>
      <w:r w:rsidRPr="00EF6541">
        <w:rPr>
          <w:rFonts w:ascii="Cambria" w:hAnsi="Cambria" w:cs="Times New Roman"/>
          <w:i/>
          <w:iCs/>
          <w:noProof/>
          <w:szCs w:val="24"/>
        </w:rPr>
        <w:t>Proc. Natl. Acad. Sci. U. S. A.</w:t>
      </w:r>
      <w:r w:rsidRPr="00EF6541">
        <w:rPr>
          <w:rFonts w:ascii="Cambria" w:hAnsi="Cambria" w:cs="Times New Roman"/>
          <w:noProof/>
          <w:szCs w:val="24"/>
        </w:rPr>
        <w:t xml:space="preserve"> </w:t>
      </w:r>
      <w:r w:rsidRPr="00EF6541">
        <w:rPr>
          <w:rFonts w:ascii="Cambria" w:hAnsi="Cambria" w:cs="Times New Roman"/>
          <w:b/>
          <w:bCs/>
          <w:noProof/>
          <w:szCs w:val="24"/>
        </w:rPr>
        <w:t>112,</w:t>
      </w:r>
      <w:r w:rsidRPr="00EF6541">
        <w:rPr>
          <w:rFonts w:ascii="Cambria" w:hAnsi="Cambria" w:cs="Times New Roman"/>
          <w:noProof/>
          <w:szCs w:val="24"/>
        </w:rPr>
        <w:t xml:space="preserve"> 3439–44 (2015).</w:t>
      </w:r>
    </w:p>
    <w:p w14:paraId="01208686" w14:textId="77777777" w:rsidR="00EF6541" w:rsidRPr="00EF6541" w:rsidRDefault="00EF6541" w:rsidP="00EF6541">
      <w:pPr>
        <w:widowControl w:val="0"/>
        <w:autoSpaceDE w:val="0"/>
        <w:autoSpaceDN w:val="0"/>
        <w:adjustRightInd w:val="0"/>
        <w:spacing w:after="0" w:line="360" w:lineRule="auto"/>
        <w:ind w:left="640" w:hanging="640"/>
        <w:rPr>
          <w:rFonts w:ascii="Cambria" w:hAnsi="Cambria" w:cs="Times New Roman"/>
          <w:noProof/>
          <w:szCs w:val="24"/>
        </w:rPr>
      </w:pPr>
      <w:r w:rsidRPr="00EF6541">
        <w:rPr>
          <w:rFonts w:ascii="Cambria" w:hAnsi="Cambria" w:cs="Times New Roman"/>
          <w:noProof/>
          <w:szCs w:val="24"/>
        </w:rPr>
        <w:t>4.</w:t>
      </w:r>
      <w:r w:rsidRPr="00EF6541">
        <w:rPr>
          <w:rFonts w:ascii="Cambria" w:hAnsi="Cambria" w:cs="Times New Roman"/>
          <w:noProof/>
          <w:szCs w:val="24"/>
        </w:rPr>
        <w:tab/>
        <w:t xml:space="preserve">Mathieson, I. </w:t>
      </w:r>
      <w:r w:rsidRPr="00EF6541">
        <w:rPr>
          <w:rFonts w:ascii="Cambria" w:hAnsi="Cambria" w:cs="Times New Roman"/>
          <w:i/>
          <w:iCs/>
          <w:noProof/>
          <w:szCs w:val="24"/>
        </w:rPr>
        <w:t>et al.</w:t>
      </w:r>
      <w:r w:rsidRPr="00EF6541">
        <w:rPr>
          <w:rFonts w:ascii="Cambria" w:hAnsi="Cambria" w:cs="Times New Roman"/>
          <w:noProof/>
          <w:szCs w:val="24"/>
        </w:rPr>
        <w:t xml:space="preserve"> Differences in the rare variant spectrum among human populations. </w:t>
      </w:r>
      <w:r w:rsidRPr="00EF6541">
        <w:rPr>
          <w:rFonts w:ascii="Cambria" w:hAnsi="Cambria" w:cs="Times New Roman"/>
          <w:i/>
          <w:iCs/>
          <w:noProof/>
          <w:szCs w:val="24"/>
        </w:rPr>
        <w:t>PLOS Genet.</w:t>
      </w:r>
      <w:r w:rsidRPr="00EF6541">
        <w:rPr>
          <w:rFonts w:ascii="Cambria" w:hAnsi="Cambria" w:cs="Times New Roman"/>
          <w:noProof/>
          <w:szCs w:val="24"/>
        </w:rPr>
        <w:t xml:space="preserve"> </w:t>
      </w:r>
      <w:r w:rsidRPr="00EF6541">
        <w:rPr>
          <w:rFonts w:ascii="Cambria" w:hAnsi="Cambria" w:cs="Times New Roman"/>
          <w:b/>
          <w:bCs/>
          <w:noProof/>
          <w:szCs w:val="24"/>
        </w:rPr>
        <w:t>13,</w:t>
      </w:r>
      <w:r w:rsidRPr="00EF6541">
        <w:rPr>
          <w:rFonts w:ascii="Cambria" w:hAnsi="Cambria" w:cs="Times New Roman"/>
          <w:noProof/>
          <w:szCs w:val="24"/>
        </w:rPr>
        <w:t xml:space="preserve"> e1006581 (2017).</w:t>
      </w:r>
    </w:p>
    <w:p w14:paraId="57D5685E" w14:textId="77777777" w:rsidR="00EF6541" w:rsidRPr="00EF6541" w:rsidRDefault="00EF6541" w:rsidP="00EF6541">
      <w:pPr>
        <w:widowControl w:val="0"/>
        <w:autoSpaceDE w:val="0"/>
        <w:autoSpaceDN w:val="0"/>
        <w:adjustRightInd w:val="0"/>
        <w:spacing w:after="0" w:line="360" w:lineRule="auto"/>
        <w:ind w:left="640" w:hanging="640"/>
        <w:rPr>
          <w:rFonts w:ascii="Cambria" w:hAnsi="Cambria" w:cs="Times New Roman"/>
          <w:noProof/>
          <w:szCs w:val="24"/>
        </w:rPr>
      </w:pPr>
      <w:r w:rsidRPr="00EF6541">
        <w:rPr>
          <w:rFonts w:ascii="Cambria" w:hAnsi="Cambria" w:cs="Times New Roman"/>
          <w:noProof/>
          <w:szCs w:val="24"/>
        </w:rPr>
        <w:t>5.</w:t>
      </w:r>
      <w:r w:rsidRPr="00EF6541">
        <w:rPr>
          <w:rFonts w:ascii="Cambria" w:hAnsi="Cambria" w:cs="Times New Roman"/>
          <w:noProof/>
          <w:szCs w:val="24"/>
        </w:rPr>
        <w:tab/>
        <w:t xml:space="preserve">Harris, K. &amp; Pritchard, J. K. Rapid evolution of the human mutation spectrum. </w:t>
      </w:r>
      <w:r w:rsidRPr="00EF6541">
        <w:rPr>
          <w:rFonts w:ascii="Cambria" w:hAnsi="Cambria" w:cs="Times New Roman"/>
          <w:i/>
          <w:iCs/>
          <w:noProof/>
          <w:szCs w:val="24"/>
        </w:rPr>
        <w:t>Elife</w:t>
      </w:r>
      <w:r w:rsidRPr="00EF6541">
        <w:rPr>
          <w:rFonts w:ascii="Cambria" w:hAnsi="Cambria" w:cs="Times New Roman"/>
          <w:noProof/>
          <w:szCs w:val="24"/>
        </w:rPr>
        <w:t xml:space="preserve"> </w:t>
      </w:r>
      <w:r w:rsidRPr="00EF6541">
        <w:rPr>
          <w:rFonts w:ascii="Cambria" w:hAnsi="Cambria" w:cs="Times New Roman"/>
          <w:b/>
          <w:bCs/>
          <w:noProof/>
          <w:szCs w:val="24"/>
        </w:rPr>
        <w:t>6,</w:t>
      </w:r>
      <w:r w:rsidRPr="00EF6541">
        <w:rPr>
          <w:rFonts w:ascii="Cambria" w:hAnsi="Cambria" w:cs="Times New Roman"/>
          <w:noProof/>
          <w:szCs w:val="24"/>
        </w:rPr>
        <w:t xml:space="preserve"> (2017).</w:t>
      </w:r>
    </w:p>
    <w:p w14:paraId="3111C600" w14:textId="77777777" w:rsidR="00EF6541" w:rsidRPr="00EF6541" w:rsidRDefault="00EF6541" w:rsidP="00EF6541">
      <w:pPr>
        <w:widowControl w:val="0"/>
        <w:autoSpaceDE w:val="0"/>
        <w:autoSpaceDN w:val="0"/>
        <w:adjustRightInd w:val="0"/>
        <w:spacing w:after="0" w:line="360" w:lineRule="auto"/>
        <w:ind w:left="640" w:hanging="640"/>
        <w:rPr>
          <w:rFonts w:ascii="Cambria" w:hAnsi="Cambria" w:cs="Times New Roman"/>
          <w:noProof/>
          <w:szCs w:val="24"/>
        </w:rPr>
      </w:pPr>
      <w:r w:rsidRPr="00EF6541">
        <w:rPr>
          <w:rFonts w:ascii="Cambria" w:hAnsi="Cambria" w:cs="Times New Roman"/>
          <w:noProof/>
          <w:szCs w:val="24"/>
        </w:rPr>
        <w:t>6.</w:t>
      </w:r>
      <w:r w:rsidRPr="00EF6541">
        <w:rPr>
          <w:rFonts w:ascii="Cambria" w:hAnsi="Cambria" w:cs="Times New Roman"/>
          <w:noProof/>
          <w:szCs w:val="24"/>
        </w:rPr>
        <w:tab/>
        <w:t xml:space="preserve">Hwang, D. G. &amp; Green, P. Bayesian Markov chain Monte Carlo sequence analysis reveals varying neutral substitution patterns in mammalian evolution. </w:t>
      </w:r>
      <w:r w:rsidRPr="00EF6541">
        <w:rPr>
          <w:rFonts w:ascii="Cambria" w:hAnsi="Cambria" w:cs="Times New Roman"/>
          <w:i/>
          <w:iCs/>
          <w:noProof/>
          <w:szCs w:val="24"/>
        </w:rPr>
        <w:t>Proc. Natl. Acad. Sci. U. S. A.</w:t>
      </w:r>
      <w:r w:rsidRPr="00EF6541">
        <w:rPr>
          <w:rFonts w:ascii="Cambria" w:hAnsi="Cambria" w:cs="Times New Roman"/>
          <w:noProof/>
          <w:szCs w:val="24"/>
        </w:rPr>
        <w:t xml:space="preserve"> </w:t>
      </w:r>
      <w:r w:rsidRPr="00EF6541">
        <w:rPr>
          <w:rFonts w:ascii="Cambria" w:hAnsi="Cambria" w:cs="Times New Roman"/>
          <w:b/>
          <w:bCs/>
          <w:noProof/>
          <w:szCs w:val="24"/>
        </w:rPr>
        <w:t>101,</w:t>
      </w:r>
      <w:r w:rsidRPr="00EF6541">
        <w:rPr>
          <w:rFonts w:ascii="Cambria" w:hAnsi="Cambria" w:cs="Times New Roman"/>
          <w:noProof/>
          <w:szCs w:val="24"/>
        </w:rPr>
        <w:t xml:space="preserve"> 13994–4001 (2004).</w:t>
      </w:r>
    </w:p>
    <w:p w14:paraId="11E5C9DD" w14:textId="77777777" w:rsidR="00EF6541" w:rsidRPr="00EF6541" w:rsidRDefault="00EF6541" w:rsidP="00EF6541">
      <w:pPr>
        <w:widowControl w:val="0"/>
        <w:autoSpaceDE w:val="0"/>
        <w:autoSpaceDN w:val="0"/>
        <w:adjustRightInd w:val="0"/>
        <w:spacing w:after="0" w:line="360" w:lineRule="auto"/>
        <w:ind w:left="640" w:hanging="640"/>
        <w:rPr>
          <w:rFonts w:ascii="Cambria" w:hAnsi="Cambria" w:cs="Times New Roman"/>
          <w:noProof/>
          <w:szCs w:val="24"/>
        </w:rPr>
      </w:pPr>
      <w:r w:rsidRPr="00EF6541">
        <w:rPr>
          <w:rFonts w:ascii="Cambria" w:hAnsi="Cambria" w:cs="Times New Roman"/>
          <w:noProof/>
          <w:szCs w:val="24"/>
        </w:rPr>
        <w:t>7.</w:t>
      </w:r>
      <w:r w:rsidRPr="00EF6541">
        <w:rPr>
          <w:rFonts w:ascii="Cambria" w:hAnsi="Cambria" w:cs="Times New Roman"/>
          <w:noProof/>
          <w:szCs w:val="24"/>
        </w:rPr>
        <w:tab/>
        <w:t xml:space="preserve">Nik-Zainal, S. </w:t>
      </w:r>
      <w:r w:rsidRPr="00EF6541">
        <w:rPr>
          <w:rFonts w:ascii="Cambria" w:hAnsi="Cambria" w:cs="Times New Roman"/>
          <w:i/>
          <w:iCs/>
          <w:noProof/>
          <w:szCs w:val="24"/>
        </w:rPr>
        <w:t>et al.</w:t>
      </w:r>
      <w:r w:rsidRPr="00EF6541">
        <w:rPr>
          <w:rFonts w:ascii="Cambria" w:hAnsi="Cambria" w:cs="Times New Roman"/>
          <w:noProof/>
          <w:szCs w:val="24"/>
        </w:rPr>
        <w:t xml:space="preserve"> The life history of 21 breast cancers. </w:t>
      </w:r>
      <w:r w:rsidRPr="00EF6541">
        <w:rPr>
          <w:rFonts w:ascii="Cambria" w:hAnsi="Cambria" w:cs="Times New Roman"/>
          <w:i/>
          <w:iCs/>
          <w:noProof/>
          <w:szCs w:val="24"/>
        </w:rPr>
        <w:t>Cell</w:t>
      </w:r>
      <w:r w:rsidRPr="00EF6541">
        <w:rPr>
          <w:rFonts w:ascii="Cambria" w:hAnsi="Cambria" w:cs="Times New Roman"/>
          <w:noProof/>
          <w:szCs w:val="24"/>
        </w:rPr>
        <w:t xml:space="preserve"> </w:t>
      </w:r>
      <w:r w:rsidRPr="00EF6541">
        <w:rPr>
          <w:rFonts w:ascii="Cambria" w:hAnsi="Cambria" w:cs="Times New Roman"/>
          <w:b/>
          <w:bCs/>
          <w:noProof/>
          <w:szCs w:val="24"/>
        </w:rPr>
        <w:t>149,</w:t>
      </w:r>
      <w:r w:rsidRPr="00EF6541">
        <w:rPr>
          <w:rFonts w:ascii="Cambria" w:hAnsi="Cambria" w:cs="Times New Roman"/>
          <w:noProof/>
          <w:szCs w:val="24"/>
        </w:rPr>
        <w:t xml:space="preserve"> 994–1007 (2012).</w:t>
      </w:r>
    </w:p>
    <w:p w14:paraId="377DF149" w14:textId="77777777" w:rsidR="00EF6541" w:rsidRPr="00EF6541" w:rsidRDefault="00EF6541" w:rsidP="00EF6541">
      <w:pPr>
        <w:widowControl w:val="0"/>
        <w:autoSpaceDE w:val="0"/>
        <w:autoSpaceDN w:val="0"/>
        <w:adjustRightInd w:val="0"/>
        <w:spacing w:after="0" w:line="360" w:lineRule="auto"/>
        <w:ind w:left="640" w:hanging="640"/>
        <w:rPr>
          <w:rFonts w:ascii="Cambria" w:hAnsi="Cambria" w:cs="Times New Roman"/>
          <w:noProof/>
          <w:szCs w:val="24"/>
        </w:rPr>
      </w:pPr>
      <w:r w:rsidRPr="00EF6541">
        <w:rPr>
          <w:rFonts w:ascii="Cambria" w:hAnsi="Cambria" w:cs="Times New Roman"/>
          <w:noProof/>
          <w:szCs w:val="24"/>
        </w:rPr>
        <w:t>8.</w:t>
      </w:r>
      <w:r w:rsidRPr="00EF6541">
        <w:rPr>
          <w:rFonts w:ascii="Cambria" w:hAnsi="Cambria" w:cs="Times New Roman"/>
          <w:noProof/>
          <w:szCs w:val="24"/>
        </w:rPr>
        <w:tab/>
        <w:t xml:space="preserve">Aggarwala, V. &amp; Voight, B. F. An expanded sequence context model broadly explains variability in polymorphism levels across the human genome. </w:t>
      </w:r>
      <w:r w:rsidRPr="00EF6541">
        <w:rPr>
          <w:rFonts w:ascii="Cambria" w:hAnsi="Cambria" w:cs="Times New Roman"/>
          <w:i/>
          <w:iCs/>
          <w:noProof/>
          <w:szCs w:val="24"/>
        </w:rPr>
        <w:t>Nat. Genet.</w:t>
      </w:r>
      <w:r w:rsidRPr="00EF6541">
        <w:rPr>
          <w:rFonts w:ascii="Cambria" w:hAnsi="Cambria" w:cs="Times New Roman"/>
          <w:noProof/>
          <w:szCs w:val="24"/>
        </w:rPr>
        <w:t xml:space="preserve"> </w:t>
      </w:r>
      <w:r w:rsidRPr="00EF6541">
        <w:rPr>
          <w:rFonts w:ascii="Cambria" w:hAnsi="Cambria" w:cs="Times New Roman"/>
          <w:b/>
          <w:bCs/>
          <w:noProof/>
          <w:szCs w:val="24"/>
        </w:rPr>
        <w:t>advance on,</w:t>
      </w:r>
      <w:r w:rsidRPr="00EF6541">
        <w:rPr>
          <w:rFonts w:ascii="Cambria" w:hAnsi="Cambria" w:cs="Times New Roman"/>
          <w:noProof/>
          <w:szCs w:val="24"/>
        </w:rPr>
        <w:t xml:space="preserve"> (2016).</w:t>
      </w:r>
    </w:p>
    <w:p w14:paraId="759E5ABA" w14:textId="77777777" w:rsidR="00EF6541" w:rsidRPr="00EF6541" w:rsidRDefault="00EF6541" w:rsidP="00EF6541">
      <w:pPr>
        <w:widowControl w:val="0"/>
        <w:autoSpaceDE w:val="0"/>
        <w:autoSpaceDN w:val="0"/>
        <w:adjustRightInd w:val="0"/>
        <w:spacing w:after="0" w:line="360" w:lineRule="auto"/>
        <w:ind w:left="640" w:hanging="640"/>
        <w:rPr>
          <w:rFonts w:ascii="Cambria" w:hAnsi="Cambria" w:cs="Times New Roman"/>
          <w:noProof/>
          <w:szCs w:val="24"/>
        </w:rPr>
      </w:pPr>
      <w:r w:rsidRPr="00EF6541">
        <w:rPr>
          <w:rFonts w:ascii="Cambria" w:hAnsi="Cambria" w:cs="Times New Roman"/>
          <w:noProof/>
          <w:szCs w:val="24"/>
        </w:rPr>
        <w:t>9.</w:t>
      </w:r>
      <w:r w:rsidRPr="00EF6541">
        <w:rPr>
          <w:rFonts w:ascii="Cambria" w:hAnsi="Cambria" w:cs="Times New Roman"/>
          <w:noProof/>
          <w:szCs w:val="24"/>
        </w:rPr>
        <w:tab/>
        <w:t xml:space="preserve">Seoighe, C. </w:t>
      </w:r>
      <w:r w:rsidRPr="00EF6541">
        <w:rPr>
          <w:rFonts w:ascii="Cambria" w:hAnsi="Cambria" w:cs="Times New Roman"/>
          <w:i/>
          <w:iCs/>
          <w:noProof/>
          <w:szCs w:val="24"/>
        </w:rPr>
        <w:t>et al.</w:t>
      </w:r>
      <w:r w:rsidRPr="00EF6541">
        <w:rPr>
          <w:rFonts w:ascii="Cambria" w:hAnsi="Cambria" w:cs="Times New Roman"/>
          <w:noProof/>
          <w:szCs w:val="24"/>
        </w:rPr>
        <w:t xml:space="preserve"> Inference of Candidate Germline Mutator Loci in Humans from Genome-Wide Haplotype Data. </w:t>
      </w:r>
      <w:r w:rsidRPr="00EF6541">
        <w:rPr>
          <w:rFonts w:ascii="Cambria" w:hAnsi="Cambria" w:cs="Times New Roman"/>
          <w:i/>
          <w:iCs/>
          <w:noProof/>
          <w:szCs w:val="24"/>
        </w:rPr>
        <w:t>PLOS Genet.</w:t>
      </w:r>
      <w:r w:rsidRPr="00EF6541">
        <w:rPr>
          <w:rFonts w:ascii="Cambria" w:hAnsi="Cambria" w:cs="Times New Roman"/>
          <w:noProof/>
          <w:szCs w:val="24"/>
        </w:rPr>
        <w:t xml:space="preserve"> </w:t>
      </w:r>
      <w:r w:rsidRPr="00EF6541">
        <w:rPr>
          <w:rFonts w:ascii="Cambria" w:hAnsi="Cambria" w:cs="Times New Roman"/>
          <w:b/>
          <w:bCs/>
          <w:noProof/>
          <w:szCs w:val="24"/>
        </w:rPr>
        <w:t>13,</w:t>
      </w:r>
      <w:r w:rsidRPr="00EF6541">
        <w:rPr>
          <w:rFonts w:ascii="Cambria" w:hAnsi="Cambria" w:cs="Times New Roman"/>
          <w:noProof/>
          <w:szCs w:val="24"/>
        </w:rPr>
        <w:t xml:space="preserve"> e1006549 (2017).</w:t>
      </w:r>
    </w:p>
    <w:p w14:paraId="570B9046" w14:textId="77777777" w:rsidR="00EF6541" w:rsidRPr="00EF6541" w:rsidRDefault="00EF6541" w:rsidP="00EF6541">
      <w:pPr>
        <w:widowControl w:val="0"/>
        <w:autoSpaceDE w:val="0"/>
        <w:autoSpaceDN w:val="0"/>
        <w:adjustRightInd w:val="0"/>
        <w:spacing w:after="0" w:line="360" w:lineRule="auto"/>
        <w:ind w:left="640" w:hanging="640"/>
        <w:rPr>
          <w:rFonts w:ascii="Cambria" w:hAnsi="Cambria" w:cs="Times New Roman"/>
          <w:noProof/>
          <w:szCs w:val="24"/>
        </w:rPr>
      </w:pPr>
      <w:r w:rsidRPr="00EF6541">
        <w:rPr>
          <w:rFonts w:ascii="Cambria" w:hAnsi="Cambria" w:cs="Times New Roman"/>
          <w:noProof/>
          <w:szCs w:val="24"/>
        </w:rPr>
        <w:t>10.</w:t>
      </w:r>
      <w:r w:rsidRPr="00EF6541">
        <w:rPr>
          <w:rFonts w:ascii="Cambria" w:hAnsi="Cambria" w:cs="Times New Roman"/>
          <w:noProof/>
          <w:szCs w:val="24"/>
        </w:rPr>
        <w:tab/>
        <w:t xml:space="preserve">Zhu, Y., Neeman, T., Yap, V. B. &amp; Huttley, G. A. Statistical Methods for Identifying Sequence Motifs Affecting Point Mutations. </w:t>
      </w:r>
      <w:r w:rsidRPr="00EF6541">
        <w:rPr>
          <w:rFonts w:ascii="Cambria" w:hAnsi="Cambria" w:cs="Times New Roman"/>
          <w:i/>
          <w:iCs/>
          <w:noProof/>
          <w:szCs w:val="24"/>
        </w:rPr>
        <w:t>Genetics</w:t>
      </w:r>
      <w:r w:rsidRPr="00EF6541">
        <w:rPr>
          <w:rFonts w:ascii="Cambria" w:hAnsi="Cambria" w:cs="Times New Roman"/>
          <w:noProof/>
          <w:szCs w:val="24"/>
        </w:rPr>
        <w:t xml:space="preserve"> </w:t>
      </w:r>
      <w:r w:rsidRPr="00EF6541">
        <w:rPr>
          <w:rFonts w:ascii="Cambria" w:hAnsi="Cambria" w:cs="Times New Roman"/>
          <w:b/>
          <w:bCs/>
          <w:noProof/>
          <w:szCs w:val="24"/>
        </w:rPr>
        <w:t>205,</w:t>
      </w:r>
      <w:r w:rsidRPr="00EF6541">
        <w:rPr>
          <w:rFonts w:ascii="Cambria" w:hAnsi="Cambria" w:cs="Times New Roman"/>
          <w:noProof/>
          <w:szCs w:val="24"/>
        </w:rPr>
        <w:t xml:space="preserve"> (2017).</w:t>
      </w:r>
    </w:p>
    <w:p w14:paraId="71AAAD43" w14:textId="77777777" w:rsidR="00EF6541" w:rsidRPr="00EF6541" w:rsidRDefault="00EF6541" w:rsidP="00EF6541">
      <w:pPr>
        <w:widowControl w:val="0"/>
        <w:autoSpaceDE w:val="0"/>
        <w:autoSpaceDN w:val="0"/>
        <w:adjustRightInd w:val="0"/>
        <w:spacing w:after="0" w:line="360" w:lineRule="auto"/>
        <w:ind w:left="640" w:hanging="640"/>
        <w:rPr>
          <w:rFonts w:ascii="Cambria" w:hAnsi="Cambria" w:cs="Times New Roman"/>
          <w:noProof/>
          <w:szCs w:val="24"/>
        </w:rPr>
      </w:pPr>
      <w:r w:rsidRPr="00EF6541">
        <w:rPr>
          <w:rFonts w:ascii="Cambria" w:hAnsi="Cambria" w:cs="Times New Roman"/>
          <w:noProof/>
          <w:szCs w:val="24"/>
        </w:rPr>
        <w:t>11.</w:t>
      </w:r>
      <w:r w:rsidRPr="00EF6541">
        <w:rPr>
          <w:rFonts w:ascii="Cambria" w:hAnsi="Cambria" w:cs="Times New Roman"/>
          <w:noProof/>
          <w:szCs w:val="24"/>
        </w:rPr>
        <w:tab/>
        <w:t xml:space="preserve">Auton, A. </w:t>
      </w:r>
      <w:r w:rsidRPr="00EF6541">
        <w:rPr>
          <w:rFonts w:ascii="Cambria" w:hAnsi="Cambria" w:cs="Times New Roman"/>
          <w:i/>
          <w:iCs/>
          <w:noProof/>
          <w:szCs w:val="24"/>
        </w:rPr>
        <w:t>et al.</w:t>
      </w:r>
      <w:r w:rsidRPr="00EF6541">
        <w:rPr>
          <w:rFonts w:ascii="Cambria" w:hAnsi="Cambria" w:cs="Times New Roman"/>
          <w:noProof/>
          <w:szCs w:val="24"/>
        </w:rPr>
        <w:t xml:space="preserve"> A global reference for human genetic variation. </w:t>
      </w:r>
      <w:r w:rsidRPr="00EF6541">
        <w:rPr>
          <w:rFonts w:ascii="Cambria" w:hAnsi="Cambria" w:cs="Times New Roman"/>
          <w:i/>
          <w:iCs/>
          <w:noProof/>
          <w:szCs w:val="24"/>
        </w:rPr>
        <w:t>Nature</w:t>
      </w:r>
      <w:r w:rsidRPr="00EF6541">
        <w:rPr>
          <w:rFonts w:ascii="Cambria" w:hAnsi="Cambria" w:cs="Times New Roman"/>
          <w:noProof/>
          <w:szCs w:val="24"/>
        </w:rPr>
        <w:t xml:space="preserve"> </w:t>
      </w:r>
      <w:r w:rsidRPr="00EF6541">
        <w:rPr>
          <w:rFonts w:ascii="Cambria" w:hAnsi="Cambria" w:cs="Times New Roman"/>
          <w:b/>
          <w:bCs/>
          <w:noProof/>
          <w:szCs w:val="24"/>
        </w:rPr>
        <w:t>526,</w:t>
      </w:r>
      <w:r w:rsidRPr="00EF6541">
        <w:rPr>
          <w:rFonts w:ascii="Cambria" w:hAnsi="Cambria" w:cs="Times New Roman"/>
          <w:noProof/>
          <w:szCs w:val="24"/>
        </w:rPr>
        <w:t xml:space="preserve"> 68–74 (2015).</w:t>
      </w:r>
    </w:p>
    <w:p w14:paraId="3BC5C965" w14:textId="77777777" w:rsidR="00EF6541" w:rsidRPr="00EF6541" w:rsidRDefault="00EF6541" w:rsidP="00EF6541">
      <w:pPr>
        <w:widowControl w:val="0"/>
        <w:autoSpaceDE w:val="0"/>
        <w:autoSpaceDN w:val="0"/>
        <w:adjustRightInd w:val="0"/>
        <w:spacing w:after="0" w:line="360" w:lineRule="auto"/>
        <w:ind w:left="640" w:hanging="640"/>
        <w:rPr>
          <w:rFonts w:ascii="Cambria" w:hAnsi="Cambria" w:cs="Times New Roman"/>
          <w:noProof/>
          <w:szCs w:val="24"/>
        </w:rPr>
      </w:pPr>
      <w:r w:rsidRPr="00EF6541">
        <w:rPr>
          <w:rFonts w:ascii="Cambria" w:hAnsi="Cambria" w:cs="Times New Roman"/>
          <w:noProof/>
          <w:szCs w:val="24"/>
        </w:rPr>
        <w:t>12.</w:t>
      </w:r>
      <w:r w:rsidRPr="00EF6541">
        <w:rPr>
          <w:rFonts w:ascii="Cambria" w:hAnsi="Cambria" w:cs="Times New Roman"/>
          <w:noProof/>
          <w:szCs w:val="24"/>
        </w:rPr>
        <w:tab/>
        <w:t xml:space="preserve">Kong, A. </w:t>
      </w:r>
      <w:r w:rsidRPr="00EF6541">
        <w:rPr>
          <w:rFonts w:ascii="Cambria" w:hAnsi="Cambria" w:cs="Times New Roman"/>
          <w:i/>
          <w:iCs/>
          <w:noProof/>
          <w:szCs w:val="24"/>
        </w:rPr>
        <w:t>et al.</w:t>
      </w:r>
      <w:r w:rsidRPr="00EF6541">
        <w:rPr>
          <w:rFonts w:ascii="Cambria" w:hAnsi="Cambria" w:cs="Times New Roman"/>
          <w:noProof/>
          <w:szCs w:val="24"/>
        </w:rPr>
        <w:t xml:space="preserve"> Rate of de novo mutations and the importance of father’s age to disease risk. </w:t>
      </w:r>
      <w:r w:rsidRPr="00EF6541">
        <w:rPr>
          <w:rFonts w:ascii="Cambria" w:hAnsi="Cambria" w:cs="Times New Roman"/>
          <w:i/>
          <w:iCs/>
          <w:noProof/>
          <w:szCs w:val="24"/>
        </w:rPr>
        <w:t>Nature</w:t>
      </w:r>
      <w:r w:rsidRPr="00EF6541">
        <w:rPr>
          <w:rFonts w:ascii="Cambria" w:hAnsi="Cambria" w:cs="Times New Roman"/>
          <w:noProof/>
          <w:szCs w:val="24"/>
        </w:rPr>
        <w:t xml:space="preserve"> </w:t>
      </w:r>
      <w:r w:rsidRPr="00EF6541">
        <w:rPr>
          <w:rFonts w:ascii="Cambria" w:hAnsi="Cambria" w:cs="Times New Roman"/>
          <w:b/>
          <w:bCs/>
          <w:noProof/>
          <w:szCs w:val="24"/>
        </w:rPr>
        <w:t>488,</w:t>
      </w:r>
      <w:r w:rsidRPr="00EF6541">
        <w:rPr>
          <w:rFonts w:ascii="Cambria" w:hAnsi="Cambria" w:cs="Times New Roman"/>
          <w:noProof/>
          <w:szCs w:val="24"/>
        </w:rPr>
        <w:t xml:space="preserve"> 471–5 (2012).</w:t>
      </w:r>
    </w:p>
    <w:p w14:paraId="2DCBEA4E" w14:textId="77777777" w:rsidR="00EF6541" w:rsidRPr="00EF6541" w:rsidRDefault="00EF6541" w:rsidP="00EF6541">
      <w:pPr>
        <w:widowControl w:val="0"/>
        <w:autoSpaceDE w:val="0"/>
        <w:autoSpaceDN w:val="0"/>
        <w:adjustRightInd w:val="0"/>
        <w:spacing w:after="0" w:line="360" w:lineRule="auto"/>
        <w:ind w:left="640" w:hanging="640"/>
        <w:rPr>
          <w:rFonts w:ascii="Cambria" w:hAnsi="Cambria" w:cs="Times New Roman"/>
          <w:noProof/>
          <w:szCs w:val="24"/>
        </w:rPr>
      </w:pPr>
      <w:r w:rsidRPr="00EF6541">
        <w:rPr>
          <w:rFonts w:ascii="Cambria" w:hAnsi="Cambria" w:cs="Times New Roman"/>
          <w:noProof/>
          <w:szCs w:val="24"/>
        </w:rPr>
        <w:t>13.</w:t>
      </w:r>
      <w:r w:rsidRPr="00EF6541">
        <w:rPr>
          <w:rFonts w:ascii="Cambria" w:hAnsi="Cambria" w:cs="Times New Roman"/>
          <w:noProof/>
          <w:szCs w:val="24"/>
        </w:rPr>
        <w:tab/>
        <w:t xml:space="preserve">Harris, K. &amp; Pritchard, J. Rapid evolution of the human mutation spectrum. </w:t>
      </w:r>
      <w:r w:rsidRPr="00EF6541">
        <w:rPr>
          <w:rFonts w:ascii="Cambria" w:hAnsi="Cambria" w:cs="Times New Roman"/>
          <w:i/>
          <w:iCs/>
          <w:noProof/>
          <w:szCs w:val="24"/>
        </w:rPr>
        <w:t>bioRxiv</w:t>
      </w:r>
      <w:r w:rsidRPr="00EF6541">
        <w:rPr>
          <w:rFonts w:ascii="Cambria" w:hAnsi="Cambria" w:cs="Times New Roman"/>
          <w:noProof/>
          <w:szCs w:val="24"/>
        </w:rPr>
        <w:t xml:space="preserve"> (2017).</w:t>
      </w:r>
    </w:p>
    <w:p w14:paraId="02E8782C" w14:textId="77777777" w:rsidR="00EF6541" w:rsidRPr="00EF6541" w:rsidRDefault="00EF6541" w:rsidP="00EF6541">
      <w:pPr>
        <w:widowControl w:val="0"/>
        <w:autoSpaceDE w:val="0"/>
        <w:autoSpaceDN w:val="0"/>
        <w:adjustRightInd w:val="0"/>
        <w:spacing w:after="0" w:line="360" w:lineRule="auto"/>
        <w:ind w:left="640" w:hanging="640"/>
        <w:rPr>
          <w:rFonts w:ascii="Cambria" w:hAnsi="Cambria" w:cs="Times New Roman"/>
          <w:noProof/>
          <w:szCs w:val="24"/>
        </w:rPr>
      </w:pPr>
      <w:r w:rsidRPr="00EF6541">
        <w:rPr>
          <w:rFonts w:ascii="Cambria" w:hAnsi="Cambria" w:cs="Times New Roman"/>
          <w:noProof/>
          <w:szCs w:val="24"/>
        </w:rPr>
        <w:t>14.</w:t>
      </w:r>
      <w:r w:rsidRPr="00EF6541">
        <w:rPr>
          <w:rFonts w:ascii="Cambria" w:hAnsi="Cambria" w:cs="Times New Roman"/>
          <w:noProof/>
          <w:szCs w:val="24"/>
        </w:rPr>
        <w:tab/>
        <w:t xml:space="preserve">Forbes, S. A. </w:t>
      </w:r>
      <w:r w:rsidRPr="00EF6541">
        <w:rPr>
          <w:rFonts w:ascii="Cambria" w:hAnsi="Cambria" w:cs="Times New Roman"/>
          <w:i/>
          <w:iCs/>
          <w:noProof/>
          <w:szCs w:val="24"/>
        </w:rPr>
        <w:t>et al.</w:t>
      </w:r>
      <w:r w:rsidRPr="00EF6541">
        <w:rPr>
          <w:rFonts w:ascii="Cambria" w:hAnsi="Cambria" w:cs="Times New Roman"/>
          <w:noProof/>
          <w:szCs w:val="24"/>
        </w:rPr>
        <w:t xml:space="preserve"> COSMIC: exploring the world’s knowledge of somatic mutations in human cancer. </w:t>
      </w:r>
      <w:r w:rsidRPr="00EF6541">
        <w:rPr>
          <w:rFonts w:ascii="Cambria" w:hAnsi="Cambria" w:cs="Times New Roman"/>
          <w:i/>
          <w:iCs/>
          <w:noProof/>
          <w:szCs w:val="24"/>
        </w:rPr>
        <w:t>Nucleic Acids Res.</w:t>
      </w:r>
      <w:r w:rsidRPr="00EF6541">
        <w:rPr>
          <w:rFonts w:ascii="Cambria" w:hAnsi="Cambria" w:cs="Times New Roman"/>
          <w:noProof/>
          <w:szCs w:val="24"/>
        </w:rPr>
        <w:t xml:space="preserve"> </w:t>
      </w:r>
      <w:r w:rsidRPr="00EF6541">
        <w:rPr>
          <w:rFonts w:ascii="Cambria" w:hAnsi="Cambria" w:cs="Times New Roman"/>
          <w:b/>
          <w:bCs/>
          <w:noProof/>
          <w:szCs w:val="24"/>
        </w:rPr>
        <w:t>43,</w:t>
      </w:r>
      <w:r w:rsidRPr="00EF6541">
        <w:rPr>
          <w:rFonts w:ascii="Cambria" w:hAnsi="Cambria" w:cs="Times New Roman"/>
          <w:noProof/>
          <w:szCs w:val="24"/>
        </w:rPr>
        <w:t xml:space="preserve"> D805–D811 (2015).</w:t>
      </w:r>
    </w:p>
    <w:p w14:paraId="2B56EE8D" w14:textId="77777777" w:rsidR="00EF6541" w:rsidRPr="00EF6541" w:rsidRDefault="00EF6541" w:rsidP="00EF6541">
      <w:pPr>
        <w:widowControl w:val="0"/>
        <w:autoSpaceDE w:val="0"/>
        <w:autoSpaceDN w:val="0"/>
        <w:adjustRightInd w:val="0"/>
        <w:spacing w:after="0" w:line="360" w:lineRule="auto"/>
        <w:ind w:left="640" w:hanging="640"/>
        <w:rPr>
          <w:rFonts w:ascii="Cambria" w:hAnsi="Cambria" w:cs="Times New Roman"/>
          <w:noProof/>
          <w:szCs w:val="24"/>
        </w:rPr>
      </w:pPr>
      <w:r w:rsidRPr="00EF6541">
        <w:rPr>
          <w:rFonts w:ascii="Cambria" w:hAnsi="Cambria" w:cs="Times New Roman"/>
          <w:noProof/>
          <w:szCs w:val="24"/>
        </w:rPr>
        <w:t>15.</w:t>
      </w:r>
      <w:r w:rsidRPr="00EF6541">
        <w:rPr>
          <w:rFonts w:ascii="Cambria" w:hAnsi="Cambria" w:cs="Times New Roman"/>
          <w:noProof/>
          <w:szCs w:val="24"/>
        </w:rPr>
        <w:tab/>
        <w:t xml:space="preserve">Danecek, P. </w:t>
      </w:r>
      <w:r w:rsidRPr="00EF6541">
        <w:rPr>
          <w:rFonts w:ascii="Cambria" w:hAnsi="Cambria" w:cs="Times New Roman"/>
          <w:i/>
          <w:iCs/>
          <w:noProof/>
          <w:szCs w:val="24"/>
        </w:rPr>
        <w:t>et al.</w:t>
      </w:r>
      <w:r w:rsidRPr="00EF6541">
        <w:rPr>
          <w:rFonts w:ascii="Cambria" w:hAnsi="Cambria" w:cs="Times New Roman"/>
          <w:noProof/>
          <w:szCs w:val="24"/>
        </w:rPr>
        <w:t xml:space="preserve"> The variant call format and VCFtools. </w:t>
      </w:r>
      <w:r w:rsidRPr="00EF6541">
        <w:rPr>
          <w:rFonts w:ascii="Cambria" w:hAnsi="Cambria" w:cs="Times New Roman"/>
          <w:i/>
          <w:iCs/>
          <w:noProof/>
          <w:szCs w:val="24"/>
        </w:rPr>
        <w:t>Bioinformatics</w:t>
      </w:r>
      <w:r w:rsidRPr="00EF6541">
        <w:rPr>
          <w:rFonts w:ascii="Cambria" w:hAnsi="Cambria" w:cs="Times New Roman"/>
          <w:noProof/>
          <w:szCs w:val="24"/>
        </w:rPr>
        <w:t xml:space="preserve"> </w:t>
      </w:r>
      <w:r w:rsidRPr="00EF6541">
        <w:rPr>
          <w:rFonts w:ascii="Cambria" w:hAnsi="Cambria" w:cs="Times New Roman"/>
          <w:b/>
          <w:bCs/>
          <w:noProof/>
          <w:szCs w:val="24"/>
        </w:rPr>
        <w:t>27,</w:t>
      </w:r>
      <w:r w:rsidRPr="00EF6541">
        <w:rPr>
          <w:rFonts w:ascii="Cambria" w:hAnsi="Cambria" w:cs="Times New Roman"/>
          <w:noProof/>
          <w:szCs w:val="24"/>
        </w:rPr>
        <w:t xml:space="preserve"> 2156–2158 (2011).</w:t>
      </w:r>
    </w:p>
    <w:p w14:paraId="410A6467" w14:textId="77777777" w:rsidR="00EF6541" w:rsidRPr="00EF6541" w:rsidRDefault="00EF6541" w:rsidP="00EF6541">
      <w:pPr>
        <w:widowControl w:val="0"/>
        <w:autoSpaceDE w:val="0"/>
        <w:autoSpaceDN w:val="0"/>
        <w:adjustRightInd w:val="0"/>
        <w:spacing w:after="0" w:line="360" w:lineRule="auto"/>
        <w:ind w:left="640" w:hanging="640"/>
        <w:rPr>
          <w:rFonts w:ascii="Cambria" w:hAnsi="Cambria"/>
          <w:noProof/>
        </w:rPr>
      </w:pPr>
      <w:r w:rsidRPr="00EF6541">
        <w:rPr>
          <w:rFonts w:ascii="Cambria" w:hAnsi="Cambria" w:cs="Times New Roman"/>
          <w:noProof/>
          <w:szCs w:val="24"/>
        </w:rPr>
        <w:t>16.</w:t>
      </w:r>
      <w:r w:rsidRPr="00EF6541">
        <w:rPr>
          <w:rFonts w:ascii="Cambria" w:hAnsi="Cambria" w:cs="Times New Roman"/>
          <w:noProof/>
          <w:szCs w:val="24"/>
        </w:rPr>
        <w:tab/>
        <w:t xml:space="preserve">Watterson, G. A. On the number of segregating sites in genetical models without recombination. </w:t>
      </w:r>
      <w:r w:rsidRPr="00EF6541">
        <w:rPr>
          <w:rFonts w:ascii="Cambria" w:hAnsi="Cambria" w:cs="Times New Roman"/>
          <w:i/>
          <w:iCs/>
          <w:noProof/>
          <w:szCs w:val="24"/>
        </w:rPr>
        <w:t>Theor. Popul. Biol.</w:t>
      </w:r>
      <w:r w:rsidRPr="00EF6541">
        <w:rPr>
          <w:rFonts w:ascii="Cambria" w:hAnsi="Cambria" w:cs="Times New Roman"/>
          <w:noProof/>
          <w:szCs w:val="24"/>
        </w:rPr>
        <w:t xml:space="preserve"> </w:t>
      </w:r>
      <w:r w:rsidRPr="00EF6541">
        <w:rPr>
          <w:rFonts w:ascii="Cambria" w:hAnsi="Cambria" w:cs="Times New Roman"/>
          <w:b/>
          <w:bCs/>
          <w:noProof/>
          <w:szCs w:val="24"/>
        </w:rPr>
        <w:t>7,</w:t>
      </w:r>
      <w:r w:rsidRPr="00EF6541">
        <w:rPr>
          <w:rFonts w:ascii="Cambria" w:hAnsi="Cambria" w:cs="Times New Roman"/>
          <w:noProof/>
          <w:szCs w:val="24"/>
        </w:rPr>
        <w:t xml:space="preserve"> 256–276 (1975).</w:t>
      </w:r>
    </w:p>
    <w:p w14:paraId="6904A4A3" w14:textId="46FC6095" w:rsidR="0038445B" w:rsidRPr="00BA304D" w:rsidRDefault="00272278" w:rsidP="00EF6541">
      <w:pPr>
        <w:widowControl w:val="0"/>
        <w:autoSpaceDE w:val="0"/>
        <w:autoSpaceDN w:val="0"/>
        <w:adjustRightInd w:val="0"/>
        <w:spacing w:after="0" w:line="360" w:lineRule="auto"/>
        <w:ind w:left="640" w:hanging="640"/>
        <w:rPr>
          <w:rFonts w:ascii="Cambria" w:hAnsi="Cambria" w:cs="Arial"/>
        </w:rPr>
      </w:pPr>
      <w:r w:rsidRPr="002F38A1">
        <w:rPr>
          <w:rFonts w:ascii="Cambria" w:hAnsi="Cambria" w:cs="Arial"/>
          <w:b/>
          <w:u w:val="single"/>
        </w:rPr>
        <w:fldChar w:fldCharType="end"/>
      </w:r>
    </w:p>
    <w:p w14:paraId="76930C5E" w14:textId="77777777" w:rsidR="00876CC3" w:rsidRDefault="00876CC3" w:rsidP="00876CC3">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TABLE LEGENDS</w:t>
      </w:r>
    </w:p>
    <w:p w14:paraId="51E6E31D" w14:textId="6EFC31E1" w:rsidR="00876CC3" w:rsidRPr="00A36DAD" w:rsidRDefault="00876CC3" w:rsidP="00A36DAD">
      <w:pPr>
        <w:jc w:val="both"/>
        <w:rPr>
          <w:rFonts w:ascii="Cambria" w:hAnsi="Cambria"/>
          <w:b/>
          <w:sz w:val="20"/>
          <w:szCs w:val="20"/>
        </w:rPr>
      </w:pPr>
      <w:proofErr w:type="gramStart"/>
      <w:r>
        <w:rPr>
          <w:rFonts w:ascii="Cambria" w:hAnsi="Cambria"/>
          <w:b/>
          <w:sz w:val="20"/>
          <w:szCs w:val="20"/>
        </w:rPr>
        <w:t>Table 1</w:t>
      </w:r>
      <w:r w:rsidRPr="00936859">
        <w:rPr>
          <w:rFonts w:ascii="Cambria" w:hAnsi="Cambria"/>
          <w:b/>
          <w:sz w:val="20"/>
          <w:szCs w:val="20"/>
        </w:rPr>
        <w:t>:</w:t>
      </w:r>
      <w:r w:rsidRPr="00936859">
        <w:rPr>
          <w:rFonts w:ascii="Cambria" w:hAnsi="Cambria"/>
          <w:sz w:val="20"/>
          <w:szCs w:val="20"/>
        </w:rPr>
        <w:t xml:space="preserve"> </w:t>
      </w:r>
      <w:r w:rsidR="009D06DD">
        <w:rPr>
          <w:rFonts w:ascii="Cambria" w:hAnsi="Cambria"/>
          <w:b/>
          <w:sz w:val="20"/>
          <w:szCs w:val="20"/>
        </w:rPr>
        <w:t>A cross-continental test for polymorphism variability at the 3-mer level</w:t>
      </w:r>
      <w:r w:rsidR="009D06DD" w:rsidRPr="009D06DD">
        <w:rPr>
          <w:rFonts w:ascii="Cambria" w:hAnsi="Cambria"/>
          <w:b/>
          <w:sz w:val="20"/>
          <w:szCs w:val="20"/>
        </w:rPr>
        <w:t>.</w:t>
      </w:r>
      <w:proofErr w:type="gramEnd"/>
      <w:r w:rsidR="009D06DD">
        <w:rPr>
          <w:rFonts w:ascii="Cambria" w:hAnsi="Cambria"/>
          <w:sz w:val="20"/>
          <w:szCs w:val="20"/>
        </w:rPr>
        <w:t xml:space="preserve"> </w:t>
      </w:r>
      <w:r>
        <w:rPr>
          <w:rFonts w:ascii="Cambria" w:hAnsi="Cambria"/>
          <w:sz w:val="20"/>
          <w:szCs w:val="20"/>
        </w:rPr>
        <w:t>14 SNPs, shown here, were highly significant (</w:t>
      </w:r>
      <w:r w:rsidRPr="00E67414">
        <w:rPr>
          <w:rFonts w:ascii="Cambria" w:hAnsi="Cambria"/>
          <w:sz w:val="20"/>
          <w:szCs w:val="20"/>
        </w:rPr>
        <w:t>p &lt; 10</w:t>
      </w:r>
      <w:r w:rsidRPr="00E67414">
        <w:rPr>
          <w:rFonts w:ascii="Cambria" w:hAnsi="Cambria"/>
          <w:sz w:val="20"/>
          <w:szCs w:val="20"/>
          <w:vertAlign w:val="superscript"/>
        </w:rPr>
        <w:t>-40</w:t>
      </w:r>
      <w:r>
        <w:rPr>
          <w:rFonts w:ascii="Cambria" w:hAnsi="Cambria"/>
          <w:sz w:val="20"/>
          <w:szCs w:val="20"/>
        </w:rPr>
        <w:t>)</w:t>
      </w:r>
      <w:r w:rsidRPr="00E67414">
        <w:rPr>
          <w:rFonts w:ascii="Cambria" w:hAnsi="Cambria"/>
          <w:sz w:val="20"/>
          <w:szCs w:val="20"/>
        </w:rPr>
        <w:t xml:space="preserve"> according to a chi-squared test for heterogeneity across non-a</w:t>
      </w:r>
      <w:r w:rsidR="004F31B4">
        <w:rPr>
          <w:rFonts w:ascii="Cambria" w:hAnsi="Cambria"/>
          <w:sz w:val="20"/>
          <w:szCs w:val="20"/>
        </w:rPr>
        <w:t xml:space="preserve">dmixed continental groups. </w:t>
      </w:r>
      <w:r w:rsidRPr="00E67414">
        <w:rPr>
          <w:rFonts w:ascii="Cambria" w:hAnsi="Cambria"/>
          <w:sz w:val="20"/>
          <w:szCs w:val="20"/>
        </w:rPr>
        <w:t>The Bonferroni significance threshold for this test would be 5</w:t>
      </w:r>
      <w:r w:rsidRPr="00E67414">
        <w:rPr>
          <w:rFonts w:ascii="Cambria" w:hAnsi="Cambria" w:cs="Arial"/>
          <w:sz w:val="20"/>
          <w:szCs w:val="20"/>
        </w:rPr>
        <w:t>×10</w:t>
      </w:r>
      <w:r w:rsidRPr="00E67414">
        <w:rPr>
          <w:rFonts w:ascii="Cambria" w:hAnsi="Cambria" w:cs="Arial"/>
          <w:sz w:val="20"/>
          <w:szCs w:val="20"/>
          <w:vertAlign w:val="superscript"/>
        </w:rPr>
        <w:t>-4</w:t>
      </w:r>
      <w:r w:rsidRPr="00E67414">
        <w:rPr>
          <w:rFonts w:ascii="Cambria" w:hAnsi="Cambria"/>
          <w:sz w:val="20"/>
          <w:szCs w:val="20"/>
        </w:rPr>
        <w:t xml:space="preserve">. </w:t>
      </w:r>
      <w:r>
        <w:rPr>
          <w:rFonts w:ascii="Cambria" w:hAnsi="Cambria"/>
          <w:sz w:val="20"/>
          <w:szCs w:val="20"/>
        </w:rPr>
        <w:t xml:space="preserve">Boldface numbers indicate a significant difference in polymorphism proportion </w:t>
      </w:r>
      <w:r w:rsidR="005D17B1">
        <w:rPr>
          <w:rFonts w:ascii="Cambria" w:hAnsi="Cambria"/>
          <w:sz w:val="20"/>
          <w:szCs w:val="20"/>
        </w:rPr>
        <w:t xml:space="preserve">compared with </w:t>
      </w:r>
      <w:r>
        <w:rPr>
          <w:rFonts w:ascii="Cambria" w:hAnsi="Cambria"/>
          <w:sz w:val="20"/>
          <w:szCs w:val="20"/>
        </w:rPr>
        <w:t>Africa (p &lt; 10</w:t>
      </w:r>
      <w:r>
        <w:rPr>
          <w:rFonts w:ascii="Cambria" w:hAnsi="Cambria"/>
          <w:sz w:val="20"/>
          <w:szCs w:val="20"/>
          <w:vertAlign w:val="superscript"/>
        </w:rPr>
        <w:t>-5</w:t>
      </w:r>
      <w:r>
        <w:rPr>
          <w:rFonts w:ascii="Cambria" w:hAnsi="Cambria"/>
          <w:sz w:val="20"/>
          <w:szCs w:val="20"/>
        </w:rPr>
        <w:t xml:space="preserve">) in a </w:t>
      </w:r>
      <w:r w:rsidR="004F31B4">
        <w:rPr>
          <w:rFonts w:ascii="Cambria" w:hAnsi="Cambria"/>
          <w:sz w:val="20"/>
          <w:szCs w:val="20"/>
        </w:rPr>
        <w:t>pairwise chi squared test</w:t>
      </w:r>
      <w:r>
        <w:rPr>
          <w:rFonts w:ascii="Cambria" w:hAnsi="Cambria"/>
          <w:sz w:val="20"/>
          <w:szCs w:val="20"/>
        </w:rPr>
        <w:t>.</w:t>
      </w:r>
      <w:r w:rsidRPr="00E8652C">
        <w:rPr>
          <w:rFonts w:ascii="Cambria" w:hAnsi="Cambria"/>
          <w:sz w:val="20"/>
          <w:szCs w:val="20"/>
        </w:rPr>
        <w:t xml:space="preserve"> </w:t>
      </w:r>
      <w:r w:rsidR="004F31B4">
        <w:rPr>
          <w:rFonts w:ascii="Cambria" w:hAnsi="Cambria"/>
          <w:sz w:val="20"/>
          <w:szCs w:val="20"/>
        </w:rPr>
        <w:t>All p values from these tests apply the</w:t>
      </w:r>
      <w:r w:rsidR="004F31B4" w:rsidRPr="004F31B4">
        <w:rPr>
          <w:rFonts w:ascii="Cambria" w:hAnsi="Cambria"/>
          <w:sz w:val="20"/>
          <w:szCs w:val="20"/>
        </w:rPr>
        <w:t xml:space="preserve"> </w:t>
      </w:r>
      <w:proofErr w:type="spellStart"/>
      <w:r w:rsidR="004F31B4">
        <w:rPr>
          <w:rFonts w:ascii="Cambria" w:hAnsi="Cambria"/>
          <w:sz w:val="20"/>
          <w:szCs w:val="20"/>
        </w:rPr>
        <w:t>p</w:t>
      </w:r>
      <w:r w:rsidR="004F31B4">
        <w:rPr>
          <w:rFonts w:ascii="Cambria" w:hAnsi="Cambria"/>
          <w:sz w:val="20"/>
          <w:szCs w:val="20"/>
          <w:vertAlign w:val="subscript"/>
        </w:rPr>
        <w:t>ordered</w:t>
      </w:r>
      <w:proofErr w:type="spellEnd"/>
      <w:r w:rsidR="004F31B4">
        <w:rPr>
          <w:rFonts w:ascii="Cambria" w:hAnsi="Cambria"/>
          <w:sz w:val="20"/>
          <w:szCs w:val="20"/>
        </w:rPr>
        <w:t xml:space="preserve"> correction put forward by Harris and Pritchard</w:t>
      </w:r>
      <w:r w:rsidR="004F31B4">
        <w:rPr>
          <w:rFonts w:ascii="Cambria" w:hAnsi="Cambria"/>
          <w:sz w:val="20"/>
          <w:szCs w:val="20"/>
        </w:rPr>
        <w:fldChar w:fldCharType="begin" w:fldLock="1"/>
      </w:r>
      <w:r w:rsidR="00BD1D55">
        <w:rPr>
          <w:rFonts w:ascii="Cambria" w:hAnsi="Cambria"/>
          <w:sz w:val="20"/>
          <w:szCs w:val="20"/>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4F31B4">
        <w:rPr>
          <w:rFonts w:ascii="Cambria" w:hAnsi="Cambria"/>
          <w:sz w:val="20"/>
          <w:szCs w:val="20"/>
        </w:rPr>
        <w:fldChar w:fldCharType="separate"/>
      </w:r>
      <w:r w:rsidR="004F31B4" w:rsidRPr="004F31B4">
        <w:rPr>
          <w:rFonts w:ascii="Cambria" w:hAnsi="Cambria"/>
          <w:noProof/>
          <w:sz w:val="20"/>
          <w:szCs w:val="20"/>
          <w:vertAlign w:val="superscript"/>
        </w:rPr>
        <w:t>5</w:t>
      </w:r>
      <w:r w:rsidR="004F31B4">
        <w:rPr>
          <w:rFonts w:ascii="Cambria" w:hAnsi="Cambria"/>
          <w:sz w:val="20"/>
          <w:szCs w:val="20"/>
        </w:rPr>
        <w:fldChar w:fldCharType="end"/>
      </w:r>
      <w:r w:rsidR="004F31B4">
        <w:rPr>
          <w:rFonts w:ascii="Cambria" w:hAnsi="Cambria"/>
          <w:sz w:val="20"/>
          <w:szCs w:val="20"/>
        </w:rPr>
        <w:t xml:space="preserve">. </w:t>
      </w:r>
      <w:r w:rsidRPr="00E67414">
        <w:rPr>
          <w:rFonts w:ascii="Cambria" w:hAnsi="Cambria"/>
          <w:sz w:val="20"/>
          <w:szCs w:val="20"/>
        </w:rPr>
        <w:t>*</w:t>
      </w:r>
      <w:r w:rsidR="009D06DD">
        <w:rPr>
          <w:rFonts w:ascii="Cambria" w:hAnsi="Cambria"/>
          <w:sz w:val="20"/>
          <w:szCs w:val="20"/>
        </w:rPr>
        <w:t>To facilitate comparison, a</w:t>
      </w:r>
      <w:r w:rsidRPr="00E67414">
        <w:rPr>
          <w:rFonts w:ascii="Cambria" w:hAnsi="Cambria"/>
          <w:sz w:val="20"/>
          <w:szCs w:val="20"/>
        </w:rPr>
        <w:t>pproximate private mutation r</w:t>
      </w:r>
      <w:r>
        <w:rPr>
          <w:rFonts w:ascii="Cambria" w:hAnsi="Cambria"/>
          <w:sz w:val="20"/>
          <w:szCs w:val="20"/>
        </w:rPr>
        <w:t xml:space="preserve">ates (per generation per site) were </w:t>
      </w:r>
      <w:r w:rsidRPr="00E67414">
        <w:rPr>
          <w:rFonts w:ascii="Cambria" w:hAnsi="Cambria"/>
          <w:sz w:val="20"/>
          <w:szCs w:val="20"/>
        </w:rPr>
        <w:t xml:space="preserve">inferred </w:t>
      </w:r>
      <w:r>
        <w:rPr>
          <w:rFonts w:ascii="Cambria" w:hAnsi="Cambria"/>
          <w:sz w:val="20"/>
          <w:szCs w:val="20"/>
        </w:rPr>
        <w:t xml:space="preserve">based on the procedure </w:t>
      </w:r>
      <w:r w:rsidR="00A36DAD">
        <w:rPr>
          <w:rFonts w:ascii="Cambria" w:hAnsi="Cambria"/>
          <w:sz w:val="20"/>
          <w:szCs w:val="20"/>
        </w:rPr>
        <w:t xml:space="preserve">by </w:t>
      </w:r>
      <w:r>
        <w:rPr>
          <w:rFonts w:ascii="Cambria" w:hAnsi="Cambria"/>
          <w:sz w:val="20"/>
          <w:szCs w:val="20"/>
        </w:rPr>
        <w:t>Kong et al</w:t>
      </w:r>
      <w:r>
        <w:rPr>
          <w:rFonts w:ascii="Cambria" w:hAnsi="Cambria"/>
          <w:sz w:val="20"/>
          <w:szCs w:val="20"/>
        </w:rPr>
        <w:fldChar w:fldCharType="begin" w:fldLock="1"/>
      </w:r>
      <w:r w:rsidR="00D84953">
        <w:rPr>
          <w:rFonts w:ascii="Cambria" w:hAnsi="Cambria"/>
          <w:sz w:val="20"/>
          <w:szCs w:val="20"/>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"&lt;sup&gt;12&lt;/sup&gt;", "plainTextFormattedCitation" : "12", "previouslyFormattedCitation" : "&lt;sup&gt;12&lt;/sup&gt;" }, "properties" : { "noteIndex" : 0 }, "schema" : "https://github.com/citation-style-language/schema/raw/master/csl-citation.json" }</w:instrText>
      </w:r>
      <w:r>
        <w:rPr>
          <w:rFonts w:ascii="Cambria" w:hAnsi="Cambria"/>
          <w:sz w:val="20"/>
          <w:szCs w:val="20"/>
        </w:rPr>
        <w:fldChar w:fldCharType="separate"/>
      </w:r>
      <w:r w:rsidR="003E1101" w:rsidRPr="003E1101">
        <w:rPr>
          <w:rFonts w:ascii="Cambria" w:hAnsi="Cambria"/>
          <w:noProof/>
          <w:sz w:val="20"/>
          <w:szCs w:val="20"/>
          <w:vertAlign w:val="superscript"/>
        </w:rPr>
        <w:t>12</w:t>
      </w:r>
      <w:r>
        <w:rPr>
          <w:rFonts w:ascii="Cambria" w:hAnsi="Cambria"/>
          <w:sz w:val="20"/>
          <w:szCs w:val="20"/>
        </w:rPr>
        <w:fldChar w:fldCharType="end"/>
      </w:r>
      <w:r>
        <w:rPr>
          <w:rFonts w:ascii="Cambria" w:hAnsi="Cambria"/>
          <w:sz w:val="20"/>
          <w:szCs w:val="20"/>
        </w:rPr>
        <w:t xml:space="preserve"> then normalized relative to inferred rate in Africa.</w:t>
      </w:r>
    </w:p>
    <w:p w14:paraId="2E3907F6" w14:textId="79234303" w:rsidR="00C80456" w:rsidRDefault="003F740C" w:rsidP="004E5EB0">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lastRenderedPageBreak/>
        <w:t>TABLES</w:t>
      </w:r>
    </w:p>
    <w:p w14:paraId="72F0D73F" w14:textId="44EF7E73" w:rsidR="003F740C" w:rsidRDefault="00876CC3" w:rsidP="004E5EB0">
      <w:pPr>
        <w:widowControl w:val="0"/>
        <w:autoSpaceDE w:val="0"/>
        <w:autoSpaceDN w:val="0"/>
        <w:adjustRightInd w:val="0"/>
        <w:spacing w:after="0" w:line="360" w:lineRule="auto"/>
        <w:ind w:left="640" w:hanging="640"/>
        <w:rPr>
          <w:rFonts w:ascii="Cambria" w:hAnsi="Cambria" w:cs="Arial"/>
          <w:b/>
        </w:rPr>
      </w:pPr>
      <w:r>
        <w:rPr>
          <w:rFonts w:ascii="Cambria" w:hAnsi="Cambria" w:cs="Arial"/>
          <w:b/>
        </w:rPr>
        <w:t>Table 1</w:t>
      </w:r>
    </w:p>
    <w:tbl>
      <w:tblPr>
        <w:tblStyle w:val="LightShading"/>
        <w:tblpPr w:leftFromText="187" w:rightFromText="187" w:vertAnchor="text" w:horzAnchor="margin" w:tblpY="217"/>
        <w:tblOverlap w:val="never"/>
        <w:tblW w:w="9468" w:type="dxa"/>
        <w:tblLayout w:type="fixed"/>
        <w:tblCellMar>
          <w:left w:w="115" w:type="dxa"/>
          <w:right w:w="115" w:type="dxa"/>
        </w:tblCellMar>
        <w:tblLook w:val="0620" w:firstRow="1" w:lastRow="0" w:firstColumn="0" w:lastColumn="0" w:noHBand="1" w:noVBand="1"/>
      </w:tblPr>
      <w:tblGrid>
        <w:gridCol w:w="1458"/>
        <w:gridCol w:w="900"/>
        <w:gridCol w:w="1422"/>
        <w:gridCol w:w="1422"/>
        <w:gridCol w:w="1422"/>
        <w:gridCol w:w="1422"/>
        <w:gridCol w:w="1422"/>
      </w:tblGrid>
      <w:tr w:rsidR="00876CC3" w:rsidRPr="00AE6732" w14:paraId="2F029320" w14:textId="77777777" w:rsidTr="00876CC3">
        <w:trPr>
          <w:cnfStyle w:val="100000000000" w:firstRow="1" w:lastRow="0" w:firstColumn="0" w:lastColumn="0" w:oddVBand="0" w:evenVBand="0" w:oddHBand="0" w:evenHBand="0" w:firstRowFirstColumn="0" w:firstRowLastColumn="0" w:lastRowFirstColumn="0" w:lastRowLastColumn="0"/>
        </w:trPr>
        <w:tc>
          <w:tcPr>
            <w:tcW w:w="1458" w:type="dxa"/>
            <w:tcBorders>
              <w:top w:val="single" w:sz="12" w:space="0" w:color="auto"/>
            </w:tcBorders>
          </w:tcPr>
          <w:p w14:paraId="2689BDE3" w14:textId="77777777" w:rsidR="00876CC3" w:rsidRPr="00AE6732" w:rsidRDefault="00876CC3" w:rsidP="00876CC3">
            <w:pPr>
              <w:jc w:val="center"/>
              <w:rPr>
                <w:rFonts w:ascii="Cambria" w:hAnsi="Cambria" w:cs="Arial"/>
                <w:sz w:val="18"/>
              </w:rPr>
            </w:pPr>
            <w:r w:rsidRPr="00AE6732">
              <w:rPr>
                <w:rFonts w:ascii="Cambria" w:hAnsi="Cambria" w:cs="Arial"/>
                <w:sz w:val="18"/>
              </w:rPr>
              <w:t>Notes</w:t>
            </w:r>
          </w:p>
        </w:tc>
        <w:tc>
          <w:tcPr>
            <w:tcW w:w="900" w:type="dxa"/>
            <w:tcBorders>
              <w:top w:val="single" w:sz="12" w:space="0" w:color="auto"/>
            </w:tcBorders>
          </w:tcPr>
          <w:p w14:paraId="0D46819D" w14:textId="723D1E69" w:rsidR="00876CC3" w:rsidRPr="00AE6732" w:rsidRDefault="00876CC3" w:rsidP="00876CC3">
            <w:pPr>
              <w:jc w:val="center"/>
              <w:rPr>
                <w:rFonts w:ascii="Cambria" w:hAnsi="Cambria" w:cs="Arial"/>
                <w:sz w:val="18"/>
              </w:rPr>
            </w:pPr>
            <w:r w:rsidRPr="00AE6732">
              <w:rPr>
                <w:rFonts w:ascii="Cambria" w:hAnsi="Cambria" w:cs="Arial"/>
                <w:sz w:val="18"/>
              </w:rPr>
              <w:t>3</w:t>
            </w:r>
            <w:r w:rsidR="00BF7C18">
              <w:rPr>
                <w:rFonts w:ascii="Cambria" w:hAnsi="Cambria" w:cs="Arial"/>
                <w:sz w:val="18"/>
              </w:rPr>
              <w:t>-</w:t>
            </w:r>
            <w:r w:rsidRPr="00AE6732">
              <w:rPr>
                <w:rFonts w:ascii="Cambria" w:hAnsi="Cambria" w:cs="Arial"/>
                <w:sz w:val="18"/>
              </w:rPr>
              <w:t>mer</w:t>
            </w:r>
          </w:p>
        </w:tc>
        <w:tc>
          <w:tcPr>
            <w:tcW w:w="1422" w:type="dxa"/>
            <w:tcBorders>
              <w:top w:val="single" w:sz="12" w:space="0" w:color="auto"/>
            </w:tcBorders>
          </w:tcPr>
          <w:p w14:paraId="64E716D6" w14:textId="77777777" w:rsidR="00876CC3" w:rsidRPr="00AE6732" w:rsidRDefault="00876CC3" w:rsidP="00876CC3">
            <w:pPr>
              <w:jc w:val="center"/>
              <w:rPr>
                <w:rFonts w:ascii="Cambria" w:hAnsi="Cambria" w:cs="Arial"/>
                <w:b w:val="0"/>
                <w:sz w:val="18"/>
              </w:rPr>
            </w:pPr>
            <w:r>
              <w:rPr>
                <w:rFonts w:ascii="Cambria" w:hAnsi="Cambria" w:cs="Arial"/>
                <w:sz w:val="18"/>
              </w:rPr>
              <w:t>Relative rate in Africa*</w:t>
            </w:r>
          </w:p>
        </w:tc>
        <w:tc>
          <w:tcPr>
            <w:tcW w:w="1422" w:type="dxa"/>
            <w:tcBorders>
              <w:top w:val="single" w:sz="12" w:space="0" w:color="auto"/>
            </w:tcBorders>
          </w:tcPr>
          <w:p w14:paraId="1063EF6E" w14:textId="77777777" w:rsidR="00876CC3" w:rsidRPr="00AE6732" w:rsidRDefault="00876CC3" w:rsidP="00876CC3">
            <w:pPr>
              <w:jc w:val="center"/>
              <w:rPr>
                <w:rFonts w:ascii="Cambria" w:hAnsi="Cambria" w:cs="Arial"/>
                <w:sz w:val="18"/>
              </w:rPr>
            </w:pPr>
            <w:r>
              <w:rPr>
                <w:rFonts w:ascii="Cambria" w:hAnsi="Cambria" w:cs="Arial"/>
                <w:sz w:val="18"/>
              </w:rPr>
              <w:t>Relative rate in Europe*</w:t>
            </w:r>
          </w:p>
        </w:tc>
        <w:tc>
          <w:tcPr>
            <w:tcW w:w="1422" w:type="dxa"/>
            <w:tcBorders>
              <w:top w:val="single" w:sz="12" w:space="0" w:color="auto"/>
            </w:tcBorders>
          </w:tcPr>
          <w:p w14:paraId="64E500B6" w14:textId="77777777" w:rsidR="00876CC3" w:rsidRPr="00AE6732" w:rsidRDefault="00876CC3" w:rsidP="00876CC3">
            <w:pPr>
              <w:jc w:val="center"/>
              <w:rPr>
                <w:rFonts w:ascii="Cambria" w:hAnsi="Cambria" w:cs="Arial"/>
                <w:b w:val="0"/>
                <w:sz w:val="18"/>
              </w:rPr>
            </w:pPr>
            <w:r>
              <w:rPr>
                <w:rFonts w:ascii="Cambria" w:hAnsi="Cambria" w:cs="Arial"/>
                <w:sz w:val="18"/>
              </w:rPr>
              <w:t>Relative rate in South Asia</w:t>
            </w:r>
            <w:r w:rsidRPr="00AE6732">
              <w:rPr>
                <w:rFonts w:ascii="Cambria" w:hAnsi="Cambria" w:cs="Arial"/>
                <w:sz w:val="18"/>
              </w:rPr>
              <w:t>*</w:t>
            </w:r>
          </w:p>
        </w:tc>
        <w:tc>
          <w:tcPr>
            <w:tcW w:w="1422" w:type="dxa"/>
            <w:tcBorders>
              <w:top w:val="single" w:sz="12" w:space="0" w:color="auto"/>
            </w:tcBorders>
          </w:tcPr>
          <w:p w14:paraId="40593756" w14:textId="77777777" w:rsidR="00876CC3" w:rsidRPr="00AE6732" w:rsidRDefault="00876CC3" w:rsidP="00876CC3">
            <w:pPr>
              <w:jc w:val="center"/>
              <w:rPr>
                <w:rFonts w:ascii="Cambria" w:hAnsi="Cambria" w:cs="Arial"/>
                <w:sz w:val="18"/>
              </w:rPr>
            </w:pPr>
            <w:r>
              <w:rPr>
                <w:rFonts w:ascii="Cambria" w:hAnsi="Cambria" w:cs="Arial"/>
                <w:sz w:val="18"/>
              </w:rPr>
              <w:t>Relative rate in East Asia*</w:t>
            </w:r>
          </w:p>
        </w:tc>
        <w:tc>
          <w:tcPr>
            <w:tcW w:w="1422" w:type="dxa"/>
            <w:tcBorders>
              <w:top w:val="single" w:sz="12" w:space="0" w:color="auto"/>
              <w:bottom w:val="single" w:sz="8" w:space="0" w:color="auto"/>
            </w:tcBorders>
          </w:tcPr>
          <w:p w14:paraId="39ACA354" w14:textId="77777777" w:rsidR="00876CC3" w:rsidRPr="00AE6732" w:rsidRDefault="00876CC3" w:rsidP="00876CC3">
            <w:pPr>
              <w:jc w:val="center"/>
              <w:rPr>
                <w:rFonts w:ascii="Cambria" w:hAnsi="Cambria" w:cs="Arial"/>
                <w:sz w:val="18"/>
              </w:rPr>
            </w:pPr>
            <w:r w:rsidRPr="00AE6732">
              <w:rPr>
                <w:rFonts w:ascii="Cambria" w:hAnsi="Cambria" w:cs="Arial"/>
                <w:sz w:val="18"/>
              </w:rPr>
              <w:t>p</w:t>
            </w:r>
          </w:p>
        </w:tc>
      </w:tr>
      <w:tr w:rsidR="00876CC3" w:rsidRPr="002F38A1" w14:paraId="3D936F3E" w14:textId="77777777" w:rsidTr="007C264B">
        <w:tc>
          <w:tcPr>
            <w:tcW w:w="1458" w:type="dxa"/>
            <w:vMerge w:val="restart"/>
            <w:tcBorders>
              <w:top w:val="single" w:sz="12" w:space="0" w:color="auto"/>
            </w:tcBorders>
            <w:vAlign w:val="center"/>
          </w:tcPr>
          <w:p w14:paraId="10D302A7" w14:textId="4F0B50A9" w:rsidR="00876CC3" w:rsidRPr="00465353" w:rsidRDefault="00876CC3" w:rsidP="006C37A2">
            <w:pPr>
              <w:jc w:val="center"/>
              <w:rPr>
                <w:rFonts w:ascii="Cambria" w:hAnsi="Cambria" w:cs="Arial"/>
                <w:sz w:val="18"/>
              </w:rPr>
            </w:pPr>
            <w:r>
              <w:rPr>
                <w:rFonts w:ascii="Cambria" w:hAnsi="Cambria" w:cs="Arial"/>
                <w:sz w:val="18"/>
              </w:rPr>
              <w:t>Previously r</w:t>
            </w:r>
            <w:r w:rsidRPr="00465353">
              <w:rPr>
                <w:rFonts w:ascii="Cambria" w:hAnsi="Cambria" w:cs="Arial"/>
                <w:sz w:val="18"/>
              </w:rPr>
              <w:t>eported C→T elevation in Europe</w:t>
            </w:r>
            <w:r>
              <w:rPr>
                <w:rFonts w:ascii="Cambria" w:hAnsi="Cambria" w:cs="Arial"/>
                <w:sz w:val="18"/>
              </w:rPr>
              <w:fldChar w:fldCharType="begin" w:fldLock="1"/>
            </w:r>
            <w:r w:rsidR="004F31B4">
              <w:rPr>
                <w:rFonts w:ascii="Cambria" w:hAnsi="Cambria" w:cs="Arial"/>
                <w:sz w:val="18"/>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"&lt;sup&gt;3\u20135&lt;/sup&gt;", "plainTextFormattedCitation" : "3\u20135", "previouslyFormattedCitation" : "&lt;sup&gt;3\u20135&lt;/sup&gt;" }, "properties" : { "noteIndex" : 0 }, "schema" : "https://github.com/citation-style-language/schema/raw/master/csl-citation.json" }</w:instrText>
            </w:r>
            <w:r>
              <w:rPr>
                <w:rFonts w:ascii="Cambria" w:hAnsi="Cambria" w:cs="Arial"/>
                <w:sz w:val="18"/>
              </w:rPr>
              <w:fldChar w:fldCharType="separate"/>
            </w:r>
            <w:r w:rsidR="006C37A2" w:rsidRPr="006C37A2">
              <w:rPr>
                <w:rFonts w:ascii="Cambria" w:hAnsi="Cambria" w:cs="Arial"/>
                <w:noProof/>
                <w:sz w:val="18"/>
                <w:vertAlign w:val="superscript"/>
              </w:rPr>
              <w:t>3–5</w:t>
            </w:r>
            <w:r>
              <w:rPr>
                <w:rFonts w:ascii="Cambria" w:hAnsi="Cambria" w:cs="Arial"/>
                <w:sz w:val="18"/>
              </w:rPr>
              <w:fldChar w:fldCharType="end"/>
            </w:r>
          </w:p>
        </w:tc>
        <w:tc>
          <w:tcPr>
            <w:tcW w:w="900" w:type="dxa"/>
            <w:tcBorders>
              <w:top w:val="single" w:sz="12" w:space="0" w:color="auto"/>
            </w:tcBorders>
          </w:tcPr>
          <w:p w14:paraId="0A1973D9" w14:textId="4B25F850" w:rsidR="00876CC3" w:rsidRPr="00465353" w:rsidRDefault="000F6229" w:rsidP="00876CC3">
            <w:pPr>
              <w:jc w:val="center"/>
              <w:rPr>
                <w:rFonts w:ascii="Cambria" w:hAnsi="Cambria" w:cs="Arial"/>
                <w:sz w:val="18"/>
              </w:rPr>
            </w:pPr>
            <w:r>
              <w:rPr>
                <w:rFonts w:ascii="Cambria" w:hAnsi="Cambria" w:cs="Arial"/>
                <w:sz w:val="18"/>
              </w:rPr>
              <w:t>TCC→T</w:t>
            </w:r>
          </w:p>
        </w:tc>
        <w:tc>
          <w:tcPr>
            <w:tcW w:w="1422" w:type="dxa"/>
            <w:tcBorders>
              <w:top w:val="single" w:sz="12" w:space="0" w:color="auto"/>
            </w:tcBorders>
          </w:tcPr>
          <w:p w14:paraId="0D7E01A2"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single" w:sz="12" w:space="0" w:color="auto"/>
            </w:tcBorders>
          </w:tcPr>
          <w:p w14:paraId="3611675D" w14:textId="77777777" w:rsidR="00876CC3" w:rsidRPr="0092780A" w:rsidRDefault="00876CC3" w:rsidP="00876CC3">
            <w:pPr>
              <w:jc w:val="center"/>
              <w:rPr>
                <w:rFonts w:ascii="Cambria" w:hAnsi="Cambria" w:cs="Arial"/>
                <w:b/>
                <w:sz w:val="18"/>
              </w:rPr>
            </w:pPr>
            <w:r w:rsidRPr="0092780A">
              <w:rPr>
                <w:rFonts w:ascii="Cambria" w:hAnsi="Cambria" w:cs="Arial"/>
                <w:b/>
                <w:sz w:val="18"/>
              </w:rPr>
              <w:t>1.55</w:t>
            </w:r>
          </w:p>
        </w:tc>
        <w:tc>
          <w:tcPr>
            <w:tcW w:w="1422" w:type="dxa"/>
            <w:tcBorders>
              <w:top w:val="single" w:sz="12" w:space="0" w:color="auto"/>
            </w:tcBorders>
          </w:tcPr>
          <w:p w14:paraId="54B72783" w14:textId="77777777" w:rsidR="00876CC3" w:rsidRPr="0092780A" w:rsidRDefault="00876CC3" w:rsidP="00876CC3">
            <w:pPr>
              <w:jc w:val="center"/>
              <w:rPr>
                <w:rFonts w:ascii="Cambria" w:hAnsi="Cambria" w:cs="Arial"/>
                <w:b/>
                <w:sz w:val="18"/>
              </w:rPr>
            </w:pPr>
            <w:r w:rsidRPr="0092780A">
              <w:rPr>
                <w:rFonts w:ascii="Cambria" w:hAnsi="Cambria" w:cs="Arial"/>
                <w:b/>
                <w:sz w:val="18"/>
              </w:rPr>
              <w:t>1.21</w:t>
            </w:r>
          </w:p>
        </w:tc>
        <w:tc>
          <w:tcPr>
            <w:tcW w:w="1422" w:type="dxa"/>
            <w:tcBorders>
              <w:top w:val="single" w:sz="12" w:space="0" w:color="auto"/>
            </w:tcBorders>
          </w:tcPr>
          <w:p w14:paraId="1173A66F" w14:textId="77777777" w:rsidR="00876CC3" w:rsidRPr="00465353" w:rsidRDefault="00876CC3" w:rsidP="00876CC3">
            <w:pPr>
              <w:jc w:val="center"/>
              <w:rPr>
                <w:rFonts w:ascii="Cambria" w:hAnsi="Cambria" w:cs="Arial"/>
                <w:sz w:val="18"/>
              </w:rPr>
            </w:pPr>
            <w:r>
              <w:rPr>
                <w:rFonts w:ascii="Cambria" w:hAnsi="Cambria" w:cs="Arial"/>
                <w:sz w:val="18"/>
              </w:rPr>
              <w:t>1.00</w:t>
            </w:r>
          </w:p>
        </w:tc>
        <w:tc>
          <w:tcPr>
            <w:tcW w:w="1422" w:type="dxa"/>
            <w:tcBorders>
              <w:top w:val="single" w:sz="12" w:space="0" w:color="auto"/>
            </w:tcBorders>
          </w:tcPr>
          <w:p w14:paraId="1CC49BA3" w14:textId="77777777" w:rsidR="00876CC3" w:rsidRPr="00465353" w:rsidRDefault="00876CC3" w:rsidP="00876CC3">
            <w:pPr>
              <w:jc w:val="center"/>
              <w:rPr>
                <w:rFonts w:ascii="Cambria" w:hAnsi="Cambria" w:cs="Arial"/>
                <w:sz w:val="18"/>
              </w:rPr>
            </w:pPr>
            <w:r w:rsidRPr="00465353">
              <w:rPr>
                <w:rFonts w:ascii="Cambria" w:hAnsi="Cambria" w:cs="Arial"/>
                <w:sz w:val="18"/>
              </w:rPr>
              <w:t>≈ 0</w:t>
            </w:r>
          </w:p>
        </w:tc>
      </w:tr>
      <w:tr w:rsidR="00876CC3" w:rsidRPr="002F38A1" w14:paraId="742C62F5" w14:textId="77777777" w:rsidTr="00876CC3">
        <w:tc>
          <w:tcPr>
            <w:tcW w:w="1458" w:type="dxa"/>
            <w:vMerge/>
          </w:tcPr>
          <w:p w14:paraId="5C1F6BBF" w14:textId="77777777" w:rsidR="00876CC3" w:rsidRPr="00465353" w:rsidRDefault="00876CC3" w:rsidP="00876CC3">
            <w:pPr>
              <w:jc w:val="center"/>
              <w:rPr>
                <w:rFonts w:ascii="Cambria" w:hAnsi="Cambria" w:cs="Arial"/>
                <w:sz w:val="18"/>
              </w:rPr>
            </w:pPr>
          </w:p>
        </w:tc>
        <w:tc>
          <w:tcPr>
            <w:tcW w:w="900" w:type="dxa"/>
          </w:tcPr>
          <w:p w14:paraId="3C757081" w14:textId="77777777" w:rsidR="00876CC3" w:rsidRPr="00465353" w:rsidRDefault="00876CC3" w:rsidP="00876CC3">
            <w:pPr>
              <w:jc w:val="center"/>
              <w:rPr>
                <w:rFonts w:ascii="Cambria" w:hAnsi="Cambria" w:cs="Arial"/>
                <w:sz w:val="18"/>
              </w:rPr>
            </w:pPr>
            <w:r w:rsidRPr="00465353">
              <w:rPr>
                <w:rFonts w:ascii="Cambria" w:hAnsi="Cambria" w:cs="Arial"/>
                <w:sz w:val="18"/>
              </w:rPr>
              <w:t>ACC→T</w:t>
            </w:r>
          </w:p>
        </w:tc>
        <w:tc>
          <w:tcPr>
            <w:tcW w:w="1422" w:type="dxa"/>
          </w:tcPr>
          <w:p w14:paraId="0069D0D8"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767DA8FC" w14:textId="77777777" w:rsidR="00876CC3" w:rsidRPr="0092780A" w:rsidRDefault="00876CC3" w:rsidP="00876CC3">
            <w:pPr>
              <w:jc w:val="center"/>
              <w:rPr>
                <w:rFonts w:ascii="Cambria" w:hAnsi="Cambria" w:cs="Arial"/>
                <w:b/>
                <w:sz w:val="18"/>
              </w:rPr>
            </w:pPr>
            <w:r w:rsidRPr="0092780A">
              <w:rPr>
                <w:rFonts w:ascii="Cambria" w:hAnsi="Cambria" w:cs="Arial"/>
                <w:b/>
                <w:sz w:val="18"/>
              </w:rPr>
              <w:t>1.21</w:t>
            </w:r>
          </w:p>
        </w:tc>
        <w:tc>
          <w:tcPr>
            <w:tcW w:w="1422" w:type="dxa"/>
          </w:tcPr>
          <w:p w14:paraId="4DC8C66E" w14:textId="77777777" w:rsidR="00876CC3" w:rsidRPr="0092780A" w:rsidRDefault="00876CC3" w:rsidP="00876CC3">
            <w:pPr>
              <w:jc w:val="center"/>
              <w:rPr>
                <w:rFonts w:ascii="Cambria" w:hAnsi="Cambria" w:cs="Arial"/>
                <w:b/>
                <w:sz w:val="18"/>
              </w:rPr>
            </w:pPr>
            <w:r w:rsidRPr="0092780A">
              <w:rPr>
                <w:rFonts w:ascii="Cambria" w:hAnsi="Cambria" w:cs="Arial"/>
                <w:b/>
                <w:sz w:val="18"/>
              </w:rPr>
              <w:t>1.08</w:t>
            </w:r>
          </w:p>
        </w:tc>
        <w:tc>
          <w:tcPr>
            <w:tcW w:w="1422" w:type="dxa"/>
          </w:tcPr>
          <w:p w14:paraId="2A714DFE" w14:textId="77777777" w:rsidR="00876CC3" w:rsidRPr="0092780A" w:rsidRDefault="00876CC3" w:rsidP="00876CC3">
            <w:pPr>
              <w:jc w:val="center"/>
              <w:rPr>
                <w:rFonts w:ascii="Cambria" w:hAnsi="Cambria" w:cs="Arial"/>
                <w:b/>
                <w:sz w:val="18"/>
              </w:rPr>
            </w:pPr>
            <w:r w:rsidRPr="0092780A">
              <w:rPr>
                <w:rFonts w:ascii="Cambria" w:hAnsi="Cambria" w:cs="Arial"/>
                <w:b/>
                <w:sz w:val="18"/>
              </w:rPr>
              <w:t>0.93</w:t>
            </w:r>
          </w:p>
        </w:tc>
        <w:tc>
          <w:tcPr>
            <w:tcW w:w="1422" w:type="dxa"/>
          </w:tcPr>
          <w:p w14:paraId="57C9CF8E" w14:textId="77777777" w:rsidR="00876CC3" w:rsidRPr="00465353" w:rsidRDefault="00876CC3" w:rsidP="00876CC3">
            <w:pPr>
              <w:jc w:val="center"/>
              <w:rPr>
                <w:rFonts w:ascii="Cambria" w:hAnsi="Cambria" w:cs="Arial"/>
                <w:sz w:val="18"/>
              </w:rPr>
            </w:pPr>
            <w:r>
              <w:rPr>
                <w:rFonts w:ascii="Cambria" w:hAnsi="Cambria" w:cs="Arial"/>
                <w:sz w:val="18"/>
              </w:rPr>
              <w:t>6</w:t>
            </w:r>
            <w:r w:rsidRPr="00465353">
              <w:rPr>
                <w:rFonts w:ascii="Cambria" w:hAnsi="Cambria" w:cs="Arial"/>
                <w:sz w:val="18"/>
              </w:rPr>
              <w:t>×10</w:t>
            </w:r>
            <w:r>
              <w:rPr>
                <w:rFonts w:ascii="Cambria" w:hAnsi="Cambria" w:cs="Arial"/>
                <w:sz w:val="18"/>
                <w:vertAlign w:val="superscript"/>
              </w:rPr>
              <w:t>-263</w:t>
            </w:r>
          </w:p>
        </w:tc>
      </w:tr>
      <w:tr w:rsidR="00876CC3" w:rsidRPr="002F38A1" w14:paraId="6BBF49F4" w14:textId="77777777" w:rsidTr="00876CC3">
        <w:tc>
          <w:tcPr>
            <w:tcW w:w="1458" w:type="dxa"/>
            <w:vMerge/>
          </w:tcPr>
          <w:p w14:paraId="65DD522E" w14:textId="77777777" w:rsidR="00876CC3" w:rsidRDefault="00876CC3" w:rsidP="00876CC3">
            <w:pPr>
              <w:jc w:val="center"/>
              <w:rPr>
                <w:rFonts w:ascii="Cambria" w:hAnsi="Cambria" w:cs="Arial"/>
                <w:sz w:val="18"/>
              </w:rPr>
            </w:pPr>
          </w:p>
        </w:tc>
        <w:tc>
          <w:tcPr>
            <w:tcW w:w="900" w:type="dxa"/>
          </w:tcPr>
          <w:p w14:paraId="76A68E3E" w14:textId="06263129" w:rsidR="00876CC3" w:rsidRPr="00465353" w:rsidRDefault="000F6229" w:rsidP="00876CC3">
            <w:pPr>
              <w:jc w:val="center"/>
              <w:rPr>
                <w:rFonts w:ascii="Cambria" w:hAnsi="Cambria" w:cs="Arial"/>
                <w:sz w:val="18"/>
              </w:rPr>
            </w:pPr>
            <w:r>
              <w:rPr>
                <w:rFonts w:ascii="Cambria" w:hAnsi="Cambria" w:cs="Arial"/>
                <w:sz w:val="18"/>
              </w:rPr>
              <w:t>TCT</w:t>
            </w:r>
            <w:r w:rsidR="00876CC3" w:rsidRPr="00465353">
              <w:rPr>
                <w:rFonts w:ascii="Cambria" w:hAnsi="Cambria" w:cs="Arial"/>
                <w:sz w:val="18"/>
              </w:rPr>
              <w:t>→</w:t>
            </w:r>
            <w:r>
              <w:rPr>
                <w:rFonts w:ascii="Cambria" w:hAnsi="Cambria" w:cs="Arial"/>
                <w:sz w:val="18"/>
              </w:rPr>
              <w:t>T</w:t>
            </w:r>
          </w:p>
        </w:tc>
        <w:tc>
          <w:tcPr>
            <w:tcW w:w="1422" w:type="dxa"/>
          </w:tcPr>
          <w:p w14:paraId="6EABD110"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50804C45" w14:textId="77777777" w:rsidR="00876CC3" w:rsidRPr="0092780A" w:rsidRDefault="00876CC3" w:rsidP="00876CC3">
            <w:pPr>
              <w:jc w:val="center"/>
              <w:rPr>
                <w:rFonts w:ascii="Cambria" w:hAnsi="Cambria" w:cs="Arial"/>
                <w:b/>
                <w:sz w:val="18"/>
              </w:rPr>
            </w:pPr>
            <w:r w:rsidRPr="0092780A">
              <w:rPr>
                <w:rFonts w:ascii="Cambria" w:hAnsi="Cambria" w:cs="Arial"/>
                <w:b/>
                <w:sz w:val="18"/>
              </w:rPr>
              <w:t>1.16</w:t>
            </w:r>
          </w:p>
        </w:tc>
        <w:tc>
          <w:tcPr>
            <w:tcW w:w="1422" w:type="dxa"/>
          </w:tcPr>
          <w:p w14:paraId="64FADDD6" w14:textId="77777777" w:rsidR="00876CC3" w:rsidRPr="0092780A" w:rsidRDefault="00876CC3" w:rsidP="00876CC3">
            <w:pPr>
              <w:jc w:val="center"/>
              <w:rPr>
                <w:rFonts w:ascii="Cambria" w:hAnsi="Cambria" w:cs="Arial"/>
                <w:b/>
                <w:sz w:val="18"/>
              </w:rPr>
            </w:pPr>
            <w:r w:rsidRPr="0092780A">
              <w:rPr>
                <w:rFonts w:ascii="Cambria" w:hAnsi="Cambria" w:cs="Arial"/>
                <w:b/>
                <w:sz w:val="18"/>
              </w:rPr>
              <w:t>1.07</w:t>
            </w:r>
          </w:p>
        </w:tc>
        <w:tc>
          <w:tcPr>
            <w:tcW w:w="1422" w:type="dxa"/>
          </w:tcPr>
          <w:p w14:paraId="071D54BB" w14:textId="77777777" w:rsidR="00876CC3" w:rsidRPr="00465353" w:rsidRDefault="00876CC3" w:rsidP="00876CC3">
            <w:pPr>
              <w:jc w:val="center"/>
              <w:rPr>
                <w:rFonts w:ascii="Cambria" w:hAnsi="Cambria" w:cs="Arial"/>
                <w:sz w:val="18"/>
              </w:rPr>
            </w:pPr>
            <w:r>
              <w:rPr>
                <w:rFonts w:ascii="Cambria" w:hAnsi="Cambria" w:cs="Arial"/>
                <w:sz w:val="18"/>
              </w:rPr>
              <w:t>0.99</w:t>
            </w:r>
          </w:p>
        </w:tc>
        <w:tc>
          <w:tcPr>
            <w:tcW w:w="1422" w:type="dxa"/>
          </w:tcPr>
          <w:p w14:paraId="0B483253" w14:textId="77777777" w:rsidR="00876CC3" w:rsidRPr="00465353" w:rsidRDefault="00876CC3" w:rsidP="00876CC3">
            <w:pPr>
              <w:jc w:val="center"/>
              <w:rPr>
                <w:rFonts w:ascii="Cambria" w:hAnsi="Cambria" w:cs="Arial"/>
                <w:sz w:val="18"/>
              </w:rPr>
            </w:pPr>
            <w:r>
              <w:rPr>
                <w:rFonts w:ascii="Cambria" w:hAnsi="Cambria" w:cs="Arial"/>
                <w:sz w:val="18"/>
              </w:rPr>
              <w:t>1</w:t>
            </w:r>
            <w:r w:rsidRPr="00465353">
              <w:rPr>
                <w:rFonts w:ascii="Cambria" w:hAnsi="Cambria" w:cs="Arial"/>
                <w:sz w:val="18"/>
              </w:rPr>
              <w:t>×10</w:t>
            </w:r>
            <w:r>
              <w:rPr>
                <w:rFonts w:ascii="Cambria" w:hAnsi="Cambria" w:cs="Arial"/>
                <w:sz w:val="18"/>
                <w:vertAlign w:val="superscript"/>
              </w:rPr>
              <w:t>-155</w:t>
            </w:r>
          </w:p>
        </w:tc>
      </w:tr>
      <w:tr w:rsidR="00876CC3" w:rsidRPr="002F38A1" w14:paraId="682032BD" w14:textId="77777777" w:rsidTr="00876CC3">
        <w:tc>
          <w:tcPr>
            <w:tcW w:w="1458" w:type="dxa"/>
            <w:vMerge/>
            <w:tcBorders>
              <w:bottom w:val="single" w:sz="4" w:space="0" w:color="auto"/>
            </w:tcBorders>
          </w:tcPr>
          <w:p w14:paraId="24851180" w14:textId="77777777" w:rsidR="00876CC3" w:rsidRDefault="00876CC3" w:rsidP="00876CC3">
            <w:pPr>
              <w:jc w:val="center"/>
              <w:rPr>
                <w:rFonts w:ascii="Cambria" w:hAnsi="Cambria" w:cs="Arial"/>
                <w:sz w:val="18"/>
              </w:rPr>
            </w:pPr>
          </w:p>
        </w:tc>
        <w:tc>
          <w:tcPr>
            <w:tcW w:w="900" w:type="dxa"/>
            <w:tcBorders>
              <w:bottom w:val="single" w:sz="4" w:space="0" w:color="auto"/>
            </w:tcBorders>
          </w:tcPr>
          <w:p w14:paraId="1FFD18B8" w14:textId="77777777" w:rsidR="00876CC3" w:rsidRPr="00465353" w:rsidRDefault="00876CC3" w:rsidP="00876CC3">
            <w:pPr>
              <w:jc w:val="center"/>
              <w:rPr>
                <w:rFonts w:ascii="Cambria" w:hAnsi="Cambria" w:cs="Arial"/>
                <w:sz w:val="18"/>
              </w:rPr>
            </w:pPr>
            <w:r>
              <w:rPr>
                <w:rFonts w:ascii="Cambria" w:hAnsi="Cambria" w:cs="Arial"/>
                <w:sz w:val="18"/>
              </w:rPr>
              <w:t>CCC</w:t>
            </w:r>
            <w:r w:rsidRPr="00465353">
              <w:rPr>
                <w:rFonts w:ascii="Cambria" w:hAnsi="Cambria" w:cs="Arial"/>
                <w:sz w:val="18"/>
              </w:rPr>
              <w:t>→</w:t>
            </w:r>
            <w:r>
              <w:rPr>
                <w:rFonts w:ascii="Cambria" w:hAnsi="Cambria" w:cs="Arial"/>
                <w:sz w:val="18"/>
              </w:rPr>
              <w:t>T</w:t>
            </w:r>
          </w:p>
        </w:tc>
        <w:tc>
          <w:tcPr>
            <w:tcW w:w="1422" w:type="dxa"/>
            <w:tcBorders>
              <w:bottom w:val="single" w:sz="4" w:space="0" w:color="auto"/>
            </w:tcBorders>
          </w:tcPr>
          <w:p w14:paraId="4BAA0DAE"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bottom w:val="single" w:sz="4" w:space="0" w:color="auto"/>
            </w:tcBorders>
          </w:tcPr>
          <w:p w14:paraId="55DBA6F3" w14:textId="77777777" w:rsidR="00876CC3" w:rsidRPr="0092780A" w:rsidRDefault="00876CC3" w:rsidP="00876CC3">
            <w:pPr>
              <w:jc w:val="center"/>
              <w:rPr>
                <w:rFonts w:ascii="Cambria" w:hAnsi="Cambria" w:cs="Arial"/>
                <w:b/>
                <w:sz w:val="18"/>
              </w:rPr>
            </w:pPr>
            <w:r w:rsidRPr="0092780A">
              <w:rPr>
                <w:rFonts w:ascii="Cambria" w:hAnsi="Cambria" w:cs="Arial"/>
                <w:b/>
                <w:sz w:val="18"/>
              </w:rPr>
              <w:t>1.06</w:t>
            </w:r>
          </w:p>
        </w:tc>
        <w:tc>
          <w:tcPr>
            <w:tcW w:w="1422" w:type="dxa"/>
            <w:tcBorders>
              <w:bottom w:val="single" w:sz="4" w:space="0" w:color="auto"/>
            </w:tcBorders>
          </w:tcPr>
          <w:p w14:paraId="66A090D7"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bottom w:val="single" w:sz="4" w:space="0" w:color="auto"/>
            </w:tcBorders>
          </w:tcPr>
          <w:p w14:paraId="38E17CC5" w14:textId="77777777" w:rsidR="00876CC3" w:rsidRPr="0092780A" w:rsidRDefault="00876CC3" w:rsidP="00876CC3">
            <w:pPr>
              <w:jc w:val="center"/>
              <w:rPr>
                <w:rFonts w:ascii="Cambria" w:hAnsi="Cambria" w:cs="Arial"/>
                <w:b/>
                <w:sz w:val="18"/>
              </w:rPr>
            </w:pPr>
            <w:r w:rsidRPr="0092780A">
              <w:rPr>
                <w:rFonts w:ascii="Cambria" w:hAnsi="Cambria" w:cs="Arial"/>
                <w:b/>
                <w:sz w:val="18"/>
              </w:rPr>
              <w:t>0.95</w:t>
            </w:r>
          </w:p>
        </w:tc>
        <w:tc>
          <w:tcPr>
            <w:tcW w:w="1422" w:type="dxa"/>
            <w:tcBorders>
              <w:bottom w:val="single" w:sz="4" w:space="0" w:color="auto"/>
            </w:tcBorders>
          </w:tcPr>
          <w:p w14:paraId="3D7C644A" w14:textId="77777777" w:rsidR="00876CC3" w:rsidRPr="00465353" w:rsidRDefault="00876CC3" w:rsidP="00876CC3">
            <w:pPr>
              <w:jc w:val="center"/>
              <w:rPr>
                <w:rFonts w:ascii="Cambria" w:hAnsi="Cambria" w:cs="Arial"/>
                <w:sz w:val="18"/>
              </w:rPr>
            </w:pPr>
            <w:r>
              <w:rPr>
                <w:rFonts w:ascii="Cambria" w:hAnsi="Cambria" w:cs="Arial"/>
                <w:sz w:val="18"/>
              </w:rPr>
              <w:t>6</w:t>
            </w:r>
            <w:r w:rsidRPr="00465353">
              <w:rPr>
                <w:rFonts w:ascii="Cambria" w:hAnsi="Cambria" w:cs="Arial"/>
                <w:sz w:val="18"/>
              </w:rPr>
              <w:t>×10</w:t>
            </w:r>
            <w:r>
              <w:rPr>
                <w:rFonts w:ascii="Cambria" w:hAnsi="Cambria" w:cs="Arial"/>
                <w:sz w:val="18"/>
                <w:vertAlign w:val="superscript"/>
              </w:rPr>
              <w:t>-55</w:t>
            </w:r>
          </w:p>
        </w:tc>
      </w:tr>
      <w:tr w:rsidR="00876CC3" w:rsidRPr="002F38A1" w14:paraId="188BA54C" w14:textId="77777777" w:rsidTr="00876CC3">
        <w:tc>
          <w:tcPr>
            <w:tcW w:w="1458" w:type="dxa"/>
            <w:vMerge w:val="restart"/>
            <w:tcBorders>
              <w:top w:val="single" w:sz="4" w:space="0" w:color="auto"/>
              <w:left w:val="nil"/>
              <w:right w:val="nil"/>
            </w:tcBorders>
            <w:vAlign w:val="center"/>
          </w:tcPr>
          <w:p w14:paraId="36475DEB" w14:textId="77777777" w:rsidR="00876CC3" w:rsidRDefault="00876CC3" w:rsidP="00876CC3">
            <w:pPr>
              <w:jc w:val="center"/>
              <w:rPr>
                <w:rFonts w:ascii="Cambria" w:hAnsi="Cambria" w:cs="Arial"/>
                <w:sz w:val="18"/>
              </w:rPr>
            </w:pPr>
            <w:r>
              <w:rPr>
                <w:rFonts w:ascii="Cambria" w:hAnsi="Cambria" w:cs="Arial"/>
                <w:sz w:val="18"/>
              </w:rPr>
              <w:t>CpG transition</w:t>
            </w:r>
          </w:p>
        </w:tc>
        <w:tc>
          <w:tcPr>
            <w:tcW w:w="900" w:type="dxa"/>
            <w:tcBorders>
              <w:top w:val="single" w:sz="4" w:space="0" w:color="auto"/>
              <w:left w:val="nil"/>
              <w:bottom w:val="nil"/>
              <w:right w:val="nil"/>
            </w:tcBorders>
          </w:tcPr>
          <w:p w14:paraId="6AEAD15E" w14:textId="76ACE890" w:rsidR="00876CC3" w:rsidRPr="00465353" w:rsidRDefault="000F6229" w:rsidP="00876CC3">
            <w:pPr>
              <w:jc w:val="center"/>
              <w:rPr>
                <w:rFonts w:ascii="Cambria" w:hAnsi="Cambria" w:cs="Arial"/>
                <w:sz w:val="18"/>
              </w:rPr>
            </w:pPr>
            <w:r>
              <w:rPr>
                <w:rFonts w:ascii="Cambria" w:hAnsi="Cambria" w:cs="Arial"/>
                <w:sz w:val="18"/>
              </w:rPr>
              <w:t>TCG</w:t>
            </w:r>
            <w:r w:rsidR="00876CC3" w:rsidRPr="00465353">
              <w:rPr>
                <w:rFonts w:ascii="Cambria" w:hAnsi="Cambria" w:cs="Arial"/>
                <w:sz w:val="18"/>
              </w:rPr>
              <w:t>→</w:t>
            </w:r>
            <w:r>
              <w:rPr>
                <w:rFonts w:ascii="Cambria" w:hAnsi="Cambria" w:cs="Arial"/>
                <w:sz w:val="18"/>
              </w:rPr>
              <w:t>T</w:t>
            </w:r>
          </w:p>
        </w:tc>
        <w:tc>
          <w:tcPr>
            <w:tcW w:w="1422" w:type="dxa"/>
            <w:tcBorders>
              <w:top w:val="single" w:sz="4" w:space="0" w:color="auto"/>
              <w:left w:val="nil"/>
              <w:bottom w:val="nil"/>
              <w:right w:val="nil"/>
            </w:tcBorders>
          </w:tcPr>
          <w:p w14:paraId="4D6EEA8D"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single" w:sz="4" w:space="0" w:color="auto"/>
              <w:left w:val="nil"/>
              <w:bottom w:val="nil"/>
              <w:right w:val="nil"/>
            </w:tcBorders>
          </w:tcPr>
          <w:p w14:paraId="3328F02D" w14:textId="77777777" w:rsidR="00876CC3" w:rsidRPr="0092780A" w:rsidRDefault="00876CC3" w:rsidP="00876CC3">
            <w:pPr>
              <w:jc w:val="center"/>
              <w:rPr>
                <w:rFonts w:ascii="Cambria" w:hAnsi="Cambria" w:cs="Arial"/>
                <w:b/>
                <w:sz w:val="18"/>
              </w:rPr>
            </w:pPr>
            <w:r w:rsidRPr="0092780A">
              <w:rPr>
                <w:rFonts w:ascii="Cambria" w:hAnsi="Cambria" w:cs="Arial"/>
                <w:b/>
                <w:sz w:val="18"/>
              </w:rPr>
              <w:t>1.02</w:t>
            </w:r>
          </w:p>
        </w:tc>
        <w:tc>
          <w:tcPr>
            <w:tcW w:w="1422" w:type="dxa"/>
            <w:tcBorders>
              <w:top w:val="single" w:sz="4" w:space="0" w:color="auto"/>
              <w:left w:val="nil"/>
              <w:bottom w:val="nil"/>
              <w:right w:val="nil"/>
            </w:tcBorders>
          </w:tcPr>
          <w:p w14:paraId="4492B6BA" w14:textId="77777777" w:rsidR="00876CC3" w:rsidRPr="0092780A" w:rsidRDefault="00876CC3" w:rsidP="00876CC3">
            <w:pPr>
              <w:jc w:val="center"/>
              <w:rPr>
                <w:rFonts w:ascii="Cambria" w:hAnsi="Cambria" w:cs="Arial"/>
                <w:b/>
                <w:sz w:val="18"/>
              </w:rPr>
            </w:pPr>
            <w:r w:rsidRPr="0092780A">
              <w:rPr>
                <w:rFonts w:ascii="Cambria" w:hAnsi="Cambria" w:cs="Arial"/>
                <w:b/>
                <w:sz w:val="18"/>
              </w:rPr>
              <w:t>1.06</w:t>
            </w:r>
          </w:p>
        </w:tc>
        <w:tc>
          <w:tcPr>
            <w:tcW w:w="1422" w:type="dxa"/>
            <w:tcBorders>
              <w:top w:val="single" w:sz="4" w:space="0" w:color="auto"/>
              <w:left w:val="nil"/>
              <w:bottom w:val="nil"/>
              <w:right w:val="nil"/>
            </w:tcBorders>
          </w:tcPr>
          <w:p w14:paraId="4B78E93E"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top w:val="single" w:sz="4" w:space="0" w:color="auto"/>
              <w:left w:val="nil"/>
              <w:bottom w:val="nil"/>
              <w:right w:val="nil"/>
            </w:tcBorders>
          </w:tcPr>
          <w:p w14:paraId="7898CA09" w14:textId="77777777" w:rsidR="00876CC3" w:rsidRPr="00465353" w:rsidRDefault="00876CC3" w:rsidP="00876CC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-54</w:t>
            </w:r>
          </w:p>
        </w:tc>
      </w:tr>
      <w:tr w:rsidR="00876CC3" w:rsidRPr="002F38A1" w14:paraId="3E7193A8" w14:textId="77777777" w:rsidTr="00876CC3">
        <w:tc>
          <w:tcPr>
            <w:tcW w:w="1458" w:type="dxa"/>
            <w:vMerge/>
          </w:tcPr>
          <w:p w14:paraId="405108FC" w14:textId="77777777" w:rsidR="00876CC3" w:rsidRDefault="00876CC3" w:rsidP="00876CC3">
            <w:pPr>
              <w:jc w:val="center"/>
              <w:rPr>
                <w:rFonts w:ascii="Cambria" w:hAnsi="Cambria" w:cs="Arial"/>
                <w:sz w:val="18"/>
              </w:rPr>
            </w:pPr>
          </w:p>
        </w:tc>
        <w:tc>
          <w:tcPr>
            <w:tcW w:w="900" w:type="dxa"/>
            <w:tcBorders>
              <w:top w:val="nil"/>
            </w:tcBorders>
          </w:tcPr>
          <w:p w14:paraId="7FD2841C" w14:textId="77777777" w:rsidR="00876CC3" w:rsidRDefault="00876CC3" w:rsidP="00876CC3">
            <w:pPr>
              <w:jc w:val="center"/>
              <w:rPr>
                <w:rFonts w:ascii="Cambria" w:hAnsi="Cambria" w:cs="Arial"/>
                <w:sz w:val="18"/>
              </w:rPr>
            </w:pPr>
            <w:r>
              <w:rPr>
                <w:rFonts w:ascii="Cambria" w:hAnsi="Cambria" w:cs="Arial"/>
                <w:sz w:val="18"/>
              </w:rPr>
              <w:t>ACG</w:t>
            </w:r>
            <w:r w:rsidRPr="00465353">
              <w:rPr>
                <w:rFonts w:ascii="Cambria" w:hAnsi="Cambria" w:cs="Arial"/>
                <w:sz w:val="18"/>
              </w:rPr>
              <w:t>→</w:t>
            </w:r>
            <w:r>
              <w:rPr>
                <w:rFonts w:ascii="Cambria" w:hAnsi="Cambria" w:cs="Arial"/>
                <w:sz w:val="18"/>
              </w:rPr>
              <w:t>T</w:t>
            </w:r>
          </w:p>
        </w:tc>
        <w:tc>
          <w:tcPr>
            <w:tcW w:w="1422" w:type="dxa"/>
            <w:tcBorders>
              <w:top w:val="nil"/>
            </w:tcBorders>
          </w:tcPr>
          <w:p w14:paraId="4A231AD6"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tcBorders>
          </w:tcPr>
          <w:p w14:paraId="3FC9568A" w14:textId="77777777" w:rsidR="00876CC3" w:rsidRDefault="00876CC3" w:rsidP="00876CC3">
            <w:pPr>
              <w:jc w:val="center"/>
              <w:rPr>
                <w:rFonts w:ascii="Cambria" w:hAnsi="Cambria" w:cs="Arial"/>
                <w:sz w:val="18"/>
              </w:rPr>
            </w:pPr>
            <w:r>
              <w:rPr>
                <w:rFonts w:ascii="Cambria" w:hAnsi="Cambria" w:cs="Arial"/>
                <w:sz w:val="18"/>
              </w:rPr>
              <w:t>1.01</w:t>
            </w:r>
          </w:p>
        </w:tc>
        <w:tc>
          <w:tcPr>
            <w:tcW w:w="1422" w:type="dxa"/>
            <w:tcBorders>
              <w:top w:val="nil"/>
            </w:tcBorders>
          </w:tcPr>
          <w:p w14:paraId="2A09BAF6" w14:textId="77777777" w:rsidR="00876CC3" w:rsidRPr="0092780A" w:rsidRDefault="00876CC3" w:rsidP="00876CC3">
            <w:pPr>
              <w:jc w:val="center"/>
              <w:rPr>
                <w:rFonts w:ascii="Cambria" w:hAnsi="Cambria" w:cs="Arial"/>
                <w:b/>
                <w:sz w:val="18"/>
              </w:rPr>
            </w:pPr>
            <w:r w:rsidRPr="0092780A">
              <w:rPr>
                <w:rFonts w:ascii="Cambria" w:hAnsi="Cambria" w:cs="Arial"/>
                <w:b/>
                <w:sz w:val="18"/>
              </w:rPr>
              <w:t>1.05</w:t>
            </w:r>
          </w:p>
        </w:tc>
        <w:tc>
          <w:tcPr>
            <w:tcW w:w="1422" w:type="dxa"/>
            <w:tcBorders>
              <w:top w:val="nil"/>
            </w:tcBorders>
          </w:tcPr>
          <w:p w14:paraId="52562624" w14:textId="77777777" w:rsidR="00876CC3" w:rsidRPr="0092780A" w:rsidRDefault="00876CC3" w:rsidP="00876CC3">
            <w:pPr>
              <w:jc w:val="center"/>
              <w:rPr>
                <w:rFonts w:ascii="Cambria" w:hAnsi="Cambria" w:cs="Arial"/>
                <w:b/>
                <w:sz w:val="18"/>
              </w:rPr>
            </w:pPr>
            <w:r w:rsidRPr="0092780A">
              <w:rPr>
                <w:rFonts w:ascii="Cambria" w:hAnsi="Cambria" w:cs="Arial"/>
                <w:b/>
                <w:sz w:val="18"/>
              </w:rPr>
              <w:t>1.04</w:t>
            </w:r>
          </w:p>
        </w:tc>
        <w:tc>
          <w:tcPr>
            <w:tcW w:w="1422" w:type="dxa"/>
            <w:tcBorders>
              <w:top w:val="nil"/>
            </w:tcBorders>
          </w:tcPr>
          <w:p w14:paraId="4E020473" w14:textId="77777777" w:rsidR="00876CC3" w:rsidRDefault="00876CC3" w:rsidP="00876CC3">
            <w:pPr>
              <w:jc w:val="center"/>
              <w:rPr>
                <w:rFonts w:ascii="Cambria" w:hAnsi="Cambria" w:cs="Arial"/>
                <w:sz w:val="18"/>
              </w:rPr>
            </w:pPr>
            <w:r>
              <w:rPr>
                <w:rFonts w:ascii="Cambria" w:hAnsi="Cambria" w:cs="Arial"/>
                <w:sz w:val="18"/>
              </w:rPr>
              <w:t>6</w:t>
            </w:r>
            <w:r w:rsidRPr="00465353">
              <w:rPr>
                <w:rFonts w:ascii="Cambria" w:hAnsi="Cambria" w:cs="Arial"/>
                <w:sz w:val="18"/>
              </w:rPr>
              <w:t>×10</w:t>
            </w:r>
            <w:r>
              <w:rPr>
                <w:rFonts w:ascii="Cambria" w:hAnsi="Cambria" w:cs="Arial"/>
                <w:sz w:val="18"/>
                <w:vertAlign w:val="superscript"/>
              </w:rPr>
              <w:t>-54</w:t>
            </w:r>
          </w:p>
        </w:tc>
      </w:tr>
      <w:tr w:rsidR="00876CC3" w:rsidRPr="002F38A1" w14:paraId="3A1DE9B4" w14:textId="77777777" w:rsidTr="00876CC3">
        <w:tc>
          <w:tcPr>
            <w:tcW w:w="1458" w:type="dxa"/>
            <w:vMerge/>
          </w:tcPr>
          <w:p w14:paraId="263A72BE" w14:textId="77777777" w:rsidR="00876CC3" w:rsidRDefault="00876CC3" w:rsidP="00876CC3">
            <w:pPr>
              <w:jc w:val="center"/>
              <w:rPr>
                <w:rFonts w:ascii="Cambria" w:hAnsi="Cambria" w:cs="Arial"/>
                <w:sz w:val="18"/>
              </w:rPr>
            </w:pPr>
          </w:p>
        </w:tc>
        <w:tc>
          <w:tcPr>
            <w:tcW w:w="900" w:type="dxa"/>
          </w:tcPr>
          <w:p w14:paraId="2B50AD47" w14:textId="20185B96" w:rsidR="00876CC3" w:rsidRDefault="000F6229" w:rsidP="00876CC3">
            <w:pPr>
              <w:jc w:val="center"/>
              <w:rPr>
                <w:rFonts w:ascii="Cambria" w:hAnsi="Cambria" w:cs="Arial"/>
                <w:sz w:val="18"/>
              </w:rPr>
            </w:pPr>
            <w:r>
              <w:rPr>
                <w:rFonts w:ascii="Cambria" w:hAnsi="Cambria" w:cs="Arial"/>
                <w:sz w:val="18"/>
              </w:rPr>
              <w:t>GCG</w:t>
            </w:r>
            <w:r w:rsidR="00876CC3" w:rsidRPr="00465353">
              <w:rPr>
                <w:rFonts w:ascii="Cambria" w:hAnsi="Cambria" w:cs="Arial"/>
                <w:sz w:val="18"/>
              </w:rPr>
              <w:t>→</w:t>
            </w:r>
            <w:r>
              <w:rPr>
                <w:rFonts w:ascii="Cambria" w:hAnsi="Cambria" w:cs="Arial"/>
                <w:sz w:val="18"/>
              </w:rPr>
              <w:t>T</w:t>
            </w:r>
          </w:p>
        </w:tc>
        <w:tc>
          <w:tcPr>
            <w:tcW w:w="1422" w:type="dxa"/>
          </w:tcPr>
          <w:p w14:paraId="511456DB"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1454F623" w14:textId="77777777" w:rsidR="00876CC3" w:rsidRDefault="00876CC3" w:rsidP="00876CC3">
            <w:pPr>
              <w:jc w:val="center"/>
              <w:rPr>
                <w:rFonts w:ascii="Cambria" w:hAnsi="Cambria" w:cs="Arial"/>
                <w:sz w:val="18"/>
              </w:rPr>
            </w:pPr>
            <w:r>
              <w:rPr>
                <w:rFonts w:ascii="Cambria" w:hAnsi="Cambria" w:cs="Arial"/>
                <w:sz w:val="18"/>
              </w:rPr>
              <w:t>1.02</w:t>
            </w:r>
          </w:p>
        </w:tc>
        <w:tc>
          <w:tcPr>
            <w:tcW w:w="1422" w:type="dxa"/>
          </w:tcPr>
          <w:p w14:paraId="1A7369BE" w14:textId="77777777" w:rsidR="00876CC3" w:rsidRPr="0092780A" w:rsidRDefault="00876CC3" w:rsidP="00876CC3">
            <w:pPr>
              <w:jc w:val="center"/>
              <w:rPr>
                <w:rFonts w:ascii="Cambria" w:hAnsi="Cambria" w:cs="Arial"/>
                <w:b/>
                <w:sz w:val="18"/>
              </w:rPr>
            </w:pPr>
            <w:r w:rsidRPr="0092780A">
              <w:rPr>
                <w:rFonts w:ascii="Cambria" w:hAnsi="Cambria" w:cs="Arial"/>
                <w:b/>
                <w:sz w:val="18"/>
              </w:rPr>
              <w:t>1.05</w:t>
            </w:r>
          </w:p>
        </w:tc>
        <w:tc>
          <w:tcPr>
            <w:tcW w:w="1422" w:type="dxa"/>
          </w:tcPr>
          <w:p w14:paraId="58AC6D5F" w14:textId="77777777" w:rsidR="00876CC3" w:rsidRPr="0092780A" w:rsidRDefault="00876CC3" w:rsidP="00876CC3">
            <w:pPr>
              <w:jc w:val="center"/>
              <w:rPr>
                <w:rFonts w:ascii="Cambria" w:hAnsi="Cambria" w:cs="Arial"/>
                <w:b/>
                <w:sz w:val="18"/>
              </w:rPr>
            </w:pPr>
            <w:r w:rsidRPr="0092780A">
              <w:rPr>
                <w:rFonts w:ascii="Cambria" w:hAnsi="Cambria" w:cs="Arial"/>
                <w:b/>
                <w:sz w:val="18"/>
              </w:rPr>
              <w:t>1.05</w:t>
            </w:r>
          </w:p>
        </w:tc>
        <w:tc>
          <w:tcPr>
            <w:tcW w:w="1422" w:type="dxa"/>
          </w:tcPr>
          <w:p w14:paraId="69ECBD0F" w14:textId="77777777" w:rsidR="00876CC3" w:rsidRDefault="00876CC3" w:rsidP="00876CC3">
            <w:pPr>
              <w:jc w:val="center"/>
              <w:rPr>
                <w:rFonts w:ascii="Cambria" w:hAnsi="Cambria" w:cs="Arial"/>
                <w:sz w:val="18"/>
              </w:rPr>
            </w:pPr>
            <w:r>
              <w:rPr>
                <w:rFonts w:ascii="Cambria" w:hAnsi="Cambria" w:cs="Arial"/>
                <w:sz w:val="18"/>
              </w:rPr>
              <w:t>3</w:t>
            </w:r>
            <w:r w:rsidRPr="00465353">
              <w:rPr>
                <w:rFonts w:ascii="Cambria" w:hAnsi="Cambria" w:cs="Arial"/>
                <w:sz w:val="18"/>
              </w:rPr>
              <w:t>×10</w:t>
            </w:r>
            <w:r>
              <w:rPr>
                <w:rFonts w:ascii="Cambria" w:hAnsi="Cambria" w:cs="Arial"/>
                <w:sz w:val="18"/>
                <w:vertAlign w:val="superscript"/>
              </w:rPr>
              <w:t>-49</w:t>
            </w:r>
          </w:p>
        </w:tc>
      </w:tr>
      <w:tr w:rsidR="00876CC3" w:rsidRPr="002F38A1" w14:paraId="274A8EA0" w14:textId="77777777" w:rsidTr="00876CC3">
        <w:tc>
          <w:tcPr>
            <w:tcW w:w="1458" w:type="dxa"/>
            <w:vMerge/>
            <w:tcBorders>
              <w:bottom w:val="single" w:sz="4" w:space="0" w:color="auto"/>
            </w:tcBorders>
          </w:tcPr>
          <w:p w14:paraId="289B5E88" w14:textId="77777777" w:rsidR="00876CC3" w:rsidRDefault="00876CC3" w:rsidP="00876CC3">
            <w:pPr>
              <w:jc w:val="center"/>
              <w:rPr>
                <w:rFonts w:ascii="Cambria" w:hAnsi="Cambria" w:cs="Arial"/>
                <w:sz w:val="18"/>
              </w:rPr>
            </w:pPr>
          </w:p>
        </w:tc>
        <w:tc>
          <w:tcPr>
            <w:tcW w:w="900" w:type="dxa"/>
            <w:tcBorders>
              <w:bottom w:val="single" w:sz="4" w:space="0" w:color="auto"/>
            </w:tcBorders>
          </w:tcPr>
          <w:p w14:paraId="6B864D76" w14:textId="77777777" w:rsidR="00876CC3" w:rsidRDefault="00876CC3" w:rsidP="00876CC3">
            <w:pPr>
              <w:jc w:val="center"/>
              <w:rPr>
                <w:rFonts w:ascii="Cambria" w:hAnsi="Cambria" w:cs="Arial"/>
                <w:sz w:val="18"/>
              </w:rPr>
            </w:pPr>
            <w:r>
              <w:rPr>
                <w:rFonts w:ascii="Cambria" w:hAnsi="Cambria" w:cs="Arial"/>
                <w:sz w:val="18"/>
              </w:rPr>
              <w:t>CCG</w:t>
            </w:r>
            <w:r w:rsidRPr="00465353">
              <w:rPr>
                <w:rFonts w:ascii="Cambria" w:hAnsi="Cambria" w:cs="Arial"/>
                <w:sz w:val="18"/>
              </w:rPr>
              <w:t>→</w:t>
            </w:r>
            <w:r>
              <w:rPr>
                <w:rFonts w:ascii="Cambria" w:hAnsi="Cambria" w:cs="Arial"/>
                <w:sz w:val="18"/>
              </w:rPr>
              <w:t>T</w:t>
            </w:r>
          </w:p>
        </w:tc>
        <w:tc>
          <w:tcPr>
            <w:tcW w:w="1422" w:type="dxa"/>
            <w:tcBorders>
              <w:bottom w:val="single" w:sz="4" w:space="0" w:color="auto"/>
            </w:tcBorders>
          </w:tcPr>
          <w:p w14:paraId="1A56A1B4"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bottom w:val="single" w:sz="4" w:space="0" w:color="auto"/>
            </w:tcBorders>
          </w:tcPr>
          <w:p w14:paraId="08863735" w14:textId="77777777" w:rsidR="00876CC3" w:rsidRDefault="00876CC3" w:rsidP="00876CC3">
            <w:pPr>
              <w:jc w:val="center"/>
              <w:rPr>
                <w:rFonts w:ascii="Cambria" w:hAnsi="Cambria" w:cs="Arial"/>
                <w:sz w:val="18"/>
              </w:rPr>
            </w:pPr>
            <w:r>
              <w:rPr>
                <w:rFonts w:ascii="Cambria" w:hAnsi="Cambria" w:cs="Arial"/>
                <w:sz w:val="18"/>
              </w:rPr>
              <w:t>1.00</w:t>
            </w:r>
          </w:p>
        </w:tc>
        <w:tc>
          <w:tcPr>
            <w:tcW w:w="1422" w:type="dxa"/>
            <w:tcBorders>
              <w:bottom w:val="single" w:sz="4" w:space="0" w:color="auto"/>
            </w:tcBorders>
          </w:tcPr>
          <w:p w14:paraId="2000A44D" w14:textId="77777777" w:rsidR="00876CC3" w:rsidRPr="0092780A" w:rsidRDefault="00876CC3" w:rsidP="00876CC3">
            <w:pPr>
              <w:jc w:val="center"/>
              <w:rPr>
                <w:rFonts w:ascii="Cambria" w:hAnsi="Cambria" w:cs="Arial"/>
                <w:b/>
                <w:sz w:val="18"/>
              </w:rPr>
            </w:pPr>
            <w:r w:rsidRPr="0092780A">
              <w:rPr>
                <w:rFonts w:ascii="Cambria" w:hAnsi="Cambria" w:cs="Arial"/>
                <w:b/>
                <w:sz w:val="18"/>
              </w:rPr>
              <w:t>1.04</w:t>
            </w:r>
          </w:p>
        </w:tc>
        <w:tc>
          <w:tcPr>
            <w:tcW w:w="1422" w:type="dxa"/>
            <w:tcBorders>
              <w:bottom w:val="single" w:sz="4" w:space="0" w:color="auto"/>
            </w:tcBorders>
          </w:tcPr>
          <w:p w14:paraId="53ABF2B7"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bottom w:val="single" w:sz="4" w:space="0" w:color="auto"/>
            </w:tcBorders>
          </w:tcPr>
          <w:p w14:paraId="068B4108" w14:textId="77777777" w:rsidR="00876CC3" w:rsidRDefault="00876CC3" w:rsidP="00876CC3">
            <w:pPr>
              <w:jc w:val="center"/>
              <w:rPr>
                <w:rFonts w:ascii="Cambria" w:hAnsi="Cambria" w:cs="Arial"/>
                <w:sz w:val="18"/>
              </w:rPr>
            </w:pPr>
            <w:r>
              <w:rPr>
                <w:rFonts w:ascii="Cambria" w:hAnsi="Cambria" w:cs="Arial"/>
                <w:sz w:val="18"/>
              </w:rPr>
              <w:t>3</w:t>
            </w:r>
            <w:r w:rsidRPr="00465353">
              <w:rPr>
                <w:rFonts w:ascii="Cambria" w:hAnsi="Cambria" w:cs="Arial"/>
                <w:sz w:val="18"/>
              </w:rPr>
              <w:t>×10</w:t>
            </w:r>
            <w:r>
              <w:rPr>
                <w:rFonts w:ascii="Cambria" w:hAnsi="Cambria" w:cs="Arial"/>
                <w:sz w:val="18"/>
                <w:vertAlign w:val="superscript"/>
              </w:rPr>
              <w:t>-44</w:t>
            </w:r>
          </w:p>
        </w:tc>
      </w:tr>
      <w:tr w:rsidR="00876CC3" w:rsidRPr="002F38A1" w14:paraId="1CA8FDA4" w14:textId="77777777" w:rsidTr="00876CC3">
        <w:tc>
          <w:tcPr>
            <w:tcW w:w="1458" w:type="dxa"/>
            <w:vMerge w:val="restart"/>
            <w:tcBorders>
              <w:top w:val="single" w:sz="4" w:space="0" w:color="auto"/>
            </w:tcBorders>
            <w:vAlign w:val="center"/>
          </w:tcPr>
          <w:p w14:paraId="724E44DF" w14:textId="77777777" w:rsidR="00876CC3" w:rsidRDefault="00876CC3" w:rsidP="00876CC3">
            <w:pPr>
              <w:jc w:val="center"/>
              <w:rPr>
                <w:rFonts w:ascii="Cambria" w:hAnsi="Cambria" w:cs="Arial"/>
                <w:sz w:val="18"/>
              </w:rPr>
            </w:pPr>
            <w:r>
              <w:rPr>
                <w:rFonts w:ascii="Cambria" w:hAnsi="Cambria" w:cs="Arial"/>
                <w:sz w:val="18"/>
              </w:rPr>
              <w:t>Not previously highlighted</w:t>
            </w:r>
          </w:p>
        </w:tc>
        <w:tc>
          <w:tcPr>
            <w:tcW w:w="900" w:type="dxa"/>
            <w:tcBorders>
              <w:top w:val="single" w:sz="4" w:space="0" w:color="auto"/>
              <w:bottom w:val="nil"/>
            </w:tcBorders>
          </w:tcPr>
          <w:p w14:paraId="3FB51A6B" w14:textId="71EB8BA4" w:rsidR="00876CC3" w:rsidRPr="007F7DBC" w:rsidRDefault="000F6229" w:rsidP="00876CC3">
            <w:pPr>
              <w:jc w:val="center"/>
              <w:rPr>
                <w:rFonts w:ascii="Cambria" w:hAnsi="Cambria" w:cs="Arial"/>
                <w:b/>
                <w:sz w:val="18"/>
              </w:rPr>
            </w:pPr>
            <w:r>
              <w:rPr>
                <w:rFonts w:ascii="Cambria" w:hAnsi="Cambria" w:cs="Arial"/>
                <w:sz w:val="18"/>
              </w:rPr>
              <w:t>GAT</w:t>
            </w:r>
            <w:r w:rsidR="00876CC3" w:rsidRPr="00465353">
              <w:rPr>
                <w:rFonts w:ascii="Cambria" w:hAnsi="Cambria" w:cs="Arial"/>
                <w:sz w:val="18"/>
              </w:rPr>
              <w:t>→</w:t>
            </w:r>
            <w:r>
              <w:rPr>
                <w:rFonts w:ascii="Cambria" w:hAnsi="Cambria" w:cs="Arial"/>
                <w:sz w:val="18"/>
              </w:rPr>
              <w:t>T</w:t>
            </w:r>
          </w:p>
        </w:tc>
        <w:tc>
          <w:tcPr>
            <w:tcW w:w="1422" w:type="dxa"/>
            <w:tcBorders>
              <w:top w:val="single" w:sz="4" w:space="0" w:color="auto"/>
              <w:bottom w:val="nil"/>
            </w:tcBorders>
          </w:tcPr>
          <w:p w14:paraId="21C35B02"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single" w:sz="4" w:space="0" w:color="auto"/>
              <w:bottom w:val="nil"/>
            </w:tcBorders>
          </w:tcPr>
          <w:p w14:paraId="5E8710ED" w14:textId="77777777" w:rsidR="00876CC3" w:rsidRPr="0092780A" w:rsidRDefault="00876CC3" w:rsidP="00876CC3">
            <w:pPr>
              <w:jc w:val="center"/>
              <w:rPr>
                <w:rFonts w:ascii="Cambria" w:hAnsi="Cambria" w:cs="Arial"/>
                <w:b/>
                <w:sz w:val="18"/>
              </w:rPr>
            </w:pPr>
            <w:r w:rsidRPr="0092780A">
              <w:rPr>
                <w:rFonts w:ascii="Cambria" w:hAnsi="Cambria" w:cs="Arial"/>
                <w:b/>
                <w:sz w:val="18"/>
              </w:rPr>
              <w:t>1.06</w:t>
            </w:r>
          </w:p>
        </w:tc>
        <w:tc>
          <w:tcPr>
            <w:tcW w:w="1422" w:type="dxa"/>
            <w:tcBorders>
              <w:top w:val="single" w:sz="4" w:space="0" w:color="auto"/>
              <w:bottom w:val="nil"/>
            </w:tcBorders>
          </w:tcPr>
          <w:p w14:paraId="7EA12C96" w14:textId="77777777" w:rsidR="00876CC3" w:rsidRPr="0092780A" w:rsidRDefault="00876CC3" w:rsidP="00876CC3">
            <w:pPr>
              <w:jc w:val="center"/>
              <w:rPr>
                <w:rFonts w:ascii="Cambria" w:hAnsi="Cambria" w:cs="Arial"/>
                <w:b/>
                <w:sz w:val="18"/>
              </w:rPr>
            </w:pPr>
            <w:r w:rsidRPr="0092780A">
              <w:rPr>
                <w:rFonts w:ascii="Cambria" w:hAnsi="Cambria" w:cs="Arial"/>
                <w:b/>
                <w:sz w:val="18"/>
              </w:rPr>
              <w:t>1.13</w:t>
            </w:r>
          </w:p>
        </w:tc>
        <w:tc>
          <w:tcPr>
            <w:tcW w:w="1422" w:type="dxa"/>
            <w:tcBorders>
              <w:top w:val="single" w:sz="4" w:space="0" w:color="auto"/>
              <w:bottom w:val="nil"/>
            </w:tcBorders>
          </w:tcPr>
          <w:p w14:paraId="08386431" w14:textId="77777777" w:rsidR="00876CC3" w:rsidRPr="0092780A" w:rsidRDefault="00876CC3" w:rsidP="00876CC3">
            <w:pPr>
              <w:jc w:val="center"/>
              <w:rPr>
                <w:rFonts w:ascii="Cambria" w:hAnsi="Cambria" w:cs="Arial"/>
                <w:b/>
                <w:sz w:val="18"/>
              </w:rPr>
            </w:pPr>
            <w:r w:rsidRPr="0092780A">
              <w:rPr>
                <w:rFonts w:ascii="Cambria" w:hAnsi="Cambria" w:cs="Arial"/>
                <w:b/>
                <w:sz w:val="18"/>
              </w:rPr>
              <w:t>1.21</w:t>
            </w:r>
          </w:p>
        </w:tc>
        <w:tc>
          <w:tcPr>
            <w:tcW w:w="1422" w:type="dxa"/>
            <w:tcBorders>
              <w:top w:val="single" w:sz="4" w:space="0" w:color="auto"/>
              <w:bottom w:val="nil"/>
            </w:tcBorders>
          </w:tcPr>
          <w:p w14:paraId="76685C47" w14:textId="77777777" w:rsidR="00876CC3" w:rsidRDefault="00876CC3" w:rsidP="00876CC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-95</w:t>
            </w:r>
          </w:p>
        </w:tc>
      </w:tr>
      <w:tr w:rsidR="00876CC3" w:rsidRPr="002F38A1" w14:paraId="399C0F54" w14:textId="77777777" w:rsidTr="00876CC3">
        <w:tc>
          <w:tcPr>
            <w:tcW w:w="1458" w:type="dxa"/>
            <w:vMerge/>
          </w:tcPr>
          <w:p w14:paraId="1A173AFF" w14:textId="77777777" w:rsidR="00876CC3" w:rsidRDefault="00876CC3" w:rsidP="00876CC3">
            <w:pPr>
              <w:jc w:val="center"/>
              <w:rPr>
                <w:rFonts w:ascii="Cambria" w:hAnsi="Cambria" w:cs="Arial"/>
                <w:sz w:val="18"/>
              </w:rPr>
            </w:pPr>
          </w:p>
        </w:tc>
        <w:tc>
          <w:tcPr>
            <w:tcW w:w="900" w:type="dxa"/>
            <w:tcBorders>
              <w:top w:val="nil"/>
              <w:bottom w:val="nil"/>
            </w:tcBorders>
          </w:tcPr>
          <w:p w14:paraId="083F07E1" w14:textId="77777777" w:rsidR="00876CC3" w:rsidRDefault="00876CC3" w:rsidP="00876CC3">
            <w:pPr>
              <w:jc w:val="center"/>
              <w:rPr>
                <w:rFonts w:ascii="Cambria" w:hAnsi="Cambria" w:cs="Arial"/>
                <w:sz w:val="18"/>
              </w:rPr>
            </w:pPr>
            <w:r>
              <w:rPr>
                <w:rFonts w:ascii="Cambria" w:hAnsi="Cambria" w:cs="Arial"/>
                <w:sz w:val="18"/>
              </w:rPr>
              <w:t>ACC</w:t>
            </w:r>
            <w:r w:rsidRPr="00465353">
              <w:rPr>
                <w:rFonts w:ascii="Cambria" w:hAnsi="Cambria" w:cs="Arial"/>
                <w:sz w:val="18"/>
              </w:rPr>
              <w:t>→</w:t>
            </w:r>
            <w:r>
              <w:rPr>
                <w:rFonts w:ascii="Cambria" w:hAnsi="Cambria" w:cs="Arial"/>
                <w:sz w:val="18"/>
              </w:rPr>
              <w:t>A</w:t>
            </w:r>
          </w:p>
        </w:tc>
        <w:tc>
          <w:tcPr>
            <w:tcW w:w="1422" w:type="dxa"/>
            <w:tcBorders>
              <w:top w:val="nil"/>
              <w:bottom w:val="nil"/>
            </w:tcBorders>
          </w:tcPr>
          <w:p w14:paraId="751E01E6"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bottom w:val="nil"/>
            </w:tcBorders>
          </w:tcPr>
          <w:p w14:paraId="1B3BD97B" w14:textId="77777777" w:rsidR="00876CC3" w:rsidRPr="0092780A" w:rsidRDefault="00876CC3" w:rsidP="00876CC3">
            <w:pPr>
              <w:jc w:val="center"/>
              <w:rPr>
                <w:rFonts w:ascii="Cambria" w:hAnsi="Cambria" w:cs="Arial"/>
                <w:b/>
                <w:sz w:val="18"/>
              </w:rPr>
            </w:pPr>
            <w:r w:rsidRPr="0092780A">
              <w:rPr>
                <w:rFonts w:ascii="Cambria" w:hAnsi="Cambria" w:cs="Arial"/>
                <w:b/>
                <w:sz w:val="18"/>
              </w:rPr>
              <w:t>1.04</w:t>
            </w:r>
          </w:p>
        </w:tc>
        <w:tc>
          <w:tcPr>
            <w:tcW w:w="1422" w:type="dxa"/>
            <w:tcBorders>
              <w:top w:val="nil"/>
              <w:bottom w:val="nil"/>
            </w:tcBorders>
          </w:tcPr>
          <w:p w14:paraId="62130000" w14:textId="77777777" w:rsidR="00876CC3" w:rsidRPr="0092780A" w:rsidRDefault="00876CC3" w:rsidP="00876CC3">
            <w:pPr>
              <w:jc w:val="center"/>
              <w:rPr>
                <w:rFonts w:ascii="Cambria" w:hAnsi="Cambria" w:cs="Arial"/>
                <w:b/>
                <w:sz w:val="18"/>
              </w:rPr>
            </w:pPr>
            <w:r w:rsidRPr="0092780A">
              <w:rPr>
                <w:rFonts w:ascii="Cambria" w:hAnsi="Cambria" w:cs="Arial"/>
                <w:b/>
                <w:sz w:val="18"/>
              </w:rPr>
              <w:t>1.11</w:t>
            </w:r>
          </w:p>
        </w:tc>
        <w:tc>
          <w:tcPr>
            <w:tcW w:w="1422" w:type="dxa"/>
            <w:tcBorders>
              <w:top w:val="nil"/>
              <w:bottom w:val="nil"/>
            </w:tcBorders>
          </w:tcPr>
          <w:p w14:paraId="0DF3E24F" w14:textId="77777777" w:rsidR="00876CC3" w:rsidRPr="0092780A" w:rsidRDefault="00876CC3" w:rsidP="00876CC3">
            <w:pPr>
              <w:jc w:val="center"/>
              <w:rPr>
                <w:rFonts w:ascii="Cambria" w:hAnsi="Cambria" w:cs="Arial"/>
                <w:b/>
                <w:sz w:val="18"/>
              </w:rPr>
            </w:pPr>
            <w:r w:rsidRPr="0092780A">
              <w:rPr>
                <w:rFonts w:ascii="Cambria" w:hAnsi="Cambria" w:cs="Arial"/>
                <w:b/>
                <w:sz w:val="18"/>
              </w:rPr>
              <w:t>1.15</w:t>
            </w:r>
          </w:p>
        </w:tc>
        <w:tc>
          <w:tcPr>
            <w:tcW w:w="1422" w:type="dxa"/>
            <w:tcBorders>
              <w:top w:val="nil"/>
              <w:bottom w:val="nil"/>
            </w:tcBorders>
          </w:tcPr>
          <w:p w14:paraId="603DB029" w14:textId="77777777" w:rsidR="00876CC3" w:rsidRDefault="00876CC3" w:rsidP="00876CC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-90</w:t>
            </w:r>
          </w:p>
        </w:tc>
      </w:tr>
      <w:tr w:rsidR="00876CC3" w:rsidRPr="002F38A1" w14:paraId="52076C9B" w14:textId="77777777" w:rsidTr="00876CC3">
        <w:tc>
          <w:tcPr>
            <w:tcW w:w="1458" w:type="dxa"/>
            <w:vMerge/>
          </w:tcPr>
          <w:p w14:paraId="3304DBB7" w14:textId="77777777" w:rsidR="00876CC3" w:rsidRDefault="00876CC3" w:rsidP="00876CC3">
            <w:pPr>
              <w:jc w:val="center"/>
              <w:rPr>
                <w:rFonts w:ascii="Cambria" w:hAnsi="Cambria" w:cs="Arial"/>
                <w:sz w:val="18"/>
              </w:rPr>
            </w:pPr>
          </w:p>
        </w:tc>
        <w:tc>
          <w:tcPr>
            <w:tcW w:w="900" w:type="dxa"/>
            <w:tcBorders>
              <w:top w:val="nil"/>
              <w:bottom w:val="nil"/>
            </w:tcBorders>
          </w:tcPr>
          <w:p w14:paraId="5C6DB8EC" w14:textId="77777777" w:rsidR="00876CC3" w:rsidRDefault="00876CC3" w:rsidP="00876CC3">
            <w:pPr>
              <w:jc w:val="center"/>
              <w:rPr>
                <w:rFonts w:ascii="Cambria" w:hAnsi="Cambria" w:cs="Arial"/>
                <w:sz w:val="18"/>
              </w:rPr>
            </w:pPr>
            <w:r>
              <w:rPr>
                <w:rFonts w:ascii="Cambria" w:hAnsi="Cambria" w:cs="Arial"/>
                <w:sz w:val="18"/>
              </w:rPr>
              <w:t>ACA</w:t>
            </w:r>
            <w:r w:rsidRPr="00465353">
              <w:rPr>
                <w:rFonts w:ascii="Cambria" w:hAnsi="Cambria" w:cs="Arial"/>
                <w:sz w:val="18"/>
              </w:rPr>
              <w:t>→</w:t>
            </w:r>
            <w:r>
              <w:rPr>
                <w:rFonts w:ascii="Cambria" w:hAnsi="Cambria" w:cs="Arial"/>
                <w:sz w:val="18"/>
              </w:rPr>
              <w:t>T</w:t>
            </w:r>
          </w:p>
        </w:tc>
        <w:tc>
          <w:tcPr>
            <w:tcW w:w="1422" w:type="dxa"/>
            <w:tcBorders>
              <w:top w:val="nil"/>
              <w:bottom w:val="nil"/>
            </w:tcBorders>
          </w:tcPr>
          <w:p w14:paraId="785C0D79"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bottom w:val="nil"/>
            </w:tcBorders>
          </w:tcPr>
          <w:p w14:paraId="7E7DCFB1" w14:textId="77777777" w:rsidR="00876CC3" w:rsidRPr="0092780A" w:rsidRDefault="00876CC3" w:rsidP="00876CC3">
            <w:pPr>
              <w:jc w:val="center"/>
              <w:rPr>
                <w:rFonts w:ascii="Cambria" w:hAnsi="Cambria" w:cs="Arial"/>
                <w:b/>
                <w:sz w:val="18"/>
              </w:rPr>
            </w:pPr>
            <w:r w:rsidRPr="0092780A">
              <w:rPr>
                <w:rFonts w:ascii="Cambria" w:hAnsi="Cambria" w:cs="Arial"/>
                <w:b/>
                <w:sz w:val="18"/>
              </w:rPr>
              <w:t>0.95</w:t>
            </w:r>
          </w:p>
        </w:tc>
        <w:tc>
          <w:tcPr>
            <w:tcW w:w="1422" w:type="dxa"/>
            <w:tcBorders>
              <w:top w:val="nil"/>
              <w:bottom w:val="nil"/>
            </w:tcBorders>
          </w:tcPr>
          <w:p w14:paraId="3B95B95B" w14:textId="77777777" w:rsidR="00876CC3" w:rsidRDefault="00876CC3" w:rsidP="00876CC3">
            <w:pPr>
              <w:jc w:val="center"/>
              <w:rPr>
                <w:rFonts w:ascii="Cambria" w:hAnsi="Cambria" w:cs="Arial"/>
                <w:sz w:val="18"/>
              </w:rPr>
            </w:pPr>
            <w:r>
              <w:rPr>
                <w:rFonts w:ascii="Cambria" w:hAnsi="Cambria" w:cs="Arial"/>
                <w:sz w:val="18"/>
              </w:rPr>
              <w:t>0.97</w:t>
            </w:r>
          </w:p>
        </w:tc>
        <w:tc>
          <w:tcPr>
            <w:tcW w:w="1422" w:type="dxa"/>
            <w:tcBorders>
              <w:top w:val="nil"/>
              <w:bottom w:val="nil"/>
            </w:tcBorders>
          </w:tcPr>
          <w:p w14:paraId="79F49BDE" w14:textId="77777777" w:rsidR="00876CC3" w:rsidRPr="0092780A" w:rsidRDefault="00876CC3" w:rsidP="00876CC3">
            <w:pPr>
              <w:jc w:val="center"/>
              <w:rPr>
                <w:rFonts w:ascii="Cambria" w:hAnsi="Cambria" w:cs="Arial"/>
                <w:b/>
                <w:sz w:val="18"/>
              </w:rPr>
            </w:pPr>
            <w:r w:rsidRPr="0092780A">
              <w:rPr>
                <w:rFonts w:ascii="Cambria" w:hAnsi="Cambria" w:cs="Arial"/>
                <w:b/>
                <w:sz w:val="18"/>
              </w:rPr>
              <w:t>0.92</w:t>
            </w:r>
          </w:p>
        </w:tc>
        <w:tc>
          <w:tcPr>
            <w:tcW w:w="1422" w:type="dxa"/>
            <w:tcBorders>
              <w:top w:val="nil"/>
              <w:bottom w:val="nil"/>
            </w:tcBorders>
          </w:tcPr>
          <w:p w14:paraId="380C7C40" w14:textId="77777777" w:rsidR="00876CC3" w:rsidRDefault="00876CC3" w:rsidP="00876CC3">
            <w:pPr>
              <w:jc w:val="center"/>
              <w:rPr>
                <w:rFonts w:ascii="Cambria" w:hAnsi="Cambria" w:cs="Arial"/>
                <w:sz w:val="18"/>
              </w:rPr>
            </w:pPr>
            <w:r>
              <w:rPr>
                <w:rFonts w:ascii="Cambria" w:hAnsi="Cambria" w:cs="Arial"/>
                <w:sz w:val="18"/>
              </w:rPr>
              <w:t>8</w:t>
            </w:r>
            <w:r w:rsidRPr="00465353">
              <w:rPr>
                <w:rFonts w:ascii="Cambria" w:hAnsi="Cambria" w:cs="Arial"/>
                <w:sz w:val="18"/>
              </w:rPr>
              <w:t>×10</w:t>
            </w:r>
            <w:r>
              <w:rPr>
                <w:rFonts w:ascii="Cambria" w:hAnsi="Cambria" w:cs="Arial"/>
                <w:sz w:val="18"/>
                <w:vertAlign w:val="superscript"/>
              </w:rPr>
              <w:t>-54</w:t>
            </w:r>
          </w:p>
        </w:tc>
      </w:tr>
      <w:tr w:rsidR="00876CC3" w:rsidRPr="002F38A1" w14:paraId="1F57A2A7" w14:textId="77777777" w:rsidTr="00876CC3">
        <w:tc>
          <w:tcPr>
            <w:tcW w:w="1458" w:type="dxa"/>
            <w:vMerge/>
          </w:tcPr>
          <w:p w14:paraId="01DE497C" w14:textId="77777777" w:rsidR="00876CC3" w:rsidRDefault="00876CC3" w:rsidP="00876CC3">
            <w:pPr>
              <w:jc w:val="center"/>
              <w:rPr>
                <w:rFonts w:ascii="Cambria" w:hAnsi="Cambria" w:cs="Arial"/>
                <w:sz w:val="18"/>
              </w:rPr>
            </w:pPr>
          </w:p>
        </w:tc>
        <w:tc>
          <w:tcPr>
            <w:tcW w:w="900" w:type="dxa"/>
            <w:tcBorders>
              <w:top w:val="nil"/>
            </w:tcBorders>
          </w:tcPr>
          <w:p w14:paraId="47B5BEFD" w14:textId="77777777" w:rsidR="00876CC3" w:rsidRDefault="00876CC3" w:rsidP="00876CC3">
            <w:pPr>
              <w:jc w:val="center"/>
              <w:rPr>
                <w:rFonts w:ascii="Cambria" w:hAnsi="Cambria" w:cs="Arial"/>
                <w:sz w:val="18"/>
              </w:rPr>
            </w:pPr>
            <w:r>
              <w:rPr>
                <w:rFonts w:ascii="Cambria" w:hAnsi="Cambria" w:cs="Arial"/>
                <w:sz w:val="18"/>
              </w:rPr>
              <w:t>TCA</w:t>
            </w:r>
            <w:r w:rsidRPr="00465353">
              <w:rPr>
                <w:rFonts w:ascii="Cambria" w:hAnsi="Cambria" w:cs="Arial"/>
                <w:sz w:val="18"/>
              </w:rPr>
              <w:t>→</w:t>
            </w:r>
            <w:r>
              <w:rPr>
                <w:rFonts w:ascii="Cambria" w:hAnsi="Cambria" w:cs="Arial"/>
                <w:sz w:val="18"/>
              </w:rPr>
              <w:t>T</w:t>
            </w:r>
          </w:p>
        </w:tc>
        <w:tc>
          <w:tcPr>
            <w:tcW w:w="1422" w:type="dxa"/>
            <w:tcBorders>
              <w:top w:val="nil"/>
            </w:tcBorders>
          </w:tcPr>
          <w:p w14:paraId="226CB872"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tcBorders>
          </w:tcPr>
          <w:p w14:paraId="3FECB14D" w14:textId="77777777" w:rsidR="00876CC3" w:rsidRPr="0092780A" w:rsidRDefault="00876CC3" w:rsidP="00876CC3">
            <w:pPr>
              <w:jc w:val="center"/>
              <w:rPr>
                <w:rFonts w:ascii="Cambria" w:hAnsi="Cambria" w:cs="Arial"/>
                <w:b/>
                <w:sz w:val="18"/>
              </w:rPr>
            </w:pPr>
            <w:r w:rsidRPr="0092780A">
              <w:rPr>
                <w:rFonts w:ascii="Cambria" w:hAnsi="Cambria" w:cs="Arial"/>
                <w:b/>
                <w:sz w:val="18"/>
              </w:rPr>
              <w:t>1.06</w:t>
            </w:r>
          </w:p>
        </w:tc>
        <w:tc>
          <w:tcPr>
            <w:tcW w:w="1422" w:type="dxa"/>
            <w:tcBorders>
              <w:top w:val="nil"/>
            </w:tcBorders>
          </w:tcPr>
          <w:p w14:paraId="765AA02D"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top w:val="nil"/>
            </w:tcBorders>
          </w:tcPr>
          <w:p w14:paraId="0DBFC9F3" w14:textId="77777777" w:rsidR="00876CC3" w:rsidRDefault="00876CC3" w:rsidP="00876CC3">
            <w:pPr>
              <w:jc w:val="center"/>
              <w:rPr>
                <w:rFonts w:ascii="Cambria" w:hAnsi="Cambria" w:cs="Arial"/>
                <w:sz w:val="18"/>
              </w:rPr>
            </w:pPr>
            <w:r>
              <w:rPr>
                <w:rFonts w:ascii="Cambria" w:hAnsi="Cambria" w:cs="Arial"/>
                <w:sz w:val="18"/>
              </w:rPr>
              <w:t>0.97</w:t>
            </w:r>
          </w:p>
        </w:tc>
        <w:tc>
          <w:tcPr>
            <w:tcW w:w="1422" w:type="dxa"/>
            <w:tcBorders>
              <w:top w:val="nil"/>
            </w:tcBorders>
          </w:tcPr>
          <w:p w14:paraId="11B31C76" w14:textId="77777777" w:rsidR="00876CC3" w:rsidRDefault="00876CC3" w:rsidP="00876CC3">
            <w:pPr>
              <w:jc w:val="center"/>
              <w:rPr>
                <w:rFonts w:ascii="Cambria" w:hAnsi="Cambria" w:cs="Arial"/>
                <w:sz w:val="18"/>
              </w:rPr>
            </w:pPr>
            <w:r>
              <w:rPr>
                <w:rFonts w:ascii="Cambria" w:hAnsi="Cambria" w:cs="Arial"/>
                <w:sz w:val="18"/>
              </w:rPr>
              <w:t>3</w:t>
            </w:r>
            <w:r w:rsidRPr="00465353">
              <w:rPr>
                <w:rFonts w:ascii="Cambria" w:hAnsi="Cambria" w:cs="Arial"/>
                <w:sz w:val="18"/>
              </w:rPr>
              <w:t>×10</w:t>
            </w:r>
            <w:r>
              <w:rPr>
                <w:rFonts w:ascii="Cambria" w:hAnsi="Cambria" w:cs="Arial"/>
                <w:sz w:val="18"/>
                <w:vertAlign w:val="superscript"/>
              </w:rPr>
              <w:t>-44</w:t>
            </w:r>
          </w:p>
        </w:tc>
      </w:tr>
      <w:tr w:rsidR="00876CC3" w:rsidRPr="002F38A1" w14:paraId="297DEA23" w14:textId="77777777" w:rsidTr="00876CC3">
        <w:tc>
          <w:tcPr>
            <w:tcW w:w="1458" w:type="dxa"/>
            <w:vMerge/>
          </w:tcPr>
          <w:p w14:paraId="00079499" w14:textId="77777777" w:rsidR="00876CC3" w:rsidRDefault="00876CC3" w:rsidP="00876CC3">
            <w:pPr>
              <w:jc w:val="center"/>
              <w:rPr>
                <w:rFonts w:ascii="Cambria" w:hAnsi="Cambria" w:cs="Arial"/>
                <w:sz w:val="18"/>
              </w:rPr>
            </w:pPr>
          </w:p>
        </w:tc>
        <w:tc>
          <w:tcPr>
            <w:tcW w:w="900" w:type="dxa"/>
          </w:tcPr>
          <w:p w14:paraId="3DDC6056" w14:textId="77777777" w:rsidR="00876CC3" w:rsidRDefault="00876CC3" w:rsidP="00876CC3">
            <w:pPr>
              <w:jc w:val="center"/>
              <w:rPr>
                <w:rFonts w:ascii="Cambria" w:hAnsi="Cambria" w:cs="Arial"/>
                <w:sz w:val="18"/>
              </w:rPr>
            </w:pPr>
            <w:r>
              <w:rPr>
                <w:rFonts w:ascii="Cambria" w:hAnsi="Cambria" w:cs="Arial"/>
                <w:sz w:val="18"/>
              </w:rPr>
              <w:t>ACT</w:t>
            </w:r>
            <w:r w:rsidRPr="00465353">
              <w:rPr>
                <w:rFonts w:ascii="Cambria" w:hAnsi="Cambria" w:cs="Arial"/>
                <w:sz w:val="18"/>
              </w:rPr>
              <w:t>→</w:t>
            </w:r>
            <w:r>
              <w:rPr>
                <w:rFonts w:ascii="Cambria" w:hAnsi="Cambria" w:cs="Arial"/>
                <w:sz w:val="18"/>
              </w:rPr>
              <w:t>T</w:t>
            </w:r>
          </w:p>
        </w:tc>
        <w:tc>
          <w:tcPr>
            <w:tcW w:w="1422" w:type="dxa"/>
          </w:tcPr>
          <w:p w14:paraId="4A68AA45"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2C58F72E" w14:textId="77777777" w:rsidR="00876CC3" w:rsidRDefault="00876CC3" w:rsidP="00876CC3">
            <w:pPr>
              <w:jc w:val="center"/>
              <w:rPr>
                <w:rFonts w:ascii="Cambria" w:hAnsi="Cambria" w:cs="Arial"/>
                <w:sz w:val="18"/>
              </w:rPr>
            </w:pPr>
            <w:r>
              <w:rPr>
                <w:rFonts w:ascii="Cambria" w:hAnsi="Cambria" w:cs="Arial"/>
                <w:sz w:val="18"/>
              </w:rPr>
              <w:t>1.02</w:t>
            </w:r>
          </w:p>
        </w:tc>
        <w:tc>
          <w:tcPr>
            <w:tcW w:w="1422" w:type="dxa"/>
          </w:tcPr>
          <w:p w14:paraId="6C0F5894" w14:textId="77777777" w:rsidR="00876CC3" w:rsidRDefault="00876CC3" w:rsidP="00876CC3">
            <w:pPr>
              <w:jc w:val="center"/>
              <w:rPr>
                <w:rFonts w:ascii="Cambria" w:hAnsi="Cambria" w:cs="Arial"/>
                <w:sz w:val="18"/>
              </w:rPr>
            </w:pPr>
            <w:r>
              <w:rPr>
                <w:rFonts w:ascii="Cambria" w:hAnsi="Cambria" w:cs="Arial"/>
                <w:sz w:val="18"/>
              </w:rPr>
              <w:t>1.00</w:t>
            </w:r>
          </w:p>
        </w:tc>
        <w:tc>
          <w:tcPr>
            <w:tcW w:w="1422" w:type="dxa"/>
          </w:tcPr>
          <w:p w14:paraId="23C620CD" w14:textId="77777777" w:rsidR="00876CC3" w:rsidRPr="0092780A" w:rsidRDefault="00876CC3" w:rsidP="00876CC3">
            <w:pPr>
              <w:jc w:val="center"/>
              <w:rPr>
                <w:rFonts w:ascii="Cambria" w:hAnsi="Cambria" w:cs="Arial"/>
                <w:b/>
                <w:sz w:val="18"/>
              </w:rPr>
            </w:pPr>
            <w:r w:rsidRPr="0092780A">
              <w:rPr>
                <w:rFonts w:ascii="Cambria" w:hAnsi="Cambria" w:cs="Arial"/>
                <w:b/>
                <w:sz w:val="18"/>
              </w:rPr>
              <w:t>0.94</w:t>
            </w:r>
          </w:p>
        </w:tc>
        <w:tc>
          <w:tcPr>
            <w:tcW w:w="1422" w:type="dxa"/>
          </w:tcPr>
          <w:p w14:paraId="02E515B1" w14:textId="77777777" w:rsidR="00876CC3" w:rsidRDefault="00876CC3" w:rsidP="00876CC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-42</w:t>
            </w:r>
          </w:p>
        </w:tc>
      </w:tr>
      <w:tr w:rsidR="00876CC3" w:rsidRPr="002F38A1" w14:paraId="7B3EB78C" w14:textId="77777777" w:rsidTr="00876CC3">
        <w:tc>
          <w:tcPr>
            <w:tcW w:w="1458" w:type="dxa"/>
            <w:vMerge/>
            <w:tcBorders>
              <w:bottom w:val="single" w:sz="12" w:space="0" w:color="auto"/>
            </w:tcBorders>
          </w:tcPr>
          <w:p w14:paraId="5E8C1B74" w14:textId="77777777" w:rsidR="00876CC3" w:rsidRDefault="00876CC3" w:rsidP="00876CC3">
            <w:pPr>
              <w:jc w:val="center"/>
              <w:rPr>
                <w:rFonts w:ascii="Cambria" w:hAnsi="Cambria" w:cs="Arial"/>
                <w:sz w:val="18"/>
              </w:rPr>
            </w:pPr>
          </w:p>
        </w:tc>
        <w:tc>
          <w:tcPr>
            <w:tcW w:w="900" w:type="dxa"/>
            <w:tcBorders>
              <w:bottom w:val="single" w:sz="12" w:space="0" w:color="auto"/>
            </w:tcBorders>
          </w:tcPr>
          <w:p w14:paraId="400620B6" w14:textId="77777777" w:rsidR="00876CC3" w:rsidRDefault="00876CC3" w:rsidP="00876CC3">
            <w:pPr>
              <w:jc w:val="center"/>
              <w:rPr>
                <w:rFonts w:ascii="Cambria" w:hAnsi="Cambria" w:cs="Arial"/>
                <w:sz w:val="18"/>
              </w:rPr>
            </w:pPr>
            <w:r>
              <w:rPr>
                <w:rFonts w:ascii="Cambria" w:hAnsi="Cambria" w:cs="Arial"/>
                <w:sz w:val="18"/>
              </w:rPr>
              <w:t>GCC</w:t>
            </w:r>
            <w:r w:rsidRPr="00465353">
              <w:rPr>
                <w:rFonts w:ascii="Cambria" w:hAnsi="Cambria" w:cs="Arial"/>
                <w:sz w:val="18"/>
              </w:rPr>
              <w:t>→</w:t>
            </w:r>
            <w:r>
              <w:rPr>
                <w:rFonts w:ascii="Cambria" w:hAnsi="Cambria" w:cs="Arial"/>
                <w:sz w:val="18"/>
              </w:rPr>
              <w:t>T</w:t>
            </w:r>
          </w:p>
        </w:tc>
        <w:tc>
          <w:tcPr>
            <w:tcW w:w="1422" w:type="dxa"/>
            <w:tcBorders>
              <w:bottom w:val="single" w:sz="12" w:space="0" w:color="auto"/>
            </w:tcBorders>
          </w:tcPr>
          <w:p w14:paraId="4621AB5A"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bottom w:val="single" w:sz="12" w:space="0" w:color="auto"/>
            </w:tcBorders>
          </w:tcPr>
          <w:p w14:paraId="14B76F3E" w14:textId="77777777" w:rsidR="00876CC3" w:rsidRPr="0092780A" w:rsidRDefault="00876CC3" w:rsidP="00876CC3">
            <w:pPr>
              <w:jc w:val="center"/>
              <w:rPr>
                <w:rFonts w:ascii="Cambria" w:hAnsi="Cambria" w:cs="Arial"/>
                <w:b/>
                <w:sz w:val="18"/>
              </w:rPr>
            </w:pPr>
            <w:r w:rsidRPr="0092780A">
              <w:rPr>
                <w:rFonts w:ascii="Cambria" w:hAnsi="Cambria" w:cs="Arial"/>
                <w:b/>
                <w:sz w:val="18"/>
              </w:rPr>
              <w:t>1.07</w:t>
            </w:r>
          </w:p>
        </w:tc>
        <w:tc>
          <w:tcPr>
            <w:tcW w:w="1422" w:type="dxa"/>
            <w:tcBorders>
              <w:bottom w:val="single" w:sz="12" w:space="0" w:color="auto"/>
            </w:tcBorders>
          </w:tcPr>
          <w:p w14:paraId="5C33654E" w14:textId="77777777" w:rsidR="00876CC3" w:rsidRPr="0092780A" w:rsidRDefault="00876CC3" w:rsidP="00876CC3">
            <w:pPr>
              <w:jc w:val="center"/>
              <w:rPr>
                <w:rFonts w:ascii="Cambria" w:hAnsi="Cambria" w:cs="Arial"/>
                <w:b/>
                <w:sz w:val="18"/>
              </w:rPr>
            </w:pPr>
            <w:r w:rsidRPr="0092780A">
              <w:rPr>
                <w:rFonts w:ascii="Cambria" w:hAnsi="Cambria" w:cs="Arial"/>
                <w:b/>
                <w:sz w:val="18"/>
              </w:rPr>
              <w:t>1.04</w:t>
            </w:r>
          </w:p>
        </w:tc>
        <w:tc>
          <w:tcPr>
            <w:tcW w:w="1422" w:type="dxa"/>
            <w:tcBorders>
              <w:bottom w:val="single" w:sz="12" w:space="0" w:color="auto"/>
            </w:tcBorders>
          </w:tcPr>
          <w:p w14:paraId="3AC23BA0"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bottom w:val="single" w:sz="12" w:space="0" w:color="auto"/>
            </w:tcBorders>
          </w:tcPr>
          <w:p w14:paraId="48763E3E" w14:textId="77777777" w:rsidR="00876CC3" w:rsidRDefault="00876CC3" w:rsidP="00876CC3">
            <w:pPr>
              <w:jc w:val="center"/>
              <w:rPr>
                <w:rFonts w:ascii="Cambria" w:hAnsi="Cambria" w:cs="Arial"/>
                <w:sz w:val="18"/>
              </w:rPr>
            </w:pPr>
            <w:r>
              <w:rPr>
                <w:rFonts w:ascii="Cambria" w:hAnsi="Cambria" w:cs="Arial"/>
                <w:sz w:val="18"/>
              </w:rPr>
              <w:t>7</w:t>
            </w:r>
            <w:r w:rsidRPr="00465353">
              <w:rPr>
                <w:rFonts w:ascii="Cambria" w:hAnsi="Cambria" w:cs="Arial"/>
                <w:sz w:val="18"/>
              </w:rPr>
              <w:t>×10</w:t>
            </w:r>
            <w:r>
              <w:rPr>
                <w:rFonts w:ascii="Cambria" w:hAnsi="Cambria" w:cs="Arial"/>
                <w:sz w:val="18"/>
                <w:vertAlign w:val="superscript"/>
              </w:rPr>
              <w:t>-42</w:t>
            </w:r>
          </w:p>
        </w:tc>
      </w:tr>
    </w:tbl>
    <w:p w14:paraId="024E713B" w14:textId="77777777"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p>
    <w:p w14:paraId="1C7E83CF" w14:textId="0F913C6A" w:rsidR="00876CC3" w:rsidRDefault="00A36DAD" w:rsidP="00A36DAD">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 CAPTIONS</w:t>
      </w:r>
    </w:p>
    <w:p w14:paraId="2E68B551" w14:textId="44F5DE67" w:rsidR="00876CC3" w:rsidRPr="00504F5F" w:rsidRDefault="00876CC3" w:rsidP="00876CC3">
      <w:pPr>
        <w:jc w:val="both"/>
        <w:rPr>
          <w:rFonts w:ascii="Cambria" w:hAnsi="Cambria"/>
        </w:rPr>
      </w:pPr>
      <w:r w:rsidRPr="00504F5F">
        <w:rPr>
          <w:rFonts w:ascii="Cambria" w:hAnsi="Cambria"/>
          <w:b/>
        </w:rPr>
        <w:t xml:space="preserve">Figure 1: </w:t>
      </w:r>
      <w:r w:rsidR="009D06DD" w:rsidRPr="00504F5F">
        <w:rPr>
          <w:rFonts w:ascii="Cambria" w:hAnsi="Cambria"/>
          <w:b/>
        </w:rPr>
        <w:t>Putative</w:t>
      </w:r>
      <w:r w:rsidRPr="00504F5F">
        <w:rPr>
          <w:rFonts w:ascii="Cambria" w:hAnsi="Cambria"/>
          <w:b/>
        </w:rPr>
        <w:t xml:space="preserve"> signatures of mutation rate variability at the 3</w:t>
      </w:r>
      <w:r w:rsidR="00BF7C18" w:rsidRPr="00504F5F">
        <w:rPr>
          <w:rFonts w:ascii="Cambria" w:hAnsi="Cambria"/>
          <w:b/>
        </w:rPr>
        <w:t>-</w:t>
      </w:r>
      <w:r w:rsidRPr="00504F5F">
        <w:rPr>
          <w:rFonts w:ascii="Cambria" w:hAnsi="Cambria"/>
          <w:b/>
        </w:rPr>
        <w:t>mer level.</w:t>
      </w:r>
      <w:r w:rsidR="00B93202" w:rsidRPr="00504F5F">
        <w:rPr>
          <w:rFonts w:ascii="Cambria" w:hAnsi="Cambria"/>
        </w:rPr>
        <w:t xml:space="preserve"> </w:t>
      </w:r>
      <w:r w:rsidRPr="00504F5F">
        <w:rPr>
          <w:rFonts w:ascii="Cambria" w:hAnsi="Cambria"/>
          <w:b/>
        </w:rPr>
        <w:t xml:space="preserve">(A) </w:t>
      </w:r>
      <w:r w:rsidRPr="00504F5F">
        <w:rPr>
          <w:rFonts w:ascii="Cambria" w:hAnsi="Cambria"/>
        </w:rPr>
        <w:t>Heat map of all 3</w:t>
      </w:r>
      <w:r w:rsidR="00BF7C18" w:rsidRPr="00504F5F">
        <w:rPr>
          <w:rFonts w:ascii="Cambria" w:hAnsi="Cambria"/>
        </w:rPr>
        <w:t>-</w:t>
      </w:r>
      <w:r w:rsidRPr="00504F5F">
        <w:rPr>
          <w:rFonts w:ascii="Cambria" w:hAnsi="Cambria"/>
        </w:rPr>
        <w:t>mer polymorphisms</w:t>
      </w:r>
      <w:r w:rsidR="005C27C5" w:rsidRPr="00504F5F">
        <w:rPr>
          <w:rFonts w:ascii="Cambria" w:hAnsi="Cambria"/>
        </w:rPr>
        <w:t xml:space="preserve">, clustered based on their relative rates in each of 20 </w:t>
      </w:r>
      <w:proofErr w:type="spellStart"/>
      <w:r w:rsidR="005C27C5" w:rsidRPr="00504F5F">
        <w:rPr>
          <w:rFonts w:ascii="Cambria" w:hAnsi="Cambria"/>
        </w:rPr>
        <w:t>nonadmixed</w:t>
      </w:r>
      <w:proofErr w:type="spellEnd"/>
      <w:r w:rsidR="005C27C5" w:rsidRPr="00504F5F">
        <w:rPr>
          <w:rFonts w:ascii="Cambria" w:hAnsi="Cambria"/>
        </w:rPr>
        <w:t xml:space="preserve"> 1,000 genomes populations</w:t>
      </w:r>
      <w:r w:rsidRPr="00504F5F">
        <w:rPr>
          <w:rFonts w:ascii="Cambria" w:hAnsi="Cambria"/>
        </w:rPr>
        <w:t>.</w:t>
      </w:r>
      <w:r w:rsidR="00B93202" w:rsidRPr="00504F5F">
        <w:rPr>
          <w:rFonts w:ascii="Cambria" w:hAnsi="Cambria"/>
        </w:rPr>
        <w:t xml:space="preserve"> </w:t>
      </w:r>
      <w:r w:rsidRPr="00504F5F">
        <w:rPr>
          <w:rFonts w:ascii="Cambria" w:hAnsi="Cambria"/>
        </w:rPr>
        <w:t>Clusters of interest are labeled, and their membership is deta</w:t>
      </w:r>
      <w:r w:rsidR="005C27C5" w:rsidRPr="00504F5F">
        <w:rPr>
          <w:rFonts w:ascii="Cambria" w:hAnsi="Cambria"/>
        </w:rPr>
        <w:t>iled in the table to the right.</w:t>
      </w:r>
      <w:r w:rsidRPr="00504F5F">
        <w:rPr>
          <w:rFonts w:ascii="Cambria" w:hAnsi="Cambria"/>
        </w:rPr>
        <w:t xml:space="preserve"> Polymorphisms are clustered and colored based on fold elevation over the mean mutati</w:t>
      </w:r>
      <w:r w:rsidR="005C27C5" w:rsidRPr="00504F5F">
        <w:rPr>
          <w:rFonts w:ascii="Cambria" w:hAnsi="Cambria"/>
        </w:rPr>
        <w:t>on rate for each mutation type. All units are</w:t>
      </w:r>
      <w:r w:rsidRPr="00504F5F">
        <w:rPr>
          <w:rFonts w:ascii="Cambria" w:hAnsi="Cambria"/>
        </w:rPr>
        <w:t xml:space="preserve"> log base 2</w:t>
      </w:r>
      <w:r w:rsidR="005C27C5" w:rsidRPr="00504F5F">
        <w:rPr>
          <w:rFonts w:ascii="Cambria" w:hAnsi="Cambria"/>
        </w:rPr>
        <w:t xml:space="preserve"> transformed</w:t>
      </w:r>
      <w:r w:rsidRPr="00504F5F">
        <w:rPr>
          <w:rFonts w:ascii="Cambria" w:hAnsi="Cambria"/>
        </w:rPr>
        <w:t xml:space="preserve">, with red color corresponding to enrichment and blue to depletion. </w:t>
      </w:r>
      <w:r w:rsidR="00053719" w:rsidRPr="00504F5F">
        <w:rPr>
          <w:rFonts w:ascii="Cambria" w:hAnsi="Cambria"/>
          <w:b/>
        </w:rPr>
        <w:t>(B-D</w:t>
      </w:r>
      <w:r w:rsidRPr="00504F5F">
        <w:rPr>
          <w:rFonts w:ascii="Cambria" w:hAnsi="Cambria"/>
          <w:b/>
        </w:rPr>
        <w:t xml:space="preserve">) </w:t>
      </w:r>
      <w:r w:rsidRPr="00504F5F">
        <w:rPr>
          <w:rFonts w:ascii="Cambria" w:hAnsi="Cambria"/>
        </w:rPr>
        <w:t>Approximate 95% confidence interval estimates of inferred mutation rate across continental groups</w:t>
      </w:r>
      <w:r w:rsidR="00C13C2F" w:rsidRPr="00504F5F">
        <w:rPr>
          <w:rFonts w:ascii="Cambria" w:hAnsi="Cambria"/>
        </w:rPr>
        <w:t xml:space="preserve"> </w:t>
      </w:r>
      <w:r w:rsidR="005D17B1" w:rsidRPr="00504F5F">
        <w:rPr>
          <w:rFonts w:ascii="Cambria" w:hAnsi="Cambria"/>
        </w:rPr>
        <w:t>for signatures 1-3</w:t>
      </w:r>
      <w:r w:rsidR="00C13C2F" w:rsidRPr="00504F5F">
        <w:rPr>
          <w:rFonts w:ascii="Cambria" w:hAnsi="Cambria"/>
        </w:rPr>
        <w:t>.</w:t>
      </w:r>
      <w:r w:rsidR="005D17B1" w:rsidRPr="00504F5F">
        <w:rPr>
          <w:rFonts w:ascii="Cambria" w:hAnsi="Cambria"/>
        </w:rPr>
        <w:t xml:space="preserve"> </w:t>
      </w:r>
      <w:r w:rsidR="005D17B1" w:rsidRPr="00504F5F">
        <w:rPr>
          <w:rFonts w:ascii="Cambria" w:hAnsi="Cambria"/>
          <w:b/>
        </w:rPr>
        <w:t xml:space="preserve">(E) </w:t>
      </w:r>
      <w:r w:rsidR="005D17B1" w:rsidRPr="00504F5F">
        <w:rPr>
          <w:rFonts w:ascii="Cambria" w:hAnsi="Cambria"/>
        </w:rPr>
        <w:t xml:space="preserve">Inferred mutation rates for signature 4 shown across Europe, Africa, South Asia, and five East Asian subpopulations: </w:t>
      </w:r>
      <w:r w:rsidR="005D17B1" w:rsidRPr="00504F5F">
        <w:rPr>
          <w:rFonts w:ascii="Cambria" w:hAnsi="Cambria" w:cs="Arial"/>
        </w:rPr>
        <w:t>Chinese Dai (CDX), Vietnamese (KHV), Han Chinese from Beijing and Southern China (CHB and CHS), and Japanese in Tokyo (JPT).</w:t>
      </w:r>
    </w:p>
    <w:p w14:paraId="6DC2E0D7" w14:textId="2DA222D5" w:rsidR="00C13C2F" w:rsidRPr="00504F5F" w:rsidRDefault="00876CC3" w:rsidP="00876CC3">
      <w:pPr>
        <w:jc w:val="both"/>
        <w:rPr>
          <w:rFonts w:ascii="Cambria" w:hAnsi="Cambria"/>
        </w:rPr>
      </w:pPr>
      <w:r w:rsidRPr="00504F5F">
        <w:rPr>
          <w:rFonts w:ascii="Cambria" w:hAnsi="Cambria"/>
          <w:b/>
        </w:rPr>
        <w:t>Figure 2:</w:t>
      </w:r>
      <w:r w:rsidRPr="00504F5F">
        <w:rPr>
          <w:rFonts w:ascii="Cambria" w:hAnsi="Cambria"/>
        </w:rPr>
        <w:t xml:space="preserve"> </w:t>
      </w:r>
      <w:r w:rsidRPr="00504F5F">
        <w:rPr>
          <w:rFonts w:ascii="Cambria" w:hAnsi="Cambria"/>
          <w:b/>
        </w:rPr>
        <w:t>Mutational signatures driven at the 3</w:t>
      </w:r>
      <w:r w:rsidR="00BF7C18" w:rsidRPr="00504F5F">
        <w:rPr>
          <w:rFonts w:ascii="Cambria" w:hAnsi="Cambria"/>
          <w:b/>
        </w:rPr>
        <w:t>-</w:t>
      </w:r>
      <w:r w:rsidRPr="00504F5F">
        <w:rPr>
          <w:rFonts w:ascii="Cambria" w:hAnsi="Cambria"/>
          <w:b/>
        </w:rPr>
        <w:t>mer level</w:t>
      </w:r>
      <w:r w:rsidRPr="00504F5F">
        <w:rPr>
          <w:rFonts w:ascii="Cambria" w:hAnsi="Cambria"/>
        </w:rPr>
        <w:t>.</w:t>
      </w:r>
      <w:r w:rsidR="00B93202" w:rsidRPr="00504F5F">
        <w:rPr>
          <w:rFonts w:ascii="Cambria" w:hAnsi="Cambria"/>
        </w:rPr>
        <w:t xml:space="preserve"> </w:t>
      </w:r>
      <w:r w:rsidRPr="00504F5F">
        <w:rPr>
          <w:rFonts w:ascii="Cambria" w:hAnsi="Cambria"/>
        </w:rPr>
        <w:t>Each point represents a 7</w:t>
      </w:r>
      <w:r w:rsidR="00BF7C18" w:rsidRPr="00504F5F">
        <w:rPr>
          <w:rFonts w:ascii="Cambria" w:hAnsi="Cambria"/>
        </w:rPr>
        <w:t>-</w:t>
      </w:r>
      <w:r w:rsidRPr="00504F5F">
        <w:rPr>
          <w:rFonts w:ascii="Cambria" w:hAnsi="Cambria"/>
        </w:rPr>
        <w:t>mer expansion of the 3</w:t>
      </w:r>
      <w:r w:rsidR="00BF7C18" w:rsidRPr="00504F5F">
        <w:rPr>
          <w:rFonts w:ascii="Cambria" w:hAnsi="Cambria"/>
        </w:rPr>
        <w:t>-</w:t>
      </w:r>
      <w:r w:rsidRPr="00504F5F">
        <w:rPr>
          <w:rFonts w:ascii="Cambria" w:hAnsi="Cambria"/>
        </w:rPr>
        <w:t>mer subtype shown, plotted based on its estimated mutation rate in each of the two populations displayed.</w:t>
      </w:r>
      <w:r w:rsidR="00B93202" w:rsidRPr="00504F5F">
        <w:rPr>
          <w:rFonts w:ascii="Cambria" w:hAnsi="Cambria"/>
        </w:rPr>
        <w:t xml:space="preserve"> </w:t>
      </w:r>
      <w:r w:rsidRPr="00504F5F">
        <w:rPr>
          <w:rFonts w:ascii="Cambria" w:hAnsi="Cambria"/>
        </w:rPr>
        <w:t>Colors indicate the log (base 10) of the number of substitutions observed for that 7</w:t>
      </w:r>
      <w:r w:rsidR="00BF7C18" w:rsidRPr="00504F5F">
        <w:rPr>
          <w:rFonts w:ascii="Cambria" w:hAnsi="Cambria"/>
        </w:rPr>
        <w:t>-</w:t>
      </w:r>
      <w:r w:rsidRPr="00504F5F">
        <w:rPr>
          <w:rFonts w:ascii="Cambria" w:hAnsi="Cambria"/>
        </w:rPr>
        <w:t xml:space="preserve">mer class. </w:t>
      </w:r>
      <w:r w:rsidRPr="00504F5F">
        <w:rPr>
          <w:rFonts w:ascii="Cambria" w:hAnsi="Cambria"/>
          <w:b/>
        </w:rPr>
        <w:t>(A)</w:t>
      </w:r>
      <w:r w:rsidRPr="00504F5F">
        <w:rPr>
          <w:rFonts w:ascii="Cambria" w:hAnsi="Cambria"/>
        </w:rPr>
        <w:t xml:space="preserve"> When a 3</w:t>
      </w:r>
      <w:r w:rsidR="00BF7C18" w:rsidRPr="00504F5F">
        <w:rPr>
          <w:rFonts w:ascii="Cambria" w:hAnsi="Cambria"/>
        </w:rPr>
        <w:t>-</w:t>
      </w:r>
      <w:r w:rsidRPr="00504F5F">
        <w:rPr>
          <w:rFonts w:ascii="Cambria" w:hAnsi="Cambria"/>
        </w:rPr>
        <w:t>mer substitution type occurs at equal rates in two related populations, most of the 256 7</w:t>
      </w:r>
      <w:r w:rsidR="00BF7C18" w:rsidRPr="00504F5F">
        <w:rPr>
          <w:rFonts w:ascii="Cambria" w:hAnsi="Cambria"/>
        </w:rPr>
        <w:t>-</w:t>
      </w:r>
      <w:r w:rsidRPr="00504F5F">
        <w:rPr>
          <w:rFonts w:ascii="Cambria" w:hAnsi="Cambria"/>
        </w:rPr>
        <w:t>mer expansions of this 3</w:t>
      </w:r>
      <w:r w:rsidR="00BF7C18" w:rsidRPr="00504F5F">
        <w:rPr>
          <w:rFonts w:ascii="Cambria" w:hAnsi="Cambria"/>
        </w:rPr>
        <w:t>-</w:t>
      </w:r>
      <w:r w:rsidRPr="00504F5F">
        <w:rPr>
          <w:rFonts w:ascii="Cambria" w:hAnsi="Cambria"/>
        </w:rPr>
        <w:t xml:space="preserve">mer appear along the diagonal y=x line. </w:t>
      </w:r>
      <w:r w:rsidRPr="00504F5F">
        <w:rPr>
          <w:rFonts w:ascii="Cambria" w:hAnsi="Cambria"/>
          <w:b/>
        </w:rPr>
        <w:t>(B)</w:t>
      </w:r>
      <w:r w:rsidRPr="00504F5F">
        <w:rPr>
          <w:rFonts w:ascii="Cambria" w:hAnsi="Cambria"/>
        </w:rPr>
        <w:t xml:space="preserve"> For </w:t>
      </w:r>
      <w:r w:rsidR="00487F6F">
        <w:rPr>
          <w:rFonts w:ascii="Cambria" w:hAnsi="Cambria"/>
        </w:rPr>
        <w:t>TCC→T</w:t>
      </w:r>
      <w:r w:rsidRPr="00504F5F">
        <w:rPr>
          <w:rFonts w:ascii="Cambria" w:hAnsi="Cambria"/>
        </w:rPr>
        <w:t xml:space="preserve"> and the other C→T polymorphism types elevated in Europe, the bulk of the 7</w:t>
      </w:r>
      <w:r w:rsidR="00BF7C18" w:rsidRPr="00504F5F">
        <w:rPr>
          <w:rFonts w:ascii="Cambria" w:hAnsi="Cambria"/>
        </w:rPr>
        <w:t>-</w:t>
      </w:r>
      <w:r w:rsidRPr="00504F5F">
        <w:rPr>
          <w:rFonts w:ascii="Cambria" w:hAnsi="Cambria"/>
        </w:rPr>
        <w:t>mer expansions lie above the y=x diagonal, indicating that there has been a substantial difference in mutation rate between Europe and East Asia, and this difference is driven by effects at the 3</w:t>
      </w:r>
      <w:r w:rsidR="00BF7C18" w:rsidRPr="00504F5F">
        <w:rPr>
          <w:rFonts w:ascii="Cambria" w:hAnsi="Cambria"/>
        </w:rPr>
        <w:t>-</w:t>
      </w:r>
      <w:r w:rsidRPr="00504F5F">
        <w:rPr>
          <w:rFonts w:ascii="Cambria" w:hAnsi="Cambria"/>
        </w:rPr>
        <w:t>mer, rather than the 7</w:t>
      </w:r>
      <w:r w:rsidR="00BF7C18" w:rsidRPr="00504F5F">
        <w:rPr>
          <w:rFonts w:ascii="Cambria" w:hAnsi="Cambria"/>
        </w:rPr>
        <w:t>-</w:t>
      </w:r>
      <w:r w:rsidRPr="00504F5F">
        <w:rPr>
          <w:rFonts w:ascii="Cambria" w:hAnsi="Cambria"/>
        </w:rPr>
        <w:t xml:space="preserve">mer level. </w:t>
      </w:r>
    </w:p>
    <w:p w14:paraId="49AD9FEB" w14:textId="58FC9127" w:rsidR="00C13C2F" w:rsidRPr="00504F5F" w:rsidRDefault="00876CC3" w:rsidP="00C13C2F">
      <w:pPr>
        <w:jc w:val="both"/>
        <w:rPr>
          <w:rFonts w:ascii="Cambria" w:hAnsi="Cambria"/>
        </w:rPr>
      </w:pPr>
      <w:r w:rsidRPr="00504F5F">
        <w:rPr>
          <w:rFonts w:ascii="Cambria" w:hAnsi="Cambria"/>
          <w:b/>
        </w:rPr>
        <w:t>Figure 3:</w:t>
      </w:r>
      <w:r w:rsidRPr="00504F5F">
        <w:rPr>
          <w:rFonts w:ascii="Cambria" w:hAnsi="Cambria"/>
        </w:rPr>
        <w:t xml:space="preserve"> </w:t>
      </w:r>
      <w:r w:rsidRPr="00504F5F">
        <w:rPr>
          <w:rFonts w:ascii="Cambria" w:hAnsi="Cambria"/>
          <w:b/>
        </w:rPr>
        <w:t>Highly variable 7</w:t>
      </w:r>
      <w:r w:rsidR="00BF7C18" w:rsidRPr="00504F5F">
        <w:rPr>
          <w:rFonts w:ascii="Cambria" w:hAnsi="Cambria"/>
          <w:b/>
        </w:rPr>
        <w:t>-</w:t>
      </w:r>
      <w:r w:rsidRPr="00504F5F">
        <w:rPr>
          <w:rFonts w:ascii="Cambria" w:hAnsi="Cambria"/>
          <w:b/>
        </w:rPr>
        <w:t>mers within signature 4 in East Asia.</w:t>
      </w:r>
      <w:r w:rsidR="00B93202" w:rsidRPr="00504F5F">
        <w:rPr>
          <w:rFonts w:ascii="Cambria" w:hAnsi="Cambria"/>
        </w:rPr>
        <w:t xml:space="preserve"> </w:t>
      </w:r>
      <w:r w:rsidR="00C13C2F" w:rsidRPr="00504F5F">
        <w:rPr>
          <w:rFonts w:ascii="Cambria" w:hAnsi="Cambria" w:cs="Arial"/>
          <w:b/>
        </w:rPr>
        <w:t xml:space="preserve">(A) </w:t>
      </w:r>
      <w:r w:rsidR="00C13C2F" w:rsidRPr="00504F5F">
        <w:rPr>
          <w:rFonts w:ascii="Cambria" w:hAnsi="Cambria" w:cs="Arial"/>
        </w:rPr>
        <w:t>Nine polymorphisms enriched in Japan compared to Chinese Dai (</w:t>
      </w:r>
      <w:r w:rsidR="00053719" w:rsidRPr="00504F5F">
        <w:rPr>
          <w:rFonts w:ascii="Cambria" w:hAnsi="Cambria" w:cs="Arial"/>
        </w:rPr>
        <w:t xml:space="preserve">chi squared test, </w:t>
      </w:r>
      <w:proofErr w:type="spellStart"/>
      <w:r w:rsidR="00C13C2F" w:rsidRPr="00504F5F">
        <w:rPr>
          <w:rFonts w:ascii="Cambria" w:hAnsi="Cambria" w:cs="Arial"/>
        </w:rPr>
        <w:t>fdr</w:t>
      </w:r>
      <w:proofErr w:type="spellEnd"/>
      <w:r w:rsidR="00C13C2F" w:rsidRPr="00504F5F">
        <w:rPr>
          <w:rFonts w:ascii="Cambria" w:hAnsi="Cambria" w:cs="Arial"/>
        </w:rPr>
        <w:t xml:space="preserve"> &lt; 0.05). *Fold increase in inferred mutation rate in Japan compared to CDX. Bold p values indicate nominal significance of enrichment on the X chromosome in East Asia</w:t>
      </w:r>
      <w:r w:rsidR="005D17B1" w:rsidRPr="00504F5F">
        <w:rPr>
          <w:rFonts w:ascii="Cambria" w:hAnsi="Cambria" w:cs="Arial"/>
        </w:rPr>
        <w:t xml:space="preserve"> according to a one-sided binomial test</w:t>
      </w:r>
      <w:r w:rsidR="00C13C2F" w:rsidRPr="00504F5F">
        <w:rPr>
          <w:rFonts w:ascii="Cambria" w:hAnsi="Cambria" w:cs="Arial"/>
        </w:rPr>
        <w:t xml:space="preserve"> (see methods).</w:t>
      </w:r>
      <w:r w:rsidR="00C13C2F" w:rsidRPr="00504F5F">
        <w:rPr>
          <w:rFonts w:ascii="Cambria" w:hAnsi="Cambria"/>
          <w:b/>
        </w:rPr>
        <w:t xml:space="preserve"> </w:t>
      </w:r>
      <w:r w:rsidR="00193BF9" w:rsidRPr="00504F5F">
        <w:rPr>
          <w:rFonts w:ascii="Cambria" w:hAnsi="Cambria"/>
        </w:rPr>
        <w:t>The significance values of tests</w:t>
      </w:r>
      <w:r w:rsidR="00930D54" w:rsidRPr="00504F5F">
        <w:rPr>
          <w:rFonts w:ascii="Cambria" w:hAnsi="Cambria"/>
        </w:rPr>
        <w:t xml:space="preserve"> for contexts with 5 or fewer observations o</w:t>
      </w:r>
      <w:r w:rsidR="00487F6F">
        <w:rPr>
          <w:rFonts w:ascii="Cambria" w:hAnsi="Cambria"/>
        </w:rPr>
        <w:t>n the X chromosome were not calculated</w:t>
      </w:r>
      <w:r w:rsidR="00930D54" w:rsidRPr="00504F5F">
        <w:rPr>
          <w:rFonts w:ascii="Cambria" w:hAnsi="Cambria"/>
        </w:rPr>
        <w:t xml:space="preserve">.  </w:t>
      </w:r>
      <w:r w:rsidR="00C13C2F" w:rsidRPr="00504F5F">
        <w:rPr>
          <w:rFonts w:ascii="Cambria" w:hAnsi="Cambria"/>
          <w:b/>
        </w:rPr>
        <w:t>(B</w:t>
      </w:r>
      <w:r w:rsidRPr="00504F5F">
        <w:rPr>
          <w:rFonts w:ascii="Cambria" w:hAnsi="Cambria"/>
          <w:b/>
        </w:rPr>
        <w:t xml:space="preserve">) </w:t>
      </w:r>
      <w:r w:rsidRPr="00504F5F">
        <w:rPr>
          <w:rFonts w:ascii="Cambria" w:hAnsi="Cambria"/>
        </w:rPr>
        <w:t>Most 7</w:t>
      </w:r>
      <w:r w:rsidR="00BF7C18" w:rsidRPr="00504F5F">
        <w:rPr>
          <w:rFonts w:ascii="Cambria" w:hAnsi="Cambria"/>
        </w:rPr>
        <w:t>-</w:t>
      </w:r>
      <w:r w:rsidRPr="00504F5F">
        <w:rPr>
          <w:rFonts w:ascii="Cambria" w:hAnsi="Cambria"/>
        </w:rPr>
        <w:t>mer expansions of AAC</w:t>
      </w:r>
      <w:r w:rsidRPr="00504F5F">
        <w:rPr>
          <w:rFonts w:ascii="Cambria" w:hAnsi="Cambria" w:cs="Arial"/>
        </w:rPr>
        <w:t>→C are the same in Chinese Dai versus Japanese, with the exception of some highly variable 7</w:t>
      </w:r>
      <w:r w:rsidR="00BF7C18" w:rsidRPr="00504F5F">
        <w:rPr>
          <w:rFonts w:ascii="Cambria" w:hAnsi="Cambria" w:cs="Arial"/>
        </w:rPr>
        <w:t>-</w:t>
      </w:r>
      <w:r w:rsidRPr="00504F5F">
        <w:rPr>
          <w:rFonts w:ascii="Cambria" w:hAnsi="Cambria" w:cs="Arial"/>
        </w:rPr>
        <w:t>mer polymorphism types</w:t>
      </w:r>
      <w:r w:rsidR="007F4C6F" w:rsidRPr="00504F5F">
        <w:rPr>
          <w:rFonts w:ascii="Cambria" w:hAnsi="Cambria" w:cs="Arial"/>
        </w:rPr>
        <w:t>.</w:t>
      </w:r>
      <w:r w:rsidRPr="00504F5F">
        <w:rPr>
          <w:rFonts w:ascii="Cambria" w:hAnsi="Cambria" w:cs="Arial"/>
        </w:rPr>
        <w:t xml:space="preserve"> </w:t>
      </w:r>
      <w:r w:rsidR="00053719" w:rsidRPr="00504F5F">
        <w:rPr>
          <w:rFonts w:ascii="Cambria" w:hAnsi="Cambria" w:cs="Arial"/>
        </w:rPr>
        <w:t xml:space="preserve">Polymorphisms significantly </w:t>
      </w:r>
      <w:r w:rsidR="00193BF9" w:rsidRPr="00504F5F">
        <w:rPr>
          <w:rFonts w:ascii="Cambria" w:hAnsi="Cambria" w:cs="Arial"/>
        </w:rPr>
        <w:lastRenderedPageBreak/>
        <w:t>heterogeneous between</w:t>
      </w:r>
      <w:r w:rsidR="00053719" w:rsidRPr="00504F5F">
        <w:rPr>
          <w:rFonts w:ascii="Cambria" w:hAnsi="Cambria" w:cs="Arial"/>
        </w:rPr>
        <w:t xml:space="preserve"> Japan </w:t>
      </w:r>
      <w:r w:rsidR="00193BF9" w:rsidRPr="00504F5F">
        <w:rPr>
          <w:rFonts w:ascii="Cambria" w:hAnsi="Cambria" w:cs="Arial"/>
        </w:rPr>
        <w:t xml:space="preserve">and Chinse Dai </w:t>
      </w:r>
      <w:r w:rsidR="00053719" w:rsidRPr="00504F5F">
        <w:rPr>
          <w:rFonts w:ascii="Cambria" w:hAnsi="Cambria" w:cs="Arial"/>
        </w:rPr>
        <w:t xml:space="preserve">are labeled. </w:t>
      </w:r>
      <w:r w:rsidR="00C13C2F" w:rsidRPr="00504F5F">
        <w:rPr>
          <w:rFonts w:ascii="Cambria" w:hAnsi="Cambria" w:cs="Arial"/>
          <w:b/>
        </w:rPr>
        <w:t>(C</w:t>
      </w:r>
      <w:r w:rsidRPr="00504F5F">
        <w:rPr>
          <w:rFonts w:ascii="Cambria" w:hAnsi="Cambria" w:cs="Arial"/>
          <w:b/>
        </w:rPr>
        <w:t xml:space="preserve">) </w:t>
      </w:r>
      <w:r w:rsidRPr="00504F5F">
        <w:rPr>
          <w:rFonts w:ascii="Cambria" w:hAnsi="Cambria" w:cs="Arial"/>
        </w:rPr>
        <w:t xml:space="preserve">Estimated private mutation rate of </w:t>
      </w:r>
      <w:r w:rsidR="00053719" w:rsidRPr="00504F5F">
        <w:rPr>
          <w:rFonts w:ascii="Cambria" w:hAnsi="Cambria" w:cs="Arial"/>
        </w:rPr>
        <w:t xml:space="preserve">the </w:t>
      </w:r>
      <w:r w:rsidR="007F4C6F" w:rsidRPr="00504F5F">
        <w:rPr>
          <w:rFonts w:ascii="Cambria" w:hAnsi="Cambria" w:cs="Arial"/>
        </w:rPr>
        <w:t>nine</w:t>
      </w:r>
      <w:r w:rsidRPr="00504F5F">
        <w:rPr>
          <w:rFonts w:ascii="Cambria" w:hAnsi="Cambria" w:cs="Arial"/>
        </w:rPr>
        <w:t xml:space="preserve"> 7</w:t>
      </w:r>
      <w:r w:rsidR="00BF7C18" w:rsidRPr="00504F5F">
        <w:rPr>
          <w:rFonts w:ascii="Cambria" w:hAnsi="Cambria" w:cs="Arial"/>
        </w:rPr>
        <w:t>-</w:t>
      </w:r>
      <w:r w:rsidRPr="00504F5F">
        <w:rPr>
          <w:rFonts w:ascii="Cambria" w:hAnsi="Cambria" w:cs="Arial"/>
        </w:rPr>
        <w:t xml:space="preserve">mer polymorphisms </w:t>
      </w:r>
      <w:r w:rsidR="00053719" w:rsidRPr="00504F5F">
        <w:rPr>
          <w:rFonts w:ascii="Cambria" w:hAnsi="Cambria" w:cs="Arial"/>
        </w:rPr>
        <w:t xml:space="preserve">shown in part </w:t>
      </w:r>
      <w:proofErr w:type="gramStart"/>
      <w:r w:rsidR="00053719" w:rsidRPr="00504F5F">
        <w:rPr>
          <w:rFonts w:ascii="Cambria" w:hAnsi="Cambria" w:cs="Arial"/>
        </w:rPr>
        <w:t>A</w:t>
      </w:r>
      <w:proofErr w:type="gramEnd"/>
      <w:r w:rsidRPr="00504F5F">
        <w:rPr>
          <w:rFonts w:ascii="Cambria" w:hAnsi="Cambria" w:cs="Arial"/>
        </w:rPr>
        <w:t xml:space="preserve"> </w:t>
      </w:r>
      <w:r w:rsidR="00053719" w:rsidRPr="00504F5F">
        <w:rPr>
          <w:rFonts w:ascii="Cambria" w:hAnsi="Cambria" w:cs="Arial"/>
        </w:rPr>
        <w:t xml:space="preserve">displayed </w:t>
      </w:r>
      <w:r w:rsidRPr="00504F5F">
        <w:rPr>
          <w:rFonts w:ascii="Cambria" w:hAnsi="Cambria" w:cs="Arial"/>
        </w:rPr>
        <w:t xml:space="preserve">across each East Asian subpopulation. Brackets indicate approximate 95% confidence intervals. </w:t>
      </w:r>
    </w:p>
    <w:p w14:paraId="3F05DEFB" w14:textId="5CABCA73" w:rsidR="00876CC3" w:rsidRPr="00504F5F" w:rsidRDefault="000D7110" w:rsidP="00876CC3">
      <w:pPr>
        <w:jc w:val="both"/>
        <w:rPr>
          <w:rFonts w:ascii="Cambria" w:hAnsi="Cambria"/>
        </w:rPr>
      </w:pPr>
      <w:r w:rsidRPr="00504F5F">
        <w:rPr>
          <w:rFonts w:ascii="Cambria" w:hAnsi="Cambria"/>
          <w:b/>
        </w:rPr>
        <w:t>Figure 4:</w:t>
      </w:r>
      <w:r w:rsidRPr="00504F5F">
        <w:rPr>
          <w:rFonts w:ascii="Cambria" w:hAnsi="Cambria"/>
        </w:rPr>
        <w:t xml:space="preserve"> </w:t>
      </w:r>
      <w:r w:rsidRPr="00504F5F">
        <w:rPr>
          <w:rFonts w:ascii="Cambria" w:hAnsi="Cambria"/>
          <w:b/>
        </w:rPr>
        <w:t xml:space="preserve">Signatures of mutation rate variation </w:t>
      </w:r>
      <w:r w:rsidR="009D06DD" w:rsidRPr="00504F5F">
        <w:rPr>
          <w:rFonts w:ascii="Cambria" w:hAnsi="Cambria"/>
          <w:b/>
        </w:rPr>
        <w:t xml:space="preserve">detected at </w:t>
      </w:r>
      <w:r w:rsidRPr="00504F5F">
        <w:rPr>
          <w:rFonts w:ascii="Cambria" w:hAnsi="Cambria"/>
          <w:b/>
        </w:rPr>
        <w:t>7</w:t>
      </w:r>
      <w:r w:rsidR="00BF7C18" w:rsidRPr="00504F5F">
        <w:rPr>
          <w:rFonts w:ascii="Cambria" w:hAnsi="Cambria"/>
          <w:b/>
        </w:rPr>
        <w:t>-</w:t>
      </w:r>
      <w:r w:rsidRPr="00504F5F">
        <w:rPr>
          <w:rFonts w:ascii="Cambria" w:hAnsi="Cambria"/>
          <w:b/>
        </w:rPr>
        <w:t>mer level.</w:t>
      </w:r>
      <w:r w:rsidRPr="00504F5F">
        <w:rPr>
          <w:rFonts w:ascii="Cambria" w:hAnsi="Cambria"/>
        </w:rPr>
        <w:t xml:space="preserve"> </w:t>
      </w:r>
      <w:r w:rsidRPr="00504F5F">
        <w:rPr>
          <w:rFonts w:ascii="Cambria" w:hAnsi="Cambria"/>
          <w:b/>
        </w:rPr>
        <w:t>(A)</w:t>
      </w:r>
      <w:r w:rsidRPr="00504F5F">
        <w:rPr>
          <w:rFonts w:ascii="Cambria" w:hAnsi="Cambria"/>
        </w:rPr>
        <w:t xml:space="preserve"> 5 most significantly heterogeneous polymorphis</w:t>
      </w:r>
      <w:bookmarkStart w:id="26" w:name="_GoBack"/>
      <w:bookmarkEnd w:id="26"/>
      <w:r w:rsidRPr="00504F5F">
        <w:rPr>
          <w:rFonts w:ascii="Cambria" w:hAnsi="Cambria"/>
        </w:rPr>
        <w:t>m types at a 7</w:t>
      </w:r>
      <w:r w:rsidR="00BF7C18" w:rsidRPr="00504F5F">
        <w:rPr>
          <w:rFonts w:ascii="Cambria" w:hAnsi="Cambria"/>
        </w:rPr>
        <w:t>-</w:t>
      </w:r>
      <w:r w:rsidRPr="00504F5F">
        <w:rPr>
          <w:rFonts w:ascii="Cambria" w:hAnsi="Cambria"/>
        </w:rPr>
        <w:t>mer level, removing expansions of known 3</w:t>
      </w:r>
      <w:r w:rsidR="00BF7C18" w:rsidRPr="00504F5F">
        <w:rPr>
          <w:rFonts w:ascii="Cambria" w:hAnsi="Cambria"/>
        </w:rPr>
        <w:t>-</w:t>
      </w:r>
      <w:r w:rsidRPr="00504F5F">
        <w:rPr>
          <w:rFonts w:ascii="Cambria" w:hAnsi="Cambria"/>
        </w:rPr>
        <w:t>mer signals. Each p value was calculated from a chi-squared test for heterogeneity across non-admixed continental groups. The Bonferroni significance for this test would be 2.5</w:t>
      </w:r>
      <w:r w:rsidRPr="00504F5F">
        <w:rPr>
          <w:rFonts w:ascii="Cambria" w:hAnsi="Cambria" w:cs="Arial"/>
        </w:rPr>
        <w:t>×10</w:t>
      </w:r>
      <w:r w:rsidRPr="00504F5F">
        <w:rPr>
          <w:rFonts w:ascii="Cambria" w:hAnsi="Cambria" w:cs="Arial"/>
          <w:vertAlign w:val="superscript"/>
        </w:rPr>
        <w:t>-6</w:t>
      </w:r>
      <w:r w:rsidRPr="00504F5F">
        <w:rPr>
          <w:rFonts w:ascii="Cambria" w:hAnsi="Cambria"/>
        </w:rPr>
        <w:t xml:space="preserve">. </w:t>
      </w:r>
      <w:r w:rsidR="007C264B" w:rsidRPr="00504F5F">
        <w:rPr>
          <w:rFonts w:ascii="Cambria" w:hAnsi="Cambria"/>
        </w:rPr>
        <w:t>Boldface numbers indicate a significant difference in polymorphism proportion compared with Africa (p &lt; 10</w:t>
      </w:r>
      <w:r w:rsidR="001C65A2" w:rsidRPr="00504F5F">
        <w:rPr>
          <w:rFonts w:ascii="Cambria" w:hAnsi="Cambria"/>
          <w:vertAlign w:val="superscript"/>
        </w:rPr>
        <w:t>-7</w:t>
      </w:r>
      <w:r w:rsidR="007C264B" w:rsidRPr="00504F5F">
        <w:rPr>
          <w:rFonts w:ascii="Cambria" w:hAnsi="Cambria"/>
        </w:rPr>
        <w:t xml:space="preserve">) in a pairwise chi squared test with </w:t>
      </w:r>
      <w:proofErr w:type="spellStart"/>
      <w:r w:rsidR="007C264B" w:rsidRPr="00504F5F">
        <w:rPr>
          <w:rFonts w:ascii="Cambria" w:hAnsi="Cambria"/>
        </w:rPr>
        <w:t>p</w:t>
      </w:r>
      <w:r w:rsidR="007C264B" w:rsidRPr="00504F5F">
        <w:rPr>
          <w:rFonts w:ascii="Cambria" w:hAnsi="Cambria"/>
          <w:vertAlign w:val="subscript"/>
        </w:rPr>
        <w:t>ordered</w:t>
      </w:r>
      <w:proofErr w:type="spellEnd"/>
      <w:r w:rsidR="007C264B" w:rsidRPr="00504F5F">
        <w:rPr>
          <w:rFonts w:ascii="Cambria" w:hAnsi="Cambria"/>
        </w:rPr>
        <w:t xml:space="preserve"> correction. </w:t>
      </w:r>
      <w:r w:rsidRPr="00504F5F">
        <w:rPr>
          <w:rFonts w:ascii="Cambria" w:hAnsi="Cambria"/>
        </w:rPr>
        <w:t xml:space="preserve">*Approximate mutation rates (per generation per site), inferred assuming a total mutation rate of </w:t>
      </w:r>
      <w:r w:rsidRPr="00504F5F">
        <w:rPr>
          <w:rFonts w:ascii="Cambria" w:eastAsiaTheme="minorEastAsia" w:hAnsi="Cambria" w:cs="Arial"/>
        </w:rPr>
        <w:t>1.2</w:t>
      </w:r>
      <w:r w:rsidRPr="00504F5F">
        <w:rPr>
          <w:rFonts w:ascii="Cambria" w:hAnsi="Cambria" w:cs="Arial"/>
        </w:rPr>
        <w:t>×10</w:t>
      </w:r>
      <w:r w:rsidRPr="00504F5F">
        <w:rPr>
          <w:rFonts w:ascii="Cambria" w:hAnsi="Cambria" w:cs="Arial"/>
          <w:vertAlign w:val="superscript"/>
        </w:rPr>
        <w:t xml:space="preserve">-8 </w:t>
      </w:r>
      <w:r w:rsidRPr="00504F5F">
        <w:rPr>
          <w:rFonts w:ascii="Cambria" w:hAnsi="Cambria"/>
        </w:rPr>
        <w:t>mutations</w:t>
      </w:r>
      <w:r w:rsidR="007C264B" w:rsidRPr="00504F5F">
        <w:rPr>
          <w:rFonts w:ascii="Cambria" w:hAnsi="Cambria"/>
        </w:rPr>
        <w:t xml:space="preserve"> per base pair per generation. </w:t>
      </w:r>
      <w:r w:rsidRPr="00504F5F">
        <w:rPr>
          <w:rFonts w:ascii="Cambria" w:hAnsi="Cambria"/>
          <w:b/>
        </w:rPr>
        <w:t xml:space="preserve">(B) </w:t>
      </w:r>
      <w:r w:rsidRPr="00504F5F">
        <w:rPr>
          <w:rFonts w:ascii="Cambria" w:hAnsi="Cambria"/>
        </w:rPr>
        <w:t>Estimated mutation rate of TTTAAAA</w:t>
      </w:r>
      <w:r w:rsidRPr="00504F5F">
        <w:rPr>
          <w:rFonts w:ascii="Cambria" w:hAnsi="Cambria" w:cs="Arial"/>
        </w:rPr>
        <w:t>→T across continental groups, with approximate 95% confidence intervals shown.</w:t>
      </w:r>
      <w:r w:rsidR="00B93202" w:rsidRPr="00504F5F">
        <w:rPr>
          <w:rFonts w:ascii="Cambria" w:hAnsi="Cambria" w:cs="Arial"/>
        </w:rPr>
        <w:t xml:space="preserve"> </w:t>
      </w:r>
      <w:r w:rsidRPr="00504F5F">
        <w:rPr>
          <w:rFonts w:ascii="Cambria" w:hAnsi="Cambria" w:cs="Arial"/>
          <w:b/>
        </w:rPr>
        <w:t xml:space="preserve">(C) </w:t>
      </w:r>
      <w:r w:rsidRPr="00504F5F">
        <w:rPr>
          <w:rFonts w:ascii="Cambria" w:hAnsi="Cambria"/>
        </w:rPr>
        <w:t>TTTAAAA</w:t>
      </w:r>
      <w:r w:rsidRPr="00504F5F">
        <w:rPr>
          <w:rFonts w:ascii="Cambria" w:hAnsi="Cambria" w:cs="Arial"/>
        </w:rPr>
        <w:t>→T</w:t>
      </w:r>
      <w:r w:rsidR="001C65A2" w:rsidRPr="00504F5F">
        <w:rPr>
          <w:rFonts w:ascii="Cambria" w:hAnsi="Cambria" w:cs="Arial"/>
        </w:rPr>
        <w:t xml:space="preserve"> and ATTAAAA→T appear to be both</w:t>
      </w:r>
      <w:r w:rsidRPr="00504F5F">
        <w:rPr>
          <w:rFonts w:ascii="Cambria" w:hAnsi="Cambria" w:cs="Arial"/>
        </w:rPr>
        <w:t xml:space="preserve"> </w:t>
      </w:r>
      <w:r w:rsidR="001C65A2" w:rsidRPr="00504F5F">
        <w:rPr>
          <w:rFonts w:ascii="Cambria" w:hAnsi="Cambria" w:cs="Arial"/>
        </w:rPr>
        <w:t xml:space="preserve">more </w:t>
      </w:r>
      <w:r w:rsidRPr="00504F5F">
        <w:rPr>
          <w:rFonts w:ascii="Cambria" w:hAnsi="Cambria" w:cs="Arial"/>
        </w:rPr>
        <w:t xml:space="preserve">variable </w:t>
      </w:r>
      <w:r w:rsidR="001C65A2" w:rsidRPr="00504F5F">
        <w:rPr>
          <w:rFonts w:ascii="Cambria" w:hAnsi="Cambria" w:cs="Arial"/>
        </w:rPr>
        <w:t xml:space="preserve">between continental groups </w:t>
      </w:r>
      <w:r w:rsidRPr="00504F5F">
        <w:rPr>
          <w:rFonts w:ascii="Cambria" w:hAnsi="Cambria" w:cs="Arial"/>
        </w:rPr>
        <w:t>and more common than other 7</w:t>
      </w:r>
      <w:r w:rsidR="00BF7C18" w:rsidRPr="00504F5F">
        <w:rPr>
          <w:rFonts w:ascii="Cambria" w:hAnsi="Cambria" w:cs="Arial"/>
        </w:rPr>
        <w:t>-</w:t>
      </w:r>
      <w:r w:rsidRPr="00504F5F">
        <w:rPr>
          <w:rFonts w:ascii="Cambria" w:hAnsi="Cambria" w:cs="Arial"/>
        </w:rPr>
        <w:t>mer expansions of TAA→T.</w:t>
      </w:r>
    </w:p>
    <w:p w14:paraId="69FB2CC3" w14:textId="4E5FD3E1"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FIGURES</w:t>
      </w:r>
    </w:p>
    <w:p w14:paraId="7F60A6E8" w14:textId="77777777" w:rsidR="007A487B" w:rsidRDefault="00876CC3" w:rsidP="004E5EB0">
      <w:pPr>
        <w:widowControl w:val="0"/>
        <w:autoSpaceDE w:val="0"/>
        <w:autoSpaceDN w:val="0"/>
        <w:adjustRightInd w:val="0"/>
        <w:spacing w:after="0" w:line="360" w:lineRule="auto"/>
        <w:ind w:left="640" w:hanging="640"/>
        <w:rPr>
          <w:rFonts w:ascii="Cambria" w:hAnsi="Cambria" w:cs="Arial"/>
          <w:b/>
        </w:rPr>
        <w:sectPr w:rsidR="007A487B" w:rsidSect="007A487B">
          <w:pgSz w:w="12240" w:h="15840"/>
          <w:pgMar w:top="1440" w:right="1440" w:bottom="1440" w:left="1440" w:header="720" w:footer="720" w:gutter="0"/>
          <w:lnNumType w:countBy="1" w:restart="continuous"/>
          <w:cols w:space="720"/>
          <w:docGrid w:linePitch="360"/>
        </w:sectPr>
      </w:pPr>
      <w:r>
        <w:rPr>
          <w:rFonts w:ascii="Cambria" w:hAnsi="Cambria" w:cs="Arial"/>
          <w:b/>
        </w:rPr>
        <w:t>Figure 1: ABCDE</w:t>
      </w:r>
    </w:p>
    <w:p w14:paraId="259E04C4" w14:textId="7EA96EC1" w:rsidR="00F27624" w:rsidRDefault="00876CC3" w:rsidP="007A487B">
      <w:pPr>
        <w:widowControl w:val="0"/>
        <w:autoSpaceDE w:val="0"/>
        <w:autoSpaceDN w:val="0"/>
        <w:adjustRightInd w:val="0"/>
        <w:spacing w:after="0" w:line="360" w:lineRule="auto"/>
        <w:ind w:left="640" w:hanging="640"/>
        <w:rPr>
          <w:rFonts w:ascii="Cambria" w:hAnsi="Cambria" w:cs="Arial"/>
          <w:b/>
        </w:rPr>
      </w:pPr>
      <w:r w:rsidRPr="00876CC3">
        <w:rPr>
          <w:rFonts w:ascii="Cambria" w:hAnsi="Cambria" w:cs="Arial"/>
          <w:b/>
          <w:noProof/>
        </w:rPr>
        <w:lastRenderedPageBreak/>
        <w:drawing>
          <wp:inline distT="0" distB="0" distL="0" distR="0" wp14:anchorId="69DC2C00" wp14:editId="3A9D30DD">
            <wp:extent cx="5626045" cy="4359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26045" cy="4359910"/>
                    </a:xfrm>
                    <a:prstGeom prst="rect">
                      <a:avLst/>
                    </a:prstGeom>
                  </pic:spPr>
                </pic:pic>
              </a:graphicData>
            </a:graphic>
          </wp:inline>
        </w:drawing>
      </w:r>
      <w:r w:rsidRPr="00876CC3">
        <w:rPr>
          <w:rFonts w:ascii="Cambria" w:hAnsi="Cambria" w:cs="Arial"/>
          <w:b/>
          <w:noProof/>
        </w:rPr>
        <w:drawing>
          <wp:inline distT="0" distB="0" distL="0" distR="0" wp14:anchorId="079A4882" wp14:editId="44DC5C40">
            <wp:extent cx="5389245" cy="19475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89640" cy="1947545"/>
                    </a:xfrm>
                    <a:prstGeom prst="rect">
                      <a:avLst/>
                    </a:prstGeom>
                  </pic:spPr>
                </pic:pic>
              </a:graphicData>
            </a:graphic>
          </wp:inline>
        </w:drawing>
      </w:r>
    </w:p>
    <w:p w14:paraId="6A3CA38C" w14:textId="450AD521" w:rsidR="00F27624" w:rsidRDefault="00F27624" w:rsidP="007A487B">
      <w:pPr>
        <w:widowControl w:val="0"/>
        <w:autoSpaceDE w:val="0"/>
        <w:autoSpaceDN w:val="0"/>
        <w:adjustRightInd w:val="0"/>
        <w:spacing w:after="0" w:line="360" w:lineRule="auto"/>
        <w:ind w:left="640" w:hanging="640"/>
        <w:jc w:val="center"/>
        <w:rPr>
          <w:rFonts w:ascii="Cambria" w:hAnsi="Cambria" w:cs="Arial"/>
          <w:b/>
        </w:rPr>
      </w:pPr>
      <w:r>
        <w:rPr>
          <w:rFonts w:ascii="Cambria" w:hAnsi="Cambria" w:cs="Arial"/>
          <w:noProof/>
        </w:rPr>
        <w:lastRenderedPageBreak/>
        <w:drawing>
          <wp:inline distT="0" distB="0" distL="0" distR="0" wp14:anchorId="4B9F25EF" wp14:editId="0C24D42B">
            <wp:extent cx="1915200" cy="1933832"/>
            <wp:effectExtent l="0" t="0" r="8890" b="9525"/>
            <wp:docPr id="8" name="Picture 8" descr="C:\Users\VoightLab\Dropbox\SNP_rates\Paper\Figure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ightLab\Dropbox\SNP_rates\Paper\Figure1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5175" cy="1943904"/>
                    </a:xfrm>
                    <a:prstGeom prst="rect">
                      <a:avLst/>
                    </a:prstGeom>
                    <a:noFill/>
                    <a:ln>
                      <a:noFill/>
                    </a:ln>
                  </pic:spPr>
                </pic:pic>
              </a:graphicData>
            </a:graphic>
          </wp:inline>
        </w:drawing>
      </w:r>
    </w:p>
    <w:p w14:paraId="1B4124BB" w14:textId="3A29A21A" w:rsidR="00876CC3" w:rsidRDefault="00876CC3"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2: AB</w:t>
      </w:r>
    </w:p>
    <w:p w14:paraId="1602D103" w14:textId="1EFB9158" w:rsidR="007126A7" w:rsidRDefault="00876CC3" w:rsidP="007A487B">
      <w:pPr>
        <w:widowControl w:val="0"/>
        <w:autoSpaceDE w:val="0"/>
        <w:autoSpaceDN w:val="0"/>
        <w:adjustRightInd w:val="0"/>
        <w:spacing w:after="0" w:line="360" w:lineRule="auto"/>
        <w:ind w:left="640" w:hanging="640"/>
        <w:rPr>
          <w:rFonts w:ascii="Cambria" w:hAnsi="Cambria" w:cs="Arial"/>
          <w:b/>
        </w:rPr>
      </w:pPr>
      <w:r>
        <w:rPr>
          <w:noProof/>
        </w:rPr>
        <w:drawing>
          <wp:inline distT="0" distB="0" distL="0" distR="0" wp14:anchorId="53A845F0" wp14:editId="3F26C4FC">
            <wp:extent cx="4867745" cy="222313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67745" cy="2223135"/>
                    </a:xfrm>
                    <a:prstGeom prst="rect">
                      <a:avLst/>
                    </a:prstGeom>
                  </pic:spPr>
                </pic:pic>
              </a:graphicData>
            </a:graphic>
          </wp:inline>
        </w:drawing>
      </w:r>
    </w:p>
    <w:p w14:paraId="05191957" w14:textId="77777777" w:rsidR="007126A7" w:rsidRDefault="007126A7" w:rsidP="007A487B">
      <w:pPr>
        <w:widowControl w:val="0"/>
        <w:autoSpaceDE w:val="0"/>
        <w:autoSpaceDN w:val="0"/>
        <w:adjustRightInd w:val="0"/>
        <w:spacing w:after="0" w:line="360" w:lineRule="auto"/>
        <w:ind w:left="640" w:hanging="640"/>
        <w:rPr>
          <w:rFonts w:ascii="Cambria" w:hAnsi="Cambria" w:cs="Arial"/>
          <w:b/>
        </w:rPr>
      </w:pPr>
    </w:p>
    <w:p w14:paraId="6291CE32" w14:textId="22A6AE89" w:rsidR="00876CC3" w:rsidRPr="00876CC3" w:rsidRDefault="000D7110"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3</w:t>
      </w:r>
      <w:r w:rsidR="00053719">
        <w:rPr>
          <w:rFonts w:ascii="Cambria" w:hAnsi="Cambria" w:cs="Arial"/>
          <w:b/>
        </w:rPr>
        <w:t>: ABC</w:t>
      </w:r>
    </w:p>
    <w:tbl>
      <w:tblPr>
        <w:tblStyle w:val="LightShading"/>
        <w:tblpPr w:leftFromText="187" w:rightFromText="187" w:vertAnchor="text" w:horzAnchor="page" w:tblpX="1830" w:tblpY="102"/>
        <w:tblOverlap w:val="never"/>
        <w:tblW w:w="8388" w:type="dxa"/>
        <w:tblLayout w:type="fixed"/>
        <w:tblLook w:val="0620" w:firstRow="1" w:lastRow="0" w:firstColumn="0" w:lastColumn="0" w:noHBand="1" w:noVBand="1"/>
      </w:tblPr>
      <w:tblGrid>
        <w:gridCol w:w="1278"/>
        <w:gridCol w:w="1260"/>
        <w:gridCol w:w="1530"/>
        <w:gridCol w:w="1380"/>
        <w:gridCol w:w="1380"/>
        <w:gridCol w:w="1560"/>
      </w:tblGrid>
      <w:tr w:rsidR="000621A6" w:rsidRPr="00AE6732" w14:paraId="47E78E79" w14:textId="77777777" w:rsidTr="0063045F">
        <w:trPr>
          <w:cnfStyle w:val="100000000000" w:firstRow="1" w:lastRow="0" w:firstColumn="0" w:lastColumn="0" w:oddVBand="0" w:evenVBand="0" w:oddHBand="0" w:evenHBand="0" w:firstRowFirstColumn="0" w:firstRowLastColumn="0" w:lastRowFirstColumn="0" w:lastRowLastColumn="0"/>
        </w:trPr>
        <w:tc>
          <w:tcPr>
            <w:tcW w:w="1278" w:type="dxa"/>
            <w:tcBorders>
              <w:top w:val="single" w:sz="12" w:space="0" w:color="auto"/>
            </w:tcBorders>
            <w:vAlign w:val="center"/>
          </w:tcPr>
          <w:p w14:paraId="7EF0E0E5" w14:textId="60E0E267" w:rsidR="000621A6" w:rsidRPr="00AE6732" w:rsidRDefault="000621A6" w:rsidP="007A487B">
            <w:pPr>
              <w:jc w:val="center"/>
              <w:rPr>
                <w:rFonts w:ascii="Cambria" w:hAnsi="Cambria" w:cs="Arial"/>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260" w:type="dxa"/>
            <w:tcBorders>
              <w:top w:val="single" w:sz="12" w:space="0" w:color="auto"/>
              <w:left w:val="single" w:sz="4" w:space="0" w:color="auto"/>
            </w:tcBorders>
            <w:vAlign w:val="center"/>
          </w:tcPr>
          <w:p w14:paraId="310DC384" w14:textId="36C320DA" w:rsidR="000621A6" w:rsidRDefault="000621A6" w:rsidP="007A487B">
            <w:pPr>
              <w:jc w:val="center"/>
              <w:rPr>
                <w:rFonts w:ascii="Cambria" w:hAnsi="Cambria" w:cs="Arial"/>
                <w:b w:val="0"/>
                <w:bCs w:val="0"/>
                <w:sz w:val="18"/>
              </w:rPr>
            </w:pPr>
            <w:r>
              <w:rPr>
                <w:rFonts w:ascii="Cambria" w:hAnsi="Cambria" w:cs="Arial"/>
                <w:sz w:val="18"/>
              </w:rPr>
              <w:t>Fold</w:t>
            </w:r>
          </w:p>
          <w:p w14:paraId="0BC47166" w14:textId="76D0099C" w:rsidR="000621A6" w:rsidRDefault="000621A6" w:rsidP="007A487B">
            <w:pPr>
              <w:jc w:val="center"/>
              <w:rPr>
                <w:rFonts w:ascii="Cambria" w:hAnsi="Cambria" w:cs="Arial"/>
                <w:b w:val="0"/>
                <w:bCs w:val="0"/>
                <w:sz w:val="18"/>
              </w:rPr>
            </w:pPr>
            <w:r>
              <w:rPr>
                <w:rFonts w:ascii="Cambria" w:hAnsi="Cambria" w:cs="Arial"/>
                <w:sz w:val="18"/>
              </w:rPr>
              <w:t>enrichment</w:t>
            </w:r>
          </w:p>
          <w:p w14:paraId="40509E23" w14:textId="2F6F9A52" w:rsidR="000621A6" w:rsidRDefault="000621A6" w:rsidP="007A487B">
            <w:pPr>
              <w:jc w:val="center"/>
              <w:rPr>
                <w:rFonts w:ascii="Cambria" w:hAnsi="Cambria" w:cs="Arial"/>
                <w:b w:val="0"/>
                <w:bCs w:val="0"/>
                <w:sz w:val="18"/>
              </w:rPr>
            </w:pPr>
            <w:r>
              <w:rPr>
                <w:rFonts w:ascii="Cambria" w:hAnsi="Cambria" w:cs="Arial"/>
                <w:sz w:val="18"/>
              </w:rPr>
              <w:t>in Japan*</w:t>
            </w:r>
          </w:p>
        </w:tc>
        <w:tc>
          <w:tcPr>
            <w:tcW w:w="1530" w:type="dxa"/>
            <w:tcBorders>
              <w:top w:val="single" w:sz="12" w:space="0" w:color="auto"/>
            </w:tcBorders>
            <w:vAlign w:val="center"/>
          </w:tcPr>
          <w:p w14:paraId="67EDD561" w14:textId="3D6E0207" w:rsidR="000621A6" w:rsidRDefault="000621A6" w:rsidP="007A487B">
            <w:pPr>
              <w:jc w:val="center"/>
              <w:rPr>
                <w:rFonts w:ascii="Cambria" w:hAnsi="Cambria" w:cs="Arial"/>
                <w:sz w:val="18"/>
              </w:rPr>
            </w:pPr>
            <w:r>
              <w:rPr>
                <w:rFonts w:ascii="Cambria" w:hAnsi="Cambria" w:cs="Arial"/>
                <w:sz w:val="18"/>
              </w:rPr>
              <w:t>FDR-adjusted p</w:t>
            </w:r>
          </w:p>
          <w:p w14:paraId="044EBE3E" w14:textId="6F3645E8" w:rsidR="000621A6" w:rsidRDefault="000621A6" w:rsidP="007A487B">
            <w:pPr>
              <w:jc w:val="center"/>
              <w:rPr>
                <w:rFonts w:ascii="Cambria" w:hAnsi="Cambria" w:cs="Arial"/>
                <w:sz w:val="18"/>
              </w:rPr>
            </w:pPr>
            <w:r>
              <w:rPr>
                <w:rFonts w:ascii="Cambria" w:hAnsi="Cambria" w:cs="Arial"/>
                <w:sz w:val="18"/>
              </w:rPr>
              <w:t>(enrichment in Japan)</w:t>
            </w:r>
          </w:p>
        </w:tc>
        <w:tc>
          <w:tcPr>
            <w:tcW w:w="1380" w:type="dxa"/>
            <w:tcBorders>
              <w:top w:val="single" w:sz="12" w:space="0" w:color="auto"/>
              <w:left w:val="single" w:sz="4" w:space="0" w:color="auto"/>
            </w:tcBorders>
            <w:vAlign w:val="center"/>
          </w:tcPr>
          <w:p w14:paraId="4C54006C" w14:textId="260D8B47" w:rsidR="000621A6" w:rsidRDefault="000621A6" w:rsidP="007A487B">
            <w:pPr>
              <w:jc w:val="center"/>
              <w:rPr>
                <w:rFonts w:ascii="Cambria" w:hAnsi="Cambria" w:cs="Arial"/>
                <w:b w:val="0"/>
                <w:bCs w:val="0"/>
                <w:sz w:val="18"/>
              </w:rPr>
            </w:pPr>
            <w:r>
              <w:rPr>
                <w:rFonts w:ascii="Cambria" w:hAnsi="Cambria" w:cs="Arial"/>
                <w:sz w:val="18"/>
              </w:rPr>
              <w:t>Expected</w:t>
            </w:r>
          </w:p>
          <w:p w14:paraId="61F5941E" w14:textId="70A4E1F4" w:rsidR="000621A6" w:rsidRDefault="000621A6" w:rsidP="007A487B">
            <w:pPr>
              <w:jc w:val="center"/>
              <w:rPr>
                <w:rFonts w:ascii="Cambria" w:hAnsi="Cambria" w:cs="Arial"/>
                <w:b w:val="0"/>
                <w:bCs w:val="0"/>
                <w:sz w:val="18"/>
              </w:rPr>
            </w:pPr>
            <w:r>
              <w:rPr>
                <w:rFonts w:ascii="Cambria" w:hAnsi="Cambria" w:cs="Arial"/>
                <w:sz w:val="18"/>
              </w:rPr>
              <w:t>polymorphic</w:t>
            </w:r>
          </w:p>
          <w:p w14:paraId="478B4BCE" w14:textId="007D5291" w:rsidR="000621A6" w:rsidRPr="00AE6732" w:rsidRDefault="000621A6" w:rsidP="007A487B">
            <w:pPr>
              <w:jc w:val="center"/>
              <w:rPr>
                <w:rFonts w:ascii="Cambria" w:hAnsi="Cambria" w:cs="Arial"/>
                <w:bCs w:val="0"/>
                <w:sz w:val="18"/>
              </w:rPr>
            </w:pPr>
            <w:r>
              <w:rPr>
                <w:rFonts w:ascii="Cambria" w:hAnsi="Cambria" w:cs="Arial"/>
                <w:sz w:val="18"/>
              </w:rPr>
              <w:t>sites on X</w:t>
            </w:r>
          </w:p>
        </w:tc>
        <w:tc>
          <w:tcPr>
            <w:tcW w:w="1380" w:type="dxa"/>
            <w:tcBorders>
              <w:top w:val="single" w:sz="12" w:space="0" w:color="auto"/>
            </w:tcBorders>
            <w:vAlign w:val="center"/>
          </w:tcPr>
          <w:p w14:paraId="2261FAF9" w14:textId="7968E0F7" w:rsidR="000621A6" w:rsidRPr="00AE6732" w:rsidRDefault="000621A6" w:rsidP="007A487B">
            <w:pPr>
              <w:jc w:val="center"/>
              <w:rPr>
                <w:rFonts w:ascii="Cambria" w:hAnsi="Cambria" w:cs="Arial"/>
                <w:sz w:val="18"/>
              </w:rPr>
            </w:pPr>
            <w:r>
              <w:rPr>
                <w:rFonts w:ascii="Cambria" w:hAnsi="Cambria" w:cs="Arial"/>
                <w:sz w:val="18"/>
              </w:rPr>
              <w:t>Observed polymorphic sites on X</w:t>
            </w:r>
          </w:p>
        </w:tc>
        <w:tc>
          <w:tcPr>
            <w:tcW w:w="1560" w:type="dxa"/>
            <w:tcBorders>
              <w:top w:val="single" w:sz="12" w:space="0" w:color="auto"/>
              <w:bottom w:val="single" w:sz="8" w:space="0" w:color="auto"/>
            </w:tcBorders>
            <w:vAlign w:val="center"/>
          </w:tcPr>
          <w:p w14:paraId="2E8AA983" w14:textId="139CF01C" w:rsidR="000621A6" w:rsidRDefault="00803C4D" w:rsidP="007A487B">
            <w:pPr>
              <w:jc w:val="center"/>
              <w:rPr>
                <w:rFonts w:ascii="Cambria" w:hAnsi="Cambria" w:cs="Arial"/>
                <w:sz w:val="18"/>
              </w:rPr>
            </w:pPr>
            <w:r>
              <w:rPr>
                <w:rFonts w:ascii="Cambria" w:hAnsi="Cambria" w:cs="Arial"/>
                <w:sz w:val="18"/>
              </w:rPr>
              <w:t>p</w:t>
            </w:r>
            <w:commentRangeStart w:id="27"/>
          </w:p>
          <w:p w14:paraId="23E5F4A8" w14:textId="68138B55" w:rsidR="000621A6" w:rsidRPr="00AE6732" w:rsidRDefault="000621A6" w:rsidP="007A487B">
            <w:pPr>
              <w:jc w:val="center"/>
              <w:rPr>
                <w:rFonts w:ascii="Cambria" w:hAnsi="Cambria" w:cs="Arial"/>
                <w:sz w:val="18"/>
              </w:rPr>
            </w:pPr>
            <w:r>
              <w:rPr>
                <w:rFonts w:ascii="Cambria" w:hAnsi="Cambria" w:cs="Arial"/>
                <w:sz w:val="18"/>
              </w:rPr>
              <w:t>(X enrichment)</w:t>
            </w:r>
            <w:commentRangeEnd w:id="27"/>
            <w:r w:rsidR="00053719">
              <w:rPr>
                <w:rStyle w:val="CommentReference"/>
                <w:b w:val="0"/>
                <w:bCs w:val="0"/>
                <w:color w:val="auto"/>
              </w:rPr>
              <w:commentReference w:id="27"/>
            </w:r>
          </w:p>
        </w:tc>
      </w:tr>
      <w:tr w:rsidR="000621A6" w:rsidRPr="00465353" w14:paraId="237DDBEA" w14:textId="77777777" w:rsidTr="007C264B">
        <w:tc>
          <w:tcPr>
            <w:tcW w:w="1278" w:type="dxa"/>
            <w:tcBorders>
              <w:top w:val="single" w:sz="12" w:space="0" w:color="auto"/>
            </w:tcBorders>
            <w:vAlign w:val="center"/>
          </w:tcPr>
          <w:p w14:paraId="19518FB3" w14:textId="2A6BB136" w:rsidR="000621A6" w:rsidRPr="00465353" w:rsidRDefault="00826714" w:rsidP="007A487B">
            <w:pPr>
              <w:jc w:val="center"/>
              <w:rPr>
                <w:rFonts w:ascii="Cambria" w:hAnsi="Cambria" w:cs="Arial"/>
                <w:sz w:val="18"/>
              </w:rPr>
            </w:pPr>
            <w:r>
              <w:rPr>
                <w:rFonts w:ascii="Cambria" w:hAnsi="Cambria" w:cs="Arial"/>
                <w:sz w:val="18"/>
              </w:rPr>
              <w:t>TTTATTT</w:t>
            </w:r>
            <w:r w:rsidR="000621A6" w:rsidRPr="00465353">
              <w:rPr>
                <w:rFonts w:ascii="Cambria" w:hAnsi="Cambria" w:cs="Arial"/>
                <w:sz w:val="18"/>
              </w:rPr>
              <w:t>→</w:t>
            </w:r>
            <w:r>
              <w:rPr>
                <w:rFonts w:ascii="Cambria" w:hAnsi="Cambria" w:cs="Arial"/>
                <w:sz w:val="18"/>
              </w:rPr>
              <w:t>T</w:t>
            </w:r>
          </w:p>
        </w:tc>
        <w:tc>
          <w:tcPr>
            <w:tcW w:w="1260" w:type="dxa"/>
            <w:tcBorders>
              <w:top w:val="single" w:sz="12" w:space="0" w:color="auto"/>
              <w:left w:val="single" w:sz="4" w:space="0" w:color="auto"/>
            </w:tcBorders>
            <w:vAlign w:val="center"/>
          </w:tcPr>
          <w:p w14:paraId="40B1F3A8" w14:textId="15A539D3" w:rsidR="000621A6" w:rsidRDefault="000621A6" w:rsidP="007A487B">
            <w:pPr>
              <w:jc w:val="center"/>
              <w:rPr>
                <w:rFonts w:ascii="Cambria" w:hAnsi="Cambria" w:cs="Arial"/>
                <w:sz w:val="18"/>
              </w:rPr>
            </w:pPr>
            <w:r>
              <w:rPr>
                <w:rFonts w:ascii="Cambria" w:hAnsi="Cambria" w:cs="Arial"/>
                <w:sz w:val="18"/>
              </w:rPr>
              <w:t>2.25</w:t>
            </w:r>
          </w:p>
        </w:tc>
        <w:tc>
          <w:tcPr>
            <w:tcW w:w="1530" w:type="dxa"/>
            <w:tcBorders>
              <w:top w:val="single" w:sz="12" w:space="0" w:color="auto"/>
            </w:tcBorders>
            <w:vAlign w:val="center"/>
          </w:tcPr>
          <w:p w14:paraId="7D3E9581" w14:textId="159999E7" w:rsidR="000621A6" w:rsidRDefault="000621A6" w:rsidP="007A487B">
            <w:pPr>
              <w:jc w:val="center"/>
              <w:rPr>
                <w:rFonts w:ascii="Cambria" w:hAnsi="Cambria" w:cs="Arial"/>
                <w:sz w:val="18"/>
              </w:rPr>
            </w:pPr>
            <w:r>
              <w:rPr>
                <w:rFonts w:ascii="Cambria" w:hAnsi="Cambria" w:cs="Arial"/>
                <w:sz w:val="18"/>
              </w:rPr>
              <w:t>5.6</w:t>
            </w:r>
            <w:r w:rsidRPr="00465353">
              <w:rPr>
                <w:rFonts w:ascii="Cambria" w:hAnsi="Cambria" w:cs="Arial"/>
                <w:sz w:val="18"/>
              </w:rPr>
              <w:t>×10</w:t>
            </w:r>
            <w:r>
              <w:rPr>
                <w:rFonts w:ascii="Cambria" w:hAnsi="Cambria" w:cs="Arial"/>
                <w:sz w:val="18"/>
                <w:vertAlign w:val="superscript"/>
              </w:rPr>
              <w:t>-20</w:t>
            </w:r>
          </w:p>
        </w:tc>
        <w:tc>
          <w:tcPr>
            <w:tcW w:w="1380" w:type="dxa"/>
            <w:tcBorders>
              <w:top w:val="single" w:sz="12" w:space="0" w:color="auto"/>
              <w:left w:val="single" w:sz="4" w:space="0" w:color="auto"/>
            </w:tcBorders>
            <w:vAlign w:val="center"/>
          </w:tcPr>
          <w:p w14:paraId="00EBDDDD" w14:textId="03D8976B" w:rsidR="000621A6" w:rsidRDefault="000621A6" w:rsidP="007708ED">
            <w:pPr>
              <w:jc w:val="center"/>
              <w:rPr>
                <w:rFonts w:ascii="Cambria" w:hAnsi="Cambria" w:cs="Arial"/>
                <w:sz w:val="18"/>
              </w:rPr>
            </w:pPr>
            <w:r>
              <w:rPr>
                <w:rFonts w:ascii="Cambria" w:hAnsi="Cambria" w:cs="Arial"/>
                <w:sz w:val="18"/>
              </w:rPr>
              <w:t>47</w:t>
            </w:r>
          </w:p>
        </w:tc>
        <w:tc>
          <w:tcPr>
            <w:tcW w:w="1380" w:type="dxa"/>
            <w:tcBorders>
              <w:top w:val="single" w:sz="12" w:space="0" w:color="auto"/>
            </w:tcBorders>
            <w:vAlign w:val="center"/>
          </w:tcPr>
          <w:p w14:paraId="23040D1C" w14:textId="6FEA0C6E" w:rsidR="000621A6" w:rsidRPr="00465353" w:rsidRDefault="000621A6" w:rsidP="007708ED">
            <w:pPr>
              <w:jc w:val="center"/>
              <w:rPr>
                <w:rFonts w:ascii="Cambria" w:hAnsi="Cambria" w:cs="Arial"/>
                <w:sz w:val="18"/>
              </w:rPr>
            </w:pPr>
            <w:r>
              <w:rPr>
                <w:rFonts w:ascii="Cambria" w:hAnsi="Cambria" w:cs="Arial"/>
                <w:sz w:val="18"/>
              </w:rPr>
              <w:t>65</w:t>
            </w:r>
          </w:p>
        </w:tc>
        <w:tc>
          <w:tcPr>
            <w:tcW w:w="1560" w:type="dxa"/>
            <w:tcBorders>
              <w:top w:val="single" w:sz="12" w:space="0" w:color="auto"/>
            </w:tcBorders>
            <w:vAlign w:val="center"/>
          </w:tcPr>
          <w:p w14:paraId="6D77AEE8" w14:textId="76520529" w:rsidR="000621A6" w:rsidRPr="00C13C2F" w:rsidRDefault="00C13C2F" w:rsidP="007708ED">
            <w:pPr>
              <w:jc w:val="center"/>
              <w:rPr>
                <w:rFonts w:ascii="Cambria" w:hAnsi="Cambria" w:cs="Arial"/>
                <w:b/>
                <w:sz w:val="18"/>
              </w:rPr>
            </w:pPr>
            <w:r w:rsidRPr="00C13C2F">
              <w:rPr>
                <w:rFonts w:ascii="Cambria" w:hAnsi="Cambria" w:cs="Arial"/>
                <w:b/>
                <w:sz w:val="18"/>
              </w:rPr>
              <w:t>0.007</w:t>
            </w:r>
          </w:p>
        </w:tc>
      </w:tr>
      <w:tr w:rsidR="00826714" w:rsidRPr="00465353" w14:paraId="34269565" w14:textId="77777777" w:rsidTr="0063045F">
        <w:tc>
          <w:tcPr>
            <w:tcW w:w="1278" w:type="dxa"/>
            <w:vAlign w:val="center"/>
          </w:tcPr>
          <w:p w14:paraId="5A3E008C" w14:textId="2A1E725E" w:rsidR="00826714" w:rsidRDefault="00826714" w:rsidP="00826714">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7A7DB5F" w14:textId="6D164574" w:rsidR="00826714" w:rsidRDefault="00826714" w:rsidP="00826714">
            <w:pPr>
              <w:tabs>
                <w:tab w:val="left" w:pos="420"/>
                <w:tab w:val="center" w:pos="765"/>
              </w:tabs>
              <w:jc w:val="center"/>
              <w:rPr>
                <w:rFonts w:ascii="Cambria" w:hAnsi="Cambria" w:cs="Arial"/>
                <w:sz w:val="18"/>
              </w:rPr>
            </w:pPr>
            <w:r>
              <w:rPr>
                <w:rFonts w:ascii="Cambria" w:hAnsi="Cambria" w:cs="Arial"/>
                <w:sz w:val="18"/>
              </w:rPr>
              <w:t>4.47</w:t>
            </w:r>
          </w:p>
        </w:tc>
        <w:tc>
          <w:tcPr>
            <w:tcW w:w="1530" w:type="dxa"/>
            <w:vAlign w:val="center"/>
          </w:tcPr>
          <w:p w14:paraId="1D977D31" w14:textId="0A737405" w:rsidR="00826714" w:rsidRDefault="00826714" w:rsidP="00826714">
            <w:pPr>
              <w:tabs>
                <w:tab w:val="left" w:pos="420"/>
                <w:tab w:val="center" w:pos="765"/>
              </w:tabs>
              <w:jc w:val="center"/>
              <w:rPr>
                <w:rFonts w:ascii="Cambria" w:hAnsi="Cambria" w:cs="Arial"/>
                <w:sz w:val="18"/>
              </w:rPr>
            </w:pPr>
            <w:r>
              <w:rPr>
                <w:rFonts w:ascii="Cambria" w:hAnsi="Cambria" w:cs="Arial"/>
                <w:sz w:val="18"/>
              </w:rPr>
              <w:t>1.0</w:t>
            </w:r>
            <w:r w:rsidRPr="00465353">
              <w:rPr>
                <w:rFonts w:ascii="Cambria" w:hAnsi="Cambria" w:cs="Arial"/>
                <w:sz w:val="18"/>
              </w:rPr>
              <w:t>×10</w:t>
            </w:r>
            <w:r>
              <w:rPr>
                <w:rFonts w:ascii="Cambria" w:hAnsi="Cambria" w:cs="Arial"/>
                <w:sz w:val="18"/>
                <w:vertAlign w:val="superscript"/>
              </w:rPr>
              <w:t>-8</w:t>
            </w:r>
          </w:p>
        </w:tc>
        <w:tc>
          <w:tcPr>
            <w:tcW w:w="1380" w:type="dxa"/>
            <w:tcBorders>
              <w:left w:val="single" w:sz="4" w:space="0" w:color="auto"/>
            </w:tcBorders>
            <w:vAlign w:val="center"/>
          </w:tcPr>
          <w:p w14:paraId="57AA84AF" w14:textId="0A36A77B" w:rsidR="00826714" w:rsidRDefault="00826714" w:rsidP="00826714">
            <w:pPr>
              <w:tabs>
                <w:tab w:val="left" w:pos="420"/>
                <w:tab w:val="center" w:pos="765"/>
              </w:tabs>
              <w:jc w:val="center"/>
              <w:rPr>
                <w:rFonts w:ascii="Cambria" w:hAnsi="Cambria" w:cs="Arial"/>
                <w:sz w:val="18"/>
              </w:rPr>
            </w:pPr>
            <w:r>
              <w:rPr>
                <w:rFonts w:ascii="Cambria" w:hAnsi="Cambria" w:cs="Arial"/>
                <w:sz w:val="18"/>
              </w:rPr>
              <w:t>6.2</w:t>
            </w:r>
          </w:p>
        </w:tc>
        <w:tc>
          <w:tcPr>
            <w:tcW w:w="1380" w:type="dxa"/>
            <w:vAlign w:val="center"/>
          </w:tcPr>
          <w:p w14:paraId="43B11D24" w14:textId="6DC3CDFB" w:rsidR="00826714" w:rsidRDefault="00826714" w:rsidP="00826714">
            <w:pPr>
              <w:jc w:val="center"/>
              <w:rPr>
                <w:rFonts w:ascii="Cambria" w:hAnsi="Cambria" w:cs="Arial"/>
                <w:sz w:val="18"/>
              </w:rPr>
            </w:pPr>
            <w:r>
              <w:rPr>
                <w:rFonts w:ascii="Cambria" w:hAnsi="Cambria" w:cs="Arial"/>
                <w:sz w:val="18"/>
              </w:rPr>
              <w:t>27</w:t>
            </w:r>
          </w:p>
        </w:tc>
        <w:tc>
          <w:tcPr>
            <w:tcW w:w="1560" w:type="dxa"/>
            <w:vAlign w:val="center"/>
          </w:tcPr>
          <w:p w14:paraId="7CB7D9AC" w14:textId="0BC20E26" w:rsidR="00826714" w:rsidRDefault="00826714" w:rsidP="00826714">
            <w:pPr>
              <w:jc w:val="center"/>
              <w:rPr>
                <w:rFonts w:ascii="Cambria" w:hAnsi="Cambria" w:cs="Arial"/>
                <w:sz w:val="18"/>
              </w:rPr>
            </w:pPr>
            <w:r w:rsidRPr="00C13C2F">
              <w:rPr>
                <w:rFonts w:ascii="Cambria" w:hAnsi="Cambria" w:cs="Arial"/>
                <w:b/>
                <w:sz w:val="18"/>
              </w:rPr>
              <w:t>5.3×10</w:t>
            </w:r>
            <w:r w:rsidRPr="00C13C2F">
              <w:rPr>
                <w:rFonts w:ascii="Cambria" w:hAnsi="Cambria" w:cs="Arial"/>
                <w:b/>
                <w:sz w:val="18"/>
                <w:vertAlign w:val="superscript"/>
              </w:rPr>
              <w:t>-10</w:t>
            </w:r>
          </w:p>
        </w:tc>
      </w:tr>
      <w:tr w:rsidR="00826714" w:rsidRPr="00465353" w14:paraId="2C743B6F" w14:textId="77777777" w:rsidTr="0063045F">
        <w:tc>
          <w:tcPr>
            <w:tcW w:w="1278" w:type="dxa"/>
            <w:vAlign w:val="center"/>
          </w:tcPr>
          <w:p w14:paraId="36CF74FE" w14:textId="32204532" w:rsidR="00826714" w:rsidRDefault="00826714" w:rsidP="00826714">
            <w:pPr>
              <w:jc w:val="center"/>
              <w:rPr>
                <w:rFonts w:ascii="Cambria" w:hAnsi="Cambria" w:cs="Arial"/>
                <w:sz w:val="18"/>
              </w:rPr>
            </w:pPr>
            <w:r>
              <w:rPr>
                <w:rFonts w:ascii="Cambria" w:hAnsi="Cambria" w:cs="Arial"/>
                <w:sz w:val="18"/>
              </w:rPr>
              <w:t>AGTACAG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4FC7F250" w14:textId="1B0B4A83" w:rsidR="00826714" w:rsidRDefault="00826714" w:rsidP="00826714">
            <w:pPr>
              <w:tabs>
                <w:tab w:val="left" w:pos="420"/>
                <w:tab w:val="center" w:pos="765"/>
              </w:tabs>
              <w:jc w:val="center"/>
              <w:rPr>
                <w:rFonts w:ascii="Cambria" w:hAnsi="Cambria" w:cs="Arial"/>
                <w:sz w:val="18"/>
              </w:rPr>
            </w:pPr>
            <w:r>
              <w:rPr>
                <w:rFonts w:ascii="Cambria" w:hAnsi="Cambria" w:cs="Arial"/>
                <w:sz w:val="18"/>
              </w:rPr>
              <w:t>18.1</w:t>
            </w:r>
          </w:p>
        </w:tc>
        <w:tc>
          <w:tcPr>
            <w:tcW w:w="1530" w:type="dxa"/>
            <w:vAlign w:val="center"/>
          </w:tcPr>
          <w:p w14:paraId="44A7D030" w14:textId="1B3631AC" w:rsidR="00826714" w:rsidRDefault="00826714" w:rsidP="00826714">
            <w:pPr>
              <w:tabs>
                <w:tab w:val="left" w:pos="420"/>
                <w:tab w:val="center" w:pos="765"/>
              </w:tabs>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-5</w:t>
            </w:r>
          </w:p>
        </w:tc>
        <w:tc>
          <w:tcPr>
            <w:tcW w:w="1380" w:type="dxa"/>
            <w:tcBorders>
              <w:left w:val="single" w:sz="4" w:space="0" w:color="auto"/>
            </w:tcBorders>
            <w:vAlign w:val="center"/>
          </w:tcPr>
          <w:p w14:paraId="74EA9534" w14:textId="091C622A" w:rsidR="00826714" w:rsidRDefault="00826714" w:rsidP="00826714">
            <w:pPr>
              <w:tabs>
                <w:tab w:val="left" w:pos="420"/>
                <w:tab w:val="center" w:pos="765"/>
              </w:tabs>
              <w:jc w:val="center"/>
              <w:rPr>
                <w:rFonts w:ascii="Cambria" w:hAnsi="Cambria" w:cs="Arial"/>
                <w:sz w:val="18"/>
              </w:rPr>
            </w:pPr>
            <w:r>
              <w:rPr>
                <w:rFonts w:ascii="Cambria" w:hAnsi="Cambria" w:cs="Arial"/>
                <w:sz w:val="18"/>
              </w:rPr>
              <w:t>2.7</w:t>
            </w:r>
          </w:p>
        </w:tc>
        <w:tc>
          <w:tcPr>
            <w:tcW w:w="1380" w:type="dxa"/>
            <w:vAlign w:val="center"/>
          </w:tcPr>
          <w:p w14:paraId="666AEEF0" w14:textId="20EE8E19" w:rsidR="00826714" w:rsidRDefault="00826714" w:rsidP="00826714">
            <w:pPr>
              <w:jc w:val="center"/>
              <w:rPr>
                <w:rFonts w:ascii="Cambria" w:hAnsi="Cambria" w:cs="Arial"/>
                <w:sz w:val="18"/>
              </w:rPr>
            </w:pPr>
            <w:r>
              <w:rPr>
                <w:rFonts w:ascii="Cambria" w:hAnsi="Cambria" w:cs="Arial"/>
                <w:sz w:val="18"/>
              </w:rPr>
              <w:t>4</w:t>
            </w:r>
          </w:p>
        </w:tc>
        <w:tc>
          <w:tcPr>
            <w:tcW w:w="1560" w:type="dxa"/>
            <w:vAlign w:val="center"/>
          </w:tcPr>
          <w:p w14:paraId="2F5D618D" w14:textId="7ACE0854" w:rsidR="00826714" w:rsidRPr="00C13C2F" w:rsidRDefault="00826714" w:rsidP="00826714">
            <w:pPr>
              <w:jc w:val="center"/>
              <w:rPr>
                <w:rFonts w:ascii="Cambria" w:hAnsi="Cambria" w:cs="Arial"/>
                <w:b/>
                <w:sz w:val="18"/>
              </w:rPr>
            </w:pPr>
            <w:r>
              <w:rPr>
                <w:rFonts w:ascii="Cambria" w:hAnsi="Cambria" w:cs="Arial"/>
                <w:sz w:val="18"/>
              </w:rPr>
              <w:t>-</w:t>
            </w:r>
          </w:p>
        </w:tc>
      </w:tr>
      <w:tr w:rsidR="00343217" w:rsidRPr="00465353" w14:paraId="1D18AAAF" w14:textId="77777777" w:rsidTr="0063045F">
        <w:tc>
          <w:tcPr>
            <w:tcW w:w="1278" w:type="dxa"/>
            <w:vAlign w:val="center"/>
          </w:tcPr>
          <w:p w14:paraId="06EC8329" w14:textId="4761F870" w:rsidR="00343217" w:rsidRDefault="00343217" w:rsidP="00343217">
            <w:pPr>
              <w:jc w:val="center"/>
              <w:rPr>
                <w:rFonts w:ascii="Cambria" w:hAnsi="Cambria" w:cs="Arial"/>
                <w:sz w:val="18"/>
              </w:rPr>
            </w:pPr>
            <w:r>
              <w:rPr>
                <w:rFonts w:ascii="Cambria" w:hAnsi="Cambria" w:cs="Arial"/>
                <w:sz w:val="18"/>
              </w:rPr>
              <w:t>CCCACAG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3A707ECE" w14:textId="1484C3AC" w:rsidR="00343217" w:rsidRDefault="00343217" w:rsidP="00343217">
            <w:pPr>
              <w:tabs>
                <w:tab w:val="left" w:pos="420"/>
                <w:tab w:val="center" w:pos="765"/>
              </w:tabs>
              <w:jc w:val="center"/>
              <w:rPr>
                <w:rFonts w:ascii="Cambria" w:hAnsi="Cambria" w:cs="Arial"/>
                <w:sz w:val="18"/>
              </w:rPr>
            </w:pPr>
            <w:r>
              <w:rPr>
                <w:rFonts w:ascii="Cambria" w:hAnsi="Cambria" w:cs="Arial"/>
                <w:sz w:val="18"/>
              </w:rPr>
              <w:t>2.62</w:t>
            </w:r>
          </w:p>
        </w:tc>
        <w:tc>
          <w:tcPr>
            <w:tcW w:w="1530" w:type="dxa"/>
            <w:vAlign w:val="center"/>
          </w:tcPr>
          <w:p w14:paraId="08BD868C" w14:textId="44534EF0" w:rsidR="00343217" w:rsidRDefault="00343217" w:rsidP="00343217">
            <w:pPr>
              <w:tabs>
                <w:tab w:val="left" w:pos="420"/>
                <w:tab w:val="center" w:pos="765"/>
              </w:tabs>
              <w:jc w:val="center"/>
              <w:rPr>
                <w:rFonts w:ascii="Cambria" w:hAnsi="Cambria" w:cs="Arial"/>
                <w:sz w:val="18"/>
              </w:rPr>
            </w:pPr>
            <w:r>
              <w:rPr>
                <w:rFonts w:ascii="Cambria" w:hAnsi="Cambria" w:cs="Arial"/>
                <w:sz w:val="18"/>
              </w:rPr>
              <w:t>0.01</w:t>
            </w:r>
          </w:p>
        </w:tc>
        <w:tc>
          <w:tcPr>
            <w:tcW w:w="1380" w:type="dxa"/>
            <w:tcBorders>
              <w:left w:val="single" w:sz="4" w:space="0" w:color="auto"/>
            </w:tcBorders>
            <w:vAlign w:val="center"/>
          </w:tcPr>
          <w:p w14:paraId="69DF56F0" w14:textId="4B082288" w:rsidR="00343217" w:rsidRDefault="00343217" w:rsidP="00343217">
            <w:pPr>
              <w:tabs>
                <w:tab w:val="left" w:pos="420"/>
                <w:tab w:val="center" w:pos="765"/>
              </w:tabs>
              <w:jc w:val="center"/>
              <w:rPr>
                <w:rFonts w:ascii="Cambria" w:hAnsi="Cambria" w:cs="Arial"/>
                <w:sz w:val="18"/>
              </w:rPr>
            </w:pPr>
            <w:r>
              <w:rPr>
                <w:rFonts w:ascii="Cambria" w:hAnsi="Cambria" w:cs="Arial"/>
                <w:sz w:val="18"/>
              </w:rPr>
              <w:t>4.4</w:t>
            </w:r>
          </w:p>
        </w:tc>
        <w:tc>
          <w:tcPr>
            <w:tcW w:w="1380" w:type="dxa"/>
            <w:vAlign w:val="center"/>
          </w:tcPr>
          <w:p w14:paraId="38172A3A" w14:textId="122190FA" w:rsidR="00343217" w:rsidRDefault="00343217" w:rsidP="00343217">
            <w:pPr>
              <w:jc w:val="center"/>
              <w:rPr>
                <w:rFonts w:ascii="Cambria" w:hAnsi="Cambria" w:cs="Arial"/>
                <w:sz w:val="18"/>
              </w:rPr>
            </w:pPr>
            <w:r>
              <w:rPr>
                <w:rFonts w:ascii="Cambria" w:hAnsi="Cambria" w:cs="Arial"/>
                <w:sz w:val="18"/>
              </w:rPr>
              <w:t>25</w:t>
            </w:r>
          </w:p>
        </w:tc>
        <w:tc>
          <w:tcPr>
            <w:tcW w:w="1560" w:type="dxa"/>
            <w:vAlign w:val="center"/>
          </w:tcPr>
          <w:p w14:paraId="6BBBC244" w14:textId="2CC38AEE" w:rsidR="00343217" w:rsidRDefault="00343217" w:rsidP="00343217">
            <w:pPr>
              <w:jc w:val="center"/>
              <w:rPr>
                <w:rFonts w:ascii="Cambria" w:hAnsi="Cambria" w:cs="Arial"/>
                <w:sz w:val="18"/>
              </w:rPr>
            </w:pPr>
            <w:r w:rsidRPr="00C13C2F">
              <w:rPr>
                <w:rFonts w:ascii="Cambria" w:hAnsi="Cambria" w:cs="Arial"/>
                <w:b/>
                <w:sz w:val="18"/>
              </w:rPr>
              <w:t>1.2×10</w:t>
            </w:r>
            <w:r w:rsidRPr="00C13C2F">
              <w:rPr>
                <w:rFonts w:ascii="Cambria" w:hAnsi="Cambria" w:cs="Arial"/>
                <w:b/>
                <w:sz w:val="18"/>
                <w:vertAlign w:val="superscript"/>
              </w:rPr>
              <w:t>-11</w:t>
            </w:r>
          </w:p>
        </w:tc>
      </w:tr>
      <w:tr w:rsidR="00343217" w:rsidRPr="00465353" w14:paraId="1CDE1F58" w14:textId="77777777" w:rsidTr="0063045F">
        <w:tc>
          <w:tcPr>
            <w:tcW w:w="1278" w:type="dxa"/>
            <w:vAlign w:val="center"/>
          </w:tcPr>
          <w:p w14:paraId="2E6A6D8F" w14:textId="77777777" w:rsidR="00343217" w:rsidRPr="00465353" w:rsidRDefault="00343217" w:rsidP="00343217">
            <w:pPr>
              <w:jc w:val="center"/>
              <w:rPr>
                <w:rFonts w:ascii="Cambria" w:hAnsi="Cambria" w:cs="Arial"/>
                <w:sz w:val="18"/>
              </w:rPr>
            </w:pPr>
            <w:r>
              <w:rPr>
                <w:rFonts w:ascii="Cambria" w:hAnsi="Cambria" w:cs="Arial"/>
                <w:sz w:val="18"/>
              </w:rPr>
              <w:t>AATACAG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5CC53359" w14:textId="53BC876D" w:rsidR="00343217" w:rsidRDefault="00343217" w:rsidP="00343217">
            <w:pPr>
              <w:tabs>
                <w:tab w:val="left" w:pos="420"/>
                <w:tab w:val="center" w:pos="765"/>
              </w:tabs>
              <w:jc w:val="center"/>
              <w:rPr>
                <w:rFonts w:ascii="Cambria" w:hAnsi="Cambria" w:cs="Arial"/>
                <w:sz w:val="18"/>
              </w:rPr>
            </w:pPr>
            <w:r>
              <w:rPr>
                <w:rFonts w:ascii="Cambria" w:hAnsi="Cambria" w:cs="Arial"/>
                <w:sz w:val="18"/>
              </w:rPr>
              <w:t>5.15</w:t>
            </w:r>
          </w:p>
        </w:tc>
        <w:tc>
          <w:tcPr>
            <w:tcW w:w="1530" w:type="dxa"/>
            <w:vAlign w:val="center"/>
          </w:tcPr>
          <w:p w14:paraId="750978F1" w14:textId="5FD72C23" w:rsidR="00343217" w:rsidRDefault="00343217" w:rsidP="00343217">
            <w:pPr>
              <w:tabs>
                <w:tab w:val="left" w:pos="420"/>
                <w:tab w:val="center" w:pos="765"/>
              </w:tabs>
              <w:jc w:val="center"/>
              <w:rPr>
                <w:rFonts w:ascii="Cambria" w:hAnsi="Cambria" w:cs="Arial"/>
                <w:sz w:val="18"/>
              </w:rPr>
            </w:pPr>
            <w:r>
              <w:rPr>
                <w:rFonts w:ascii="Cambria" w:hAnsi="Cambria" w:cs="Arial"/>
                <w:sz w:val="18"/>
              </w:rPr>
              <w:t>0.01</w:t>
            </w:r>
          </w:p>
        </w:tc>
        <w:tc>
          <w:tcPr>
            <w:tcW w:w="1380" w:type="dxa"/>
            <w:tcBorders>
              <w:left w:val="single" w:sz="4" w:space="0" w:color="auto"/>
            </w:tcBorders>
            <w:vAlign w:val="center"/>
          </w:tcPr>
          <w:p w14:paraId="574D7B0E" w14:textId="2AEFC120" w:rsidR="00343217" w:rsidRDefault="00343217" w:rsidP="00343217">
            <w:pPr>
              <w:tabs>
                <w:tab w:val="left" w:pos="420"/>
                <w:tab w:val="center" w:pos="765"/>
              </w:tabs>
              <w:jc w:val="center"/>
              <w:rPr>
                <w:rFonts w:ascii="Cambria" w:hAnsi="Cambria" w:cs="Arial"/>
                <w:sz w:val="18"/>
              </w:rPr>
            </w:pPr>
            <w:r>
              <w:rPr>
                <w:rFonts w:ascii="Cambria" w:hAnsi="Cambria" w:cs="Arial"/>
                <w:sz w:val="18"/>
              </w:rPr>
              <w:t>2.6</w:t>
            </w:r>
          </w:p>
        </w:tc>
        <w:tc>
          <w:tcPr>
            <w:tcW w:w="1380" w:type="dxa"/>
            <w:vAlign w:val="center"/>
          </w:tcPr>
          <w:p w14:paraId="642E972F" w14:textId="3509E2C5" w:rsidR="00343217" w:rsidRPr="00465353" w:rsidRDefault="00343217" w:rsidP="00343217">
            <w:pPr>
              <w:jc w:val="center"/>
              <w:rPr>
                <w:rFonts w:ascii="Cambria" w:hAnsi="Cambria" w:cs="Arial"/>
                <w:sz w:val="18"/>
              </w:rPr>
            </w:pPr>
            <w:r>
              <w:rPr>
                <w:rFonts w:ascii="Cambria" w:hAnsi="Cambria" w:cs="Arial"/>
                <w:sz w:val="18"/>
              </w:rPr>
              <w:t>1</w:t>
            </w:r>
          </w:p>
        </w:tc>
        <w:tc>
          <w:tcPr>
            <w:tcW w:w="1560" w:type="dxa"/>
            <w:vAlign w:val="center"/>
          </w:tcPr>
          <w:p w14:paraId="6A6AC395" w14:textId="0BFE4649" w:rsidR="00343217" w:rsidRPr="00465353" w:rsidRDefault="00343217" w:rsidP="00343217">
            <w:pPr>
              <w:jc w:val="center"/>
              <w:rPr>
                <w:rFonts w:ascii="Cambria" w:hAnsi="Cambria" w:cs="Arial"/>
                <w:sz w:val="18"/>
              </w:rPr>
            </w:pPr>
            <w:r>
              <w:rPr>
                <w:rFonts w:ascii="Cambria" w:hAnsi="Cambria" w:cs="Arial"/>
                <w:sz w:val="18"/>
              </w:rPr>
              <w:t>-</w:t>
            </w:r>
          </w:p>
        </w:tc>
      </w:tr>
      <w:tr w:rsidR="00343217" w:rsidRPr="00465353" w14:paraId="7DABC1F1" w14:textId="77777777" w:rsidTr="0063045F">
        <w:tc>
          <w:tcPr>
            <w:tcW w:w="1278" w:type="dxa"/>
            <w:vAlign w:val="center"/>
          </w:tcPr>
          <w:p w14:paraId="6673F953" w14:textId="5F5C248B" w:rsidR="00343217" w:rsidRDefault="00343217" w:rsidP="00343217">
            <w:pPr>
              <w:jc w:val="center"/>
              <w:rPr>
                <w:rFonts w:ascii="Cambria" w:hAnsi="Cambria" w:cs="Arial"/>
                <w:sz w:val="18"/>
              </w:rPr>
            </w:pPr>
            <w:r>
              <w:rPr>
                <w:rFonts w:ascii="Cambria" w:hAnsi="Cambria" w:cs="Arial"/>
                <w:sz w:val="18"/>
              </w:rPr>
              <w:t>TCAACAG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0A30CF2E" w14:textId="6CF2DBF5" w:rsidR="00343217" w:rsidRDefault="00343217" w:rsidP="00343217">
            <w:pPr>
              <w:tabs>
                <w:tab w:val="left" w:pos="420"/>
                <w:tab w:val="center" w:pos="765"/>
              </w:tabs>
              <w:jc w:val="center"/>
              <w:rPr>
                <w:rFonts w:ascii="Cambria" w:hAnsi="Cambria" w:cs="Arial"/>
                <w:sz w:val="18"/>
              </w:rPr>
            </w:pPr>
            <w:r>
              <w:rPr>
                <w:rFonts w:ascii="Cambria" w:hAnsi="Cambria" w:cs="Arial"/>
                <w:sz w:val="18"/>
              </w:rPr>
              <w:t>4.72</w:t>
            </w:r>
          </w:p>
        </w:tc>
        <w:tc>
          <w:tcPr>
            <w:tcW w:w="1530" w:type="dxa"/>
            <w:vAlign w:val="center"/>
          </w:tcPr>
          <w:p w14:paraId="0D88CC04" w14:textId="3BED42AF" w:rsidR="00343217" w:rsidRDefault="00343217" w:rsidP="00343217">
            <w:pPr>
              <w:tabs>
                <w:tab w:val="left" w:pos="420"/>
                <w:tab w:val="center" w:pos="765"/>
              </w:tabs>
              <w:jc w:val="center"/>
              <w:rPr>
                <w:rFonts w:ascii="Cambria" w:hAnsi="Cambria" w:cs="Arial"/>
                <w:sz w:val="18"/>
              </w:rPr>
            </w:pPr>
            <w:r>
              <w:rPr>
                <w:rFonts w:ascii="Cambria" w:hAnsi="Cambria" w:cs="Arial"/>
                <w:sz w:val="18"/>
              </w:rPr>
              <w:t>0.01</w:t>
            </w:r>
          </w:p>
        </w:tc>
        <w:tc>
          <w:tcPr>
            <w:tcW w:w="1380" w:type="dxa"/>
            <w:tcBorders>
              <w:left w:val="single" w:sz="4" w:space="0" w:color="auto"/>
            </w:tcBorders>
            <w:vAlign w:val="center"/>
          </w:tcPr>
          <w:p w14:paraId="540760B0" w14:textId="18241702" w:rsidR="00343217" w:rsidRDefault="00343217" w:rsidP="00343217">
            <w:pPr>
              <w:tabs>
                <w:tab w:val="left" w:pos="420"/>
                <w:tab w:val="center" w:pos="765"/>
              </w:tabs>
              <w:jc w:val="center"/>
              <w:rPr>
                <w:rFonts w:ascii="Cambria" w:hAnsi="Cambria" w:cs="Arial"/>
                <w:sz w:val="18"/>
              </w:rPr>
            </w:pPr>
            <w:r>
              <w:rPr>
                <w:rFonts w:ascii="Cambria" w:hAnsi="Cambria" w:cs="Arial"/>
                <w:sz w:val="18"/>
              </w:rPr>
              <w:t>2.3</w:t>
            </w:r>
          </w:p>
        </w:tc>
        <w:tc>
          <w:tcPr>
            <w:tcW w:w="1380" w:type="dxa"/>
            <w:vAlign w:val="center"/>
          </w:tcPr>
          <w:p w14:paraId="3A15125C" w14:textId="3B935CA0" w:rsidR="00343217" w:rsidRDefault="00343217" w:rsidP="00343217">
            <w:pPr>
              <w:jc w:val="center"/>
              <w:rPr>
                <w:rFonts w:ascii="Cambria" w:hAnsi="Cambria" w:cs="Arial"/>
                <w:sz w:val="18"/>
              </w:rPr>
            </w:pPr>
            <w:r>
              <w:rPr>
                <w:rFonts w:ascii="Cambria" w:hAnsi="Cambria" w:cs="Arial"/>
                <w:sz w:val="18"/>
              </w:rPr>
              <w:t>7</w:t>
            </w:r>
          </w:p>
        </w:tc>
        <w:tc>
          <w:tcPr>
            <w:tcW w:w="1560" w:type="dxa"/>
            <w:vAlign w:val="center"/>
          </w:tcPr>
          <w:p w14:paraId="556E25C4" w14:textId="25E268A0" w:rsidR="00343217" w:rsidRDefault="00343217" w:rsidP="00343217">
            <w:pPr>
              <w:jc w:val="center"/>
              <w:rPr>
                <w:rFonts w:ascii="Cambria" w:hAnsi="Cambria" w:cs="Arial"/>
                <w:sz w:val="18"/>
              </w:rPr>
            </w:pPr>
            <w:r w:rsidRPr="00C13C2F">
              <w:rPr>
                <w:rFonts w:ascii="Cambria" w:hAnsi="Cambria" w:cs="Arial"/>
                <w:b/>
                <w:sz w:val="18"/>
              </w:rPr>
              <w:t>0.01</w:t>
            </w:r>
          </w:p>
        </w:tc>
      </w:tr>
      <w:tr w:rsidR="00343217" w:rsidRPr="00465353" w14:paraId="3279C39F" w14:textId="77777777" w:rsidTr="0063045F">
        <w:tc>
          <w:tcPr>
            <w:tcW w:w="1278" w:type="dxa"/>
            <w:vAlign w:val="center"/>
          </w:tcPr>
          <w:p w14:paraId="1E17292D" w14:textId="643C3D6E" w:rsidR="00343217" w:rsidRDefault="00343217" w:rsidP="00343217">
            <w:pPr>
              <w:jc w:val="center"/>
              <w:rPr>
                <w:rFonts w:ascii="Cambria" w:hAnsi="Cambria" w:cs="Arial"/>
                <w:sz w:val="18"/>
              </w:rPr>
            </w:pPr>
            <w:r>
              <w:rPr>
                <w:rFonts w:ascii="Cambria" w:hAnsi="Cambria" w:cs="Arial"/>
                <w:sz w:val="18"/>
              </w:rPr>
              <w:t>ATGACAG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6D85D87A" w14:textId="0C1F3B82" w:rsidR="00343217" w:rsidRDefault="00343217" w:rsidP="00343217">
            <w:pPr>
              <w:jc w:val="center"/>
              <w:rPr>
                <w:rFonts w:ascii="Cambria" w:hAnsi="Cambria" w:cs="Arial"/>
                <w:sz w:val="18"/>
              </w:rPr>
            </w:pPr>
            <w:r>
              <w:rPr>
                <w:rFonts w:ascii="Cambria" w:hAnsi="Cambria" w:cs="Arial"/>
                <w:sz w:val="18"/>
              </w:rPr>
              <w:t>4.57</w:t>
            </w:r>
          </w:p>
        </w:tc>
        <w:tc>
          <w:tcPr>
            <w:tcW w:w="1530" w:type="dxa"/>
            <w:vAlign w:val="center"/>
          </w:tcPr>
          <w:p w14:paraId="35A4201A" w14:textId="60490D08" w:rsidR="00343217" w:rsidRDefault="00343217" w:rsidP="00343217">
            <w:pPr>
              <w:jc w:val="center"/>
              <w:rPr>
                <w:rFonts w:ascii="Cambria" w:hAnsi="Cambria" w:cs="Arial"/>
                <w:sz w:val="18"/>
              </w:rPr>
            </w:pPr>
            <w:r>
              <w:rPr>
                <w:rFonts w:ascii="Cambria" w:hAnsi="Cambria" w:cs="Arial"/>
                <w:sz w:val="18"/>
              </w:rPr>
              <w:t>0.01</w:t>
            </w:r>
          </w:p>
        </w:tc>
        <w:tc>
          <w:tcPr>
            <w:tcW w:w="1380" w:type="dxa"/>
            <w:tcBorders>
              <w:left w:val="single" w:sz="4" w:space="0" w:color="auto"/>
            </w:tcBorders>
            <w:vAlign w:val="center"/>
          </w:tcPr>
          <w:p w14:paraId="77A54E26" w14:textId="645F0993" w:rsidR="00343217" w:rsidRDefault="00343217" w:rsidP="00343217">
            <w:pPr>
              <w:jc w:val="center"/>
              <w:rPr>
                <w:rFonts w:ascii="Cambria" w:hAnsi="Cambria" w:cs="Arial"/>
                <w:sz w:val="18"/>
              </w:rPr>
            </w:pPr>
            <w:r>
              <w:rPr>
                <w:rFonts w:ascii="Cambria" w:hAnsi="Cambria" w:cs="Arial"/>
                <w:sz w:val="18"/>
              </w:rPr>
              <w:t>2.3</w:t>
            </w:r>
          </w:p>
        </w:tc>
        <w:tc>
          <w:tcPr>
            <w:tcW w:w="1380" w:type="dxa"/>
            <w:vAlign w:val="center"/>
          </w:tcPr>
          <w:p w14:paraId="270330F8" w14:textId="118D5FEA" w:rsidR="00343217" w:rsidRDefault="00343217" w:rsidP="00343217">
            <w:pPr>
              <w:jc w:val="center"/>
              <w:rPr>
                <w:rFonts w:ascii="Cambria" w:hAnsi="Cambria" w:cs="Arial"/>
                <w:sz w:val="18"/>
              </w:rPr>
            </w:pPr>
            <w:r>
              <w:rPr>
                <w:rFonts w:ascii="Cambria" w:hAnsi="Cambria" w:cs="Arial"/>
                <w:sz w:val="18"/>
              </w:rPr>
              <w:t>4</w:t>
            </w:r>
          </w:p>
        </w:tc>
        <w:tc>
          <w:tcPr>
            <w:tcW w:w="1560" w:type="dxa"/>
            <w:vAlign w:val="center"/>
          </w:tcPr>
          <w:p w14:paraId="407A64CC" w14:textId="0B427689" w:rsidR="00343217" w:rsidRDefault="00343217" w:rsidP="00343217">
            <w:pPr>
              <w:jc w:val="center"/>
              <w:rPr>
                <w:rFonts w:ascii="Cambria" w:hAnsi="Cambria" w:cs="Arial"/>
                <w:sz w:val="18"/>
              </w:rPr>
            </w:pPr>
            <w:r>
              <w:rPr>
                <w:rFonts w:ascii="Cambria" w:hAnsi="Cambria" w:cs="Arial"/>
                <w:sz w:val="18"/>
              </w:rPr>
              <w:t>-</w:t>
            </w:r>
          </w:p>
        </w:tc>
      </w:tr>
      <w:tr w:rsidR="00343217" w:rsidRPr="00465353" w14:paraId="0904DCB4" w14:textId="77777777" w:rsidTr="00826714">
        <w:tc>
          <w:tcPr>
            <w:tcW w:w="1278" w:type="dxa"/>
            <w:vAlign w:val="center"/>
          </w:tcPr>
          <w:p w14:paraId="4A4EF551" w14:textId="0859EDF3" w:rsidR="00343217" w:rsidRDefault="00343217" w:rsidP="00343217">
            <w:pPr>
              <w:jc w:val="center"/>
              <w:rPr>
                <w:rFonts w:ascii="Cambria" w:hAnsi="Cambria" w:cs="Arial"/>
                <w:sz w:val="18"/>
              </w:rPr>
            </w:pPr>
            <w:r>
              <w:rPr>
                <w:rFonts w:ascii="Cambria" w:hAnsi="Cambria" w:cs="Arial"/>
                <w:sz w:val="18"/>
              </w:rPr>
              <w:t>TCCACAG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EF4F547" w14:textId="09CF93B7" w:rsidR="00343217" w:rsidRDefault="00343217" w:rsidP="00343217">
            <w:pPr>
              <w:jc w:val="center"/>
              <w:rPr>
                <w:rFonts w:ascii="Cambria" w:hAnsi="Cambria" w:cs="Arial"/>
                <w:sz w:val="18"/>
              </w:rPr>
            </w:pPr>
            <w:r>
              <w:rPr>
                <w:rFonts w:ascii="Cambria" w:hAnsi="Cambria" w:cs="Arial"/>
                <w:sz w:val="18"/>
              </w:rPr>
              <w:t>4.42</w:t>
            </w:r>
          </w:p>
        </w:tc>
        <w:tc>
          <w:tcPr>
            <w:tcW w:w="1530" w:type="dxa"/>
            <w:vAlign w:val="center"/>
          </w:tcPr>
          <w:p w14:paraId="03CEBDD8" w14:textId="0D16FFBB" w:rsidR="00343217" w:rsidRDefault="00343217" w:rsidP="00343217">
            <w:pPr>
              <w:jc w:val="center"/>
              <w:rPr>
                <w:rFonts w:ascii="Cambria" w:hAnsi="Cambria" w:cs="Arial"/>
                <w:sz w:val="18"/>
              </w:rPr>
            </w:pPr>
            <w:r>
              <w:rPr>
                <w:rFonts w:ascii="Cambria" w:hAnsi="Cambria" w:cs="Arial"/>
                <w:sz w:val="18"/>
              </w:rPr>
              <w:t>0.02</w:t>
            </w:r>
          </w:p>
        </w:tc>
        <w:tc>
          <w:tcPr>
            <w:tcW w:w="1380" w:type="dxa"/>
            <w:tcBorders>
              <w:left w:val="single" w:sz="4" w:space="0" w:color="auto"/>
            </w:tcBorders>
            <w:vAlign w:val="center"/>
          </w:tcPr>
          <w:p w14:paraId="59A7B1D4" w14:textId="099A5832" w:rsidR="00343217" w:rsidRDefault="00343217" w:rsidP="00343217">
            <w:pPr>
              <w:jc w:val="center"/>
              <w:rPr>
                <w:rFonts w:ascii="Cambria" w:hAnsi="Cambria" w:cs="Arial"/>
                <w:sz w:val="18"/>
              </w:rPr>
            </w:pPr>
            <w:r>
              <w:rPr>
                <w:rFonts w:ascii="Cambria" w:hAnsi="Cambria" w:cs="Arial"/>
                <w:sz w:val="18"/>
              </w:rPr>
              <w:t>2.4</w:t>
            </w:r>
          </w:p>
        </w:tc>
        <w:tc>
          <w:tcPr>
            <w:tcW w:w="1380" w:type="dxa"/>
            <w:vAlign w:val="center"/>
          </w:tcPr>
          <w:p w14:paraId="18E86DBD" w14:textId="163E8660" w:rsidR="00343217" w:rsidRDefault="00343217" w:rsidP="00343217">
            <w:pPr>
              <w:jc w:val="center"/>
              <w:rPr>
                <w:rFonts w:ascii="Cambria" w:hAnsi="Cambria" w:cs="Arial"/>
                <w:sz w:val="18"/>
              </w:rPr>
            </w:pPr>
            <w:r>
              <w:rPr>
                <w:rFonts w:ascii="Cambria" w:hAnsi="Cambria" w:cs="Arial"/>
                <w:sz w:val="18"/>
              </w:rPr>
              <w:t>3</w:t>
            </w:r>
          </w:p>
        </w:tc>
        <w:tc>
          <w:tcPr>
            <w:tcW w:w="1560" w:type="dxa"/>
            <w:vAlign w:val="center"/>
          </w:tcPr>
          <w:p w14:paraId="27C699BE" w14:textId="11E19D64" w:rsidR="00343217" w:rsidRPr="00C13C2F" w:rsidRDefault="00343217" w:rsidP="00343217">
            <w:pPr>
              <w:jc w:val="center"/>
              <w:rPr>
                <w:rFonts w:ascii="Cambria" w:hAnsi="Cambria" w:cs="Arial"/>
                <w:b/>
                <w:sz w:val="18"/>
              </w:rPr>
            </w:pPr>
            <w:r>
              <w:rPr>
                <w:rFonts w:ascii="Cambria" w:hAnsi="Cambria" w:cs="Arial"/>
                <w:sz w:val="18"/>
              </w:rPr>
              <w:t>-</w:t>
            </w:r>
          </w:p>
        </w:tc>
      </w:tr>
      <w:tr w:rsidR="00343217" w:rsidRPr="00465353" w14:paraId="11874E74" w14:textId="77777777" w:rsidTr="007C264B">
        <w:tc>
          <w:tcPr>
            <w:tcW w:w="1278" w:type="dxa"/>
            <w:tcBorders>
              <w:bottom w:val="single" w:sz="12" w:space="0" w:color="auto"/>
            </w:tcBorders>
            <w:vAlign w:val="center"/>
          </w:tcPr>
          <w:p w14:paraId="03610A49" w14:textId="52A0FD41" w:rsidR="00343217" w:rsidRDefault="00343217" w:rsidP="00343217">
            <w:pPr>
              <w:jc w:val="center"/>
              <w:rPr>
                <w:rFonts w:ascii="Cambria" w:hAnsi="Cambria" w:cs="Arial"/>
                <w:sz w:val="18"/>
              </w:rPr>
            </w:pPr>
            <w:r>
              <w:rPr>
                <w:rFonts w:ascii="Cambria" w:hAnsi="Cambria" w:cs="Arial"/>
                <w:sz w:val="18"/>
              </w:rPr>
              <w:t>ATAACAG</w:t>
            </w:r>
            <w:r w:rsidRPr="00465353">
              <w:rPr>
                <w:rFonts w:ascii="Cambria" w:hAnsi="Cambria" w:cs="Arial"/>
                <w:sz w:val="18"/>
              </w:rPr>
              <w:t>→</w:t>
            </w:r>
            <w:r>
              <w:rPr>
                <w:rFonts w:ascii="Cambria" w:hAnsi="Cambria" w:cs="Arial"/>
                <w:sz w:val="18"/>
              </w:rPr>
              <w:t>C</w:t>
            </w:r>
          </w:p>
        </w:tc>
        <w:tc>
          <w:tcPr>
            <w:tcW w:w="1260" w:type="dxa"/>
            <w:tcBorders>
              <w:left w:val="single" w:sz="4" w:space="0" w:color="auto"/>
              <w:bottom w:val="single" w:sz="12" w:space="0" w:color="auto"/>
            </w:tcBorders>
            <w:vAlign w:val="center"/>
          </w:tcPr>
          <w:p w14:paraId="3CD4501C" w14:textId="0520900B" w:rsidR="00343217" w:rsidRDefault="00343217" w:rsidP="00343217">
            <w:pPr>
              <w:jc w:val="center"/>
              <w:rPr>
                <w:rFonts w:ascii="Cambria" w:hAnsi="Cambria" w:cs="Arial"/>
                <w:sz w:val="18"/>
              </w:rPr>
            </w:pPr>
            <w:r>
              <w:rPr>
                <w:rFonts w:ascii="Cambria" w:hAnsi="Cambria" w:cs="Arial"/>
                <w:sz w:val="18"/>
              </w:rPr>
              <w:t>3.52</w:t>
            </w:r>
          </w:p>
        </w:tc>
        <w:tc>
          <w:tcPr>
            <w:tcW w:w="1530" w:type="dxa"/>
            <w:tcBorders>
              <w:bottom w:val="single" w:sz="12" w:space="0" w:color="auto"/>
            </w:tcBorders>
            <w:vAlign w:val="center"/>
          </w:tcPr>
          <w:p w14:paraId="381227DA" w14:textId="4D4298EA" w:rsidR="00343217" w:rsidRDefault="00343217" w:rsidP="00343217">
            <w:pPr>
              <w:jc w:val="center"/>
              <w:rPr>
                <w:rFonts w:ascii="Cambria" w:hAnsi="Cambria" w:cs="Arial"/>
                <w:sz w:val="18"/>
              </w:rPr>
            </w:pPr>
            <w:r>
              <w:rPr>
                <w:rFonts w:ascii="Cambria" w:hAnsi="Cambria" w:cs="Arial"/>
                <w:sz w:val="18"/>
              </w:rPr>
              <w:t>0.03</w:t>
            </w:r>
          </w:p>
        </w:tc>
        <w:tc>
          <w:tcPr>
            <w:tcW w:w="1380" w:type="dxa"/>
            <w:tcBorders>
              <w:left w:val="single" w:sz="4" w:space="0" w:color="auto"/>
              <w:bottom w:val="single" w:sz="12" w:space="0" w:color="auto"/>
            </w:tcBorders>
            <w:vAlign w:val="center"/>
          </w:tcPr>
          <w:p w14:paraId="2B8F9C54" w14:textId="0EF11537" w:rsidR="00343217" w:rsidRDefault="00343217" w:rsidP="00343217">
            <w:pPr>
              <w:jc w:val="center"/>
              <w:rPr>
                <w:rFonts w:ascii="Cambria" w:hAnsi="Cambria" w:cs="Arial"/>
                <w:sz w:val="18"/>
              </w:rPr>
            </w:pPr>
            <w:r>
              <w:rPr>
                <w:rFonts w:ascii="Cambria" w:hAnsi="Cambria" w:cs="Arial"/>
                <w:sz w:val="18"/>
              </w:rPr>
              <w:t>3.4</w:t>
            </w:r>
          </w:p>
        </w:tc>
        <w:tc>
          <w:tcPr>
            <w:tcW w:w="1380" w:type="dxa"/>
            <w:tcBorders>
              <w:bottom w:val="single" w:sz="12" w:space="0" w:color="auto"/>
            </w:tcBorders>
            <w:vAlign w:val="center"/>
          </w:tcPr>
          <w:p w14:paraId="3F6D1CF4" w14:textId="51C7880A" w:rsidR="00343217" w:rsidRDefault="00343217" w:rsidP="00343217">
            <w:pPr>
              <w:jc w:val="center"/>
              <w:rPr>
                <w:rFonts w:ascii="Cambria" w:hAnsi="Cambria" w:cs="Arial"/>
                <w:sz w:val="18"/>
              </w:rPr>
            </w:pPr>
            <w:r>
              <w:rPr>
                <w:rFonts w:ascii="Cambria" w:hAnsi="Cambria" w:cs="Arial"/>
                <w:sz w:val="18"/>
              </w:rPr>
              <w:t>4</w:t>
            </w:r>
          </w:p>
        </w:tc>
        <w:tc>
          <w:tcPr>
            <w:tcW w:w="1560" w:type="dxa"/>
            <w:tcBorders>
              <w:bottom w:val="single" w:sz="12" w:space="0" w:color="auto"/>
            </w:tcBorders>
            <w:vAlign w:val="center"/>
          </w:tcPr>
          <w:p w14:paraId="57FC9FB2" w14:textId="10B66CF0" w:rsidR="00343217" w:rsidRDefault="00343217" w:rsidP="00343217">
            <w:pPr>
              <w:jc w:val="center"/>
              <w:rPr>
                <w:rFonts w:ascii="Cambria" w:hAnsi="Cambria" w:cs="Arial"/>
                <w:sz w:val="18"/>
              </w:rPr>
            </w:pPr>
            <w:commentRangeStart w:id="28"/>
            <w:r>
              <w:rPr>
                <w:rFonts w:ascii="Cambria" w:hAnsi="Cambria" w:cs="Arial"/>
                <w:sz w:val="18"/>
              </w:rPr>
              <w:t>-</w:t>
            </w:r>
            <w:commentRangeEnd w:id="28"/>
            <w:r>
              <w:rPr>
                <w:rStyle w:val="CommentReference"/>
                <w:color w:val="auto"/>
              </w:rPr>
              <w:commentReference w:id="28"/>
            </w:r>
          </w:p>
        </w:tc>
      </w:tr>
    </w:tbl>
    <w:p w14:paraId="369FE115" w14:textId="77777777" w:rsidR="00723FFA" w:rsidRDefault="00723FFA" w:rsidP="007A487B">
      <w:pPr>
        <w:widowControl w:val="0"/>
        <w:autoSpaceDE w:val="0"/>
        <w:autoSpaceDN w:val="0"/>
        <w:adjustRightInd w:val="0"/>
        <w:spacing w:after="0" w:line="360" w:lineRule="auto"/>
        <w:rPr>
          <w:rFonts w:ascii="Cambria" w:hAnsi="Cambria" w:cs="Arial"/>
          <w:b/>
        </w:rPr>
      </w:pPr>
    </w:p>
    <w:p w14:paraId="4AB964A7"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455738A1"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3E2449C9"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112F80EF"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66720D4A"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4074C020" w14:textId="77777777" w:rsidR="000621A6" w:rsidRDefault="000621A6" w:rsidP="00EC35D3">
      <w:pPr>
        <w:widowControl w:val="0"/>
        <w:autoSpaceDE w:val="0"/>
        <w:autoSpaceDN w:val="0"/>
        <w:adjustRightInd w:val="0"/>
        <w:spacing w:after="0" w:line="360" w:lineRule="auto"/>
        <w:ind w:left="640" w:hanging="640"/>
        <w:rPr>
          <w:rFonts w:ascii="Cambria" w:hAnsi="Cambria" w:cs="Arial"/>
          <w:b/>
        </w:rPr>
      </w:pPr>
    </w:p>
    <w:p w14:paraId="0877FB4C" w14:textId="77777777" w:rsidR="007126A7" w:rsidRDefault="007126A7" w:rsidP="008F780E">
      <w:pPr>
        <w:widowControl w:val="0"/>
        <w:autoSpaceDE w:val="0"/>
        <w:autoSpaceDN w:val="0"/>
        <w:adjustRightInd w:val="0"/>
        <w:spacing w:after="0" w:line="360" w:lineRule="auto"/>
        <w:ind w:left="640" w:hanging="640"/>
        <w:rPr>
          <w:rFonts w:ascii="Cambria" w:hAnsi="Cambria" w:cs="Arial"/>
          <w:b/>
        </w:rPr>
      </w:pPr>
    </w:p>
    <w:p w14:paraId="2D6FB4B3" w14:textId="3BCC12D7" w:rsidR="001371A3" w:rsidRDefault="007126A7" w:rsidP="008F780E">
      <w:pPr>
        <w:widowControl w:val="0"/>
        <w:autoSpaceDE w:val="0"/>
        <w:autoSpaceDN w:val="0"/>
        <w:adjustRightInd w:val="0"/>
        <w:spacing w:after="0" w:line="360" w:lineRule="auto"/>
        <w:ind w:left="640" w:hanging="640"/>
        <w:rPr>
          <w:rFonts w:ascii="Cambria" w:hAnsi="Cambria" w:cs="Arial"/>
          <w:b/>
        </w:rPr>
      </w:pPr>
      <w:commentRangeStart w:id="29"/>
      <w:r>
        <w:rPr>
          <w:noProof/>
        </w:rPr>
        <w:lastRenderedPageBreak/>
        <w:drawing>
          <wp:inline distT="0" distB="0" distL="0" distR="0" wp14:anchorId="09F1138E" wp14:editId="34BBCF46">
            <wp:extent cx="5544033" cy="25178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44033" cy="2517858"/>
                    </a:xfrm>
                    <a:prstGeom prst="rect">
                      <a:avLst/>
                    </a:prstGeom>
                  </pic:spPr>
                </pic:pic>
              </a:graphicData>
            </a:graphic>
          </wp:inline>
        </w:drawing>
      </w:r>
      <w:commentRangeEnd w:id="29"/>
      <w:r w:rsidR="007C264B">
        <w:rPr>
          <w:rStyle w:val="CommentReference"/>
        </w:rPr>
        <w:commentReference w:id="29"/>
      </w:r>
    </w:p>
    <w:p w14:paraId="3174009C" w14:textId="77777777" w:rsidR="001371A3" w:rsidRDefault="001371A3" w:rsidP="008F780E">
      <w:pPr>
        <w:widowControl w:val="0"/>
        <w:autoSpaceDE w:val="0"/>
        <w:autoSpaceDN w:val="0"/>
        <w:adjustRightInd w:val="0"/>
        <w:spacing w:after="0" w:line="360" w:lineRule="auto"/>
        <w:ind w:left="640" w:hanging="640"/>
        <w:rPr>
          <w:rFonts w:ascii="Cambria" w:hAnsi="Cambria" w:cs="Arial"/>
          <w:b/>
        </w:rPr>
      </w:pPr>
    </w:p>
    <w:p w14:paraId="3E485431" w14:textId="6E829609" w:rsidR="000D7110" w:rsidRDefault="000D7110">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4: ABC</w:t>
      </w:r>
    </w:p>
    <w:tbl>
      <w:tblPr>
        <w:tblStyle w:val="LightShading"/>
        <w:tblW w:w="6498" w:type="dxa"/>
        <w:tblLayout w:type="fixed"/>
        <w:tblLook w:val="0620" w:firstRow="1" w:lastRow="0" w:firstColumn="0" w:lastColumn="0" w:noHBand="1" w:noVBand="1"/>
      </w:tblPr>
      <w:tblGrid>
        <w:gridCol w:w="1260"/>
        <w:gridCol w:w="1107"/>
        <w:gridCol w:w="1107"/>
        <w:gridCol w:w="1107"/>
        <w:gridCol w:w="1107"/>
        <w:gridCol w:w="810"/>
      </w:tblGrid>
      <w:tr w:rsidR="00803C4D" w:rsidRPr="00AE6732" w14:paraId="7464B78F" w14:textId="77777777" w:rsidTr="001371A3">
        <w:trPr>
          <w:cnfStyle w:val="100000000000" w:firstRow="1" w:lastRow="0" w:firstColumn="0" w:lastColumn="0" w:oddVBand="0" w:evenVBand="0" w:oddHBand="0" w:evenHBand="0" w:firstRowFirstColumn="0" w:firstRowLastColumn="0" w:lastRowFirstColumn="0" w:lastRowLastColumn="0"/>
        </w:trPr>
        <w:tc>
          <w:tcPr>
            <w:tcW w:w="1260" w:type="dxa"/>
            <w:tcBorders>
              <w:top w:val="single" w:sz="12" w:space="0" w:color="auto"/>
            </w:tcBorders>
          </w:tcPr>
          <w:p w14:paraId="231CA4D2" w14:textId="2E5A6116" w:rsidR="00803C4D" w:rsidRPr="00AE6732" w:rsidRDefault="00803C4D" w:rsidP="00826714">
            <w:pPr>
              <w:jc w:val="center"/>
              <w:rPr>
                <w:rFonts w:ascii="Cambria" w:eastAsiaTheme="majorEastAsia" w:hAnsi="Cambria" w:cs="Arial"/>
                <w:b w:val="0"/>
                <w:bCs w:val="0"/>
                <w:i/>
                <w:iCs/>
                <w:color w:val="1F4D78" w:themeColor="accent1" w:themeShade="7F"/>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107" w:type="dxa"/>
            <w:tcBorders>
              <w:top w:val="single" w:sz="12" w:space="0" w:color="auto"/>
            </w:tcBorders>
          </w:tcPr>
          <w:p w14:paraId="1CEBBFB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Africa</w:t>
            </w:r>
          </w:p>
          <w:p w14:paraId="1B25B402"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rate*</w:t>
            </w:r>
          </w:p>
        </w:tc>
        <w:tc>
          <w:tcPr>
            <w:tcW w:w="1107" w:type="dxa"/>
            <w:tcBorders>
              <w:top w:val="single" w:sz="12" w:space="0" w:color="auto"/>
            </w:tcBorders>
          </w:tcPr>
          <w:p w14:paraId="107767E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Europe rate*</w:t>
            </w:r>
          </w:p>
        </w:tc>
        <w:tc>
          <w:tcPr>
            <w:tcW w:w="1107" w:type="dxa"/>
            <w:tcBorders>
              <w:top w:val="single" w:sz="12" w:space="0" w:color="auto"/>
            </w:tcBorders>
          </w:tcPr>
          <w:p w14:paraId="4FD8CA3A"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South Asia rate*</w:t>
            </w:r>
          </w:p>
        </w:tc>
        <w:tc>
          <w:tcPr>
            <w:tcW w:w="1107" w:type="dxa"/>
            <w:tcBorders>
              <w:top w:val="single" w:sz="12" w:space="0" w:color="auto"/>
            </w:tcBorders>
          </w:tcPr>
          <w:p w14:paraId="4AD2E258"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East Asia rate*</w:t>
            </w:r>
          </w:p>
        </w:tc>
        <w:tc>
          <w:tcPr>
            <w:tcW w:w="810" w:type="dxa"/>
            <w:tcBorders>
              <w:top w:val="single" w:sz="12" w:space="0" w:color="auto"/>
              <w:bottom w:val="single" w:sz="8" w:space="0" w:color="auto"/>
            </w:tcBorders>
          </w:tcPr>
          <w:p w14:paraId="17422A8E"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p</w:t>
            </w:r>
          </w:p>
        </w:tc>
      </w:tr>
      <w:tr w:rsidR="00803C4D" w:rsidRPr="00465353" w14:paraId="36293AAA" w14:textId="77777777" w:rsidTr="001371A3">
        <w:trPr>
          <w:trHeight w:val="288"/>
        </w:trPr>
        <w:tc>
          <w:tcPr>
            <w:tcW w:w="1260" w:type="dxa"/>
            <w:tcBorders>
              <w:top w:val="single" w:sz="12" w:space="0" w:color="auto"/>
              <w:bottom w:val="nil"/>
            </w:tcBorders>
            <w:vAlign w:val="center"/>
          </w:tcPr>
          <w:p w14:paraId="56E2D8E4" w14:textId="649E18B3" w:rsidR="00803C4D" w:rsidRPr="00465353" w:rsidRDefault="00803C4D" w:rsidP="007A487B">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107" w:type="dxa"/>
            <w:tcBorders>
              <w:top w:val="single" w:sz="12" w:space="0" w:color="auto"/>
              <w:bottom w:val="nil"/>
            </w:tcBorders>
            <w:vAlign w:val="center"/>
          </w:tcPr>
          <w:p w14:paraId="57A78AE7" w14:textId="02CD04D4"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single" w:sz="12" w:space="0" w:color="auto"/>
              <w:bottom w:val="nil"/>
            </w:tcBorders>
            <w:vAlign w:val="center"/>
          </w:tcPr>
          <w:p w14:paraId="5188A538" w14:textId="47F5D52C" w:rsidR="00803C4D" w:rsidRPr="00465353" w:rsidRDefault="00803C4D" w:rsidP="007708ED">
            <w:pPr>
              <w:jc w:val="center"/>
              <w:rPr>
                <w:rFonts w:ascii="Cambria" w:hAnsi="Cambria" w:cs="Arial"/>
                <w:sz w:val="18"/>
              </w:rPr>
            </w:pPr>
            <w:r>
              <w:rPr>
                <w:rFonts w:ascii="Cambria" w:hAnsi="Cambria" w:cs="Arial"/>
                <w:sz w:val="18"/>
              </w:rPr>
              <w:t>0.80</w:t>
            </w:r>
          </w:p>
        </w:tc>
        <w:tc>
          <w:tcPr>
            <w:tcW w:w="1107" w:type="dxa"/>
            <w:tcBorders>
              <w:top w:val="single" w:sz="12" w:space="0" w:color="auto"/>
              <w:bottom w:val="nil"/>
            </w:tcBorders>
            <w:vAlign w:val="center"/>
          </w:tcPr>
          <w:p w14:paraId="0237455E" w14:textId="152221D3" w:rsidR="00803C4D" w:rsidRPr="00D06865" w:rsidRDefault="00803C4D" w:rsidP="007708ED">
            <w:pPr>
              <w:jc w:val="center"/>
              <w:rPr>
                <w:rFonts w:ascii="Cambria" w:hAnsi="Cambria" w:cs="Arial"/>
                <w:sz w:val="18"/>
              </w:rPr>
            </w:pPr>
            <w:r w:rsidRPr="00D06865">
              <w:rPr>
                <w:rFonts w:ascii="Cambria" w:hAnsi="Cambria" w:cs="Arial"/>
                <w:sz w:val="18"/>
              </w:rPr>
              <w:t>0.31</w:t>
            </w:r>
          </w:p>
        </w:tc>
        <w:tc>
          <w:tcPr>
            <w:tcW w:w="1107" w:type="dxa"/>
            <w:tcBorders>
              <w:top w:val="single" w:sz="12" w:space="0" w:color="auto"/>
              <w:bottom w:val="nil"/>
            </w:tcBorders>
            <w:vAlign w:val="center"/>
          </w:tcPr>
          <w:p w14:paraId="1D6CC978" w14:textId="61707FDA" w:rsidR="00803C4D" w:rsidRPr="00D06865" w:rsidRDefault="00803C4D" w:rsidP="007708ED">
            <w:pPr>
              <w:jc w:val="center"/>
              <w:rPr>
                <w:rFonts w:ascii="Cambria" w:hAnsi="Cambria" w:cs="Arial"/>
                <w:b/>
                <w:sz w:val="18"/>
              </w:rPr>
            </w:pPr>
            <w:r w:rsidRPr="00D06865">
              <w:rPr>
                <w:rFonts w:ascii="Cambria" w:hAnsi="Cambria" w:cs="Arial"/>
                <w:b/>
                <w:sz w:val="18"/>
              </w:rPr>
              <w:t>3.58</w:t>
            </w:r>
          </w:p>
        </w:tc>
        <w:tc>
          <w:tcPr>
            <w:tcW w:w="810" w:type="dxa"/>
            <w:tcBorders>
              <w:top w:val="single" w:sz="12" w:space="0" w:color="auto"/>
              <w:bottom w:val="nil"/>
            </w:tcBorders>
            <w:vAlign w:val="center"/>
          </w:tcPr>
          <w:p w14:paraId="7179BB6A" w14:textId="77777777" w:rsidR="00803C4D" w:rsidRPr="00465353" w:rsidRDefault="00803C4D" w:rsidP="00EC35D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-34</w:t>
            </w:r>
          </w:p>
        </w:tc>
      </w:tr>
      <w:tr w:rsidR="00803C4D" w:rsidRPr="00465353" w14:paraId="425924AA" w14:textId="77777777" w:rsidTr="001371A3">
        <w:trPr>
          <w:trHeight w:val="288"/>
        </w:trPr>
        <w:tc>
          <w:tcPr>
            <w:tcW w:w="1260" w:type="dxa"/>
            <w:tcBorders>
              <w:top w:val="nil"/>
              <w:bottom w:val="nil"/>
            </w:tcBorders>
            <w:vAlign w:val="center"/>
          </w:tcPr>
          <w:p w14:paraId="66BC6020" w14:textId="076ADF92" w:rsidR="00803C4D" w:rsidRPr="00465353" w:rsidRDefault="00826714" w:rsidP="007A487B">
            <w:pPr>
              <w:jc w:val="center"/>
              <w:rPr>
                <w:rFonts w:ascii="Cambria" w:hAnsi="Cambria" w:cs="Arial"/>
                <w:sz w:val="18"/>
              </w:rPr>
            </w:pPr>
            <w:r>
              <w:rPr>
                <w:rFonts w:ascii="Cambria" w:hAnsi="Cambria" w:cs="Arial"/>
                <w:sz w:val="18"/>
              </w:rPr>
              <w:t>TTTATTT</w:t>
            </w:r>
            <w:r w:rsidR="00803C4D"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3C099B1" w14:textId="212596E1"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6ED514FB" w14:textId="0240D2F0" w:rsidR="00803C4D" w:rsidRPr="00465353" w:rsidRDefault="00803C4D" w:rsidP="007708ED">
            <w:pPr>
              <w:jc w:val="center"/>
              <w:rPr>
                <w:rFonts w:ascii="Cambria" w:hAnsi="Cambria" w:cs="Arial"/>
                <w:sz w:val="18"/>
              </w:rPr>
            </w:pPr>
            <w:r>
              <w:rPr>
                <w:rFonts w:ascii="Cambria" w:hAnsi="Cambria" w:cs="Arial"/>
                <w:sz w:val="18"/>
              </w:rPr>
              <w:t>0.82</w:t>
            </w:r>
          </w:p>
        </w:tc>
        <w:tc>
          <w:tcPr>
            <w:tcW w:w="1107" w:type="dxa"/>
            <w:tcBorders>
              <w:top w:val="nil"/>
              <w:bottom w:val="nil"/>
            </w:tcBorders>
            <w:vAlign w:val="center"/>
          </w:tcPr>
          <w:p w14:paraId="7F92E0C8" w14:textId="50970C35" w:rsidR="00803C4D" w:rsidRPr="00D06865" w:rsidRDefault="00803C4D" w:rsidP="007708ED">
            <w:pPr>
              <w:jc w:val="center"/>
              <w:rPr>
                <w:rFonts w:ascii="Cambria" w:hAnsi="Cambria" w:cs="Arial"/>
                <w:b/>
                <w:sz w:val="18"/>
              </w:rPr>
            </w:pPr>
            <w:r w:rsidRPr="00D06865">
              <w:rPr>
                <w:rFonts w:ascii="Cambria" w:hAnsi="Cambria" w:cs="Arial"/>
                <w:b/>
                <w:sz w:val="18"/>
              </w:rPr>
              <w:t>0.61</w:t>
            </w:r>
          </w:p>
        </w:tc>
        <w:tc>
          <w:tcPr>
            <w:tcW w:w="1107" w:type="dxa"/>
            <w:tcBorders>
              <w:top w:val="nil"/>
              <w:bottom w:val="nil"/>
            </w:tcBorders>
            <w:vAlign w:val="center"/>
          </w:tcPr>
          <w:p w14:paraId="40C665BF" w14:textId="60F62830" w:rsidR="00803C4D" w:rsidRPr="00465353" w:rsidRDefault="00803C4D" w:rsidP="007708ED">
            <w:pPr>
              <w:jc w:val="center"/>
              <w:rPr>
                <w:rFonts w:ascii="Cambria" w:hAnsi="Cambria" w:cs="Arial"/>
                <w:sz w:val="18"/>
              </w:rPr>
            </w:pPr>
            <w:r>
              <w:rPr>
                <w:rFonts w:ascii="Cambria" w:hAnsi="Cambria" w:cs="Arial"/>
                <w:sz w:val="18"/>
              </w:rPr>
              <w:t>1.03</w:t>
            </w:r>
          </w:p>
        </w:tc>
        <w:tc>
          <w:tcPr>
            <w:tcW w:w="810" w:type="dxa"/>
            <w:tcBorders>
              <w:top w:val="nil"/>
              <w:bottom w:val="nil"/>
            </w:tcBorders>
            <w:vAlign w:val="center"/>
          </w:tcPr>
          <w:p w14:paraId="163A2B6D" w14:textId="77777777" w:rsidR="00803C4D" w:rsidRPr="00465353" w:rsidRDefault="00803C4D" w:rsidP="00EC35D3">
            <w:pPr>
              <w:jc w:val="center"/>
              <w:rPr>
                <w:rFonts w:ascii="Cambria" w:hAnsi="Cambria" w:cs="Arial"/>
                <w:sz w:val="18"/>
              </w:rPr>
            </w:pPr>
            <w:r>
              <w:rPr>
                <w:rFonts w:ascii="Cambria" w:hAnsi="Cambria" w:cs="Arial"/>
                <w:sz w:val="18"/>
              </w:rPr>
              <w:t>5</w:t>
            </w:r>
            <w:r w:rsidRPr="00465353">
              <w:rPr>
                <w:rFonts w:ascii="Cambria" w:hAnsi="Cambria" w:cs="Arial"/>
                <w:sz w:val="18"/>
              </w:rPr>
              <w:t>×10</w:t>
            </w:r>
            <w:r>
              <w:rPr>
                <w:rFonts w:ascii="Cambria" w:hAnsi="Cambria" w:cs="Arial"/>
                <w:sz w:val="18"/>
                <w:vertAlign w:val="superscript"/>
              </w:rPr>
              <w:t>-22</w:t>
            </w:r>
          </w:p>
        </w:tc>
      </w:tr>
      <w:tr w:rsidR="00803C4D" w:rsidRPr="00465353" w14:paraId="7B4054FF" w14:textId="77777777" w:rsidTr="001371A3">
        <w:trPr>
          <w:trHeight w:val="288"/>
        </w:trPr>
        <w:tc>
          <w:tcPr>
            <w:tcW w:w="1260" w:type="dxa"/>
            <w:tcBorders>
              <w:top w:val="nil"/>
              <w:bottom w:val="nil"/>
            </w:tcBorders>
            <w:vAlign w:val="center"/>
          </w:tcPr>
          <w:p w14:paraId="70E061F9" w14:textId="6F4069C3" w:rsidR="00803C4D" w:rsidRPr="00465353" w:rsidRDefault="00803C4D" w:rsidP="007A487B">
            <w:pPr>
              <w:jc w:val="center"/>
              <w:rPr>
                <w:rFonts w:ascii="Cambria" w:hAnsi="Cambria" w:cs="Arial"/>
                <w:sz w:val="18"/>
              </w:rPr>
            </w:pPr>
            <w:r>
              <w:rPr>
                <w:rFonts w:ascii="Cambria" w:hAnsi="Cambria" w:cs="Arial"/>
                <w:sz w:val="18"/>
              </w:rPr>
              <w:t>TTTAAAA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B1B93F3" w14:textId="101A48E3"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1C07D348" w14:textId="41B329E8" w:rsidR="00803C4D" w:rsidRPr="00D06865" w:rsidRDefault="00803C4D" w:rsidP="007708ED">
            <w:pPr>
              <w:jc w:val="center"/>
              <w:rPr>
                <w:rFonts w:ascii="Cambria" w:hAnsi="Cambria" w:cs="Arial"/>
                <w:b/>
                <w:sz w:val="18"/>
              </w:rPr>
            </w:pPr>
            <w:r w:rsidRPr="00D06865">
              <w:rPr>
                <w:rFonts w:ascii="Cambria" w:hAnsi="Cambria" w:cs="Arial"/>
                <w:b/>
                <w:sz w:val="18"/>
              </w:rPr>
              <w:t>0.87</w:t>
            </w:r>
          </w:p>
        </w:tc>
        <w:tc>
          <w:tcPr>
            <w:tcW w:w="1107" w:type="dxa"/>
            <w:tcBorders>
              <w:top w:val="nil"/>
              <w:bottom w:val="nil"/>
            </w:tcBorders>
            <w:vAlign w:val="center"/>
          </w:tcPr>
          <w:p w14:paraId="73412A53" w14:textId="30DECC21" w:rsidR="00803C4D" w:rsidRPr="00D06865" w:rsidRDefault="00803C4D" w:rsidP="007708ED">
            <w:pPr>
              <w:jc w:val="center"/>
              <w:rPr>
                <w:rFonts w:ascii="Cambria" w:hAnsi="Cambria" w:cs="Arial"/>
                <w:b/>
                <w:sz w:val="18"/>
              </w:rPr>
            </w:pPr>
            <w:r w:rsidRPr="00D06865">
              <w:rPr>
                <w:rFonts w:ascii="Cambria" w:hAnsi="Cambria" w:cs="Arial"/>
                <w:b/>
                <w:sz w:val="18"/>
              </w:rPr>
              <w:t>0.84</w:t>
            </w:r>
          </w:p>
        </w:tc>
        <w:tc>
          <w:tcPr>
            <w:tcW w:w="1107" w:type="dxa"/>
            <w:tcBorders>
              <w:top w:val="nil"/>
              <w:bottom w:val="nil"/>
            </w:tcBorders>
            <w:vAlign w:val="center"/>
          </w:tcPr>
          <w:p w14:paraId="2601A2B2" w14:textId="48A72C8A" w:rsidR="00803C4D" w:rsidRPr="00D06865" w:rsidRDefault="00803C4D" w:rsidP="007708ED">
            <w:pPr>
              <w:jc w:val="center"/>
              <w:rPr>
                <w:rFonts w:ascii="Cambria" w:hAnsi="Cambria" w:cs="Arial"/>
                <w:b/>
                <w:sz w:val="18"/>
              </w:rPr>
            </w:pPr>
            <w:r w:rsidRPr="00D06865">
              <w:rPr>
                <w:rFonts w:ascii="Cambria" w:hAnsi="Cambria" w:cs="Arial"/>
                <w:b/>
                <w:sz w:val="18"/>
              </w:rPr>
              <w:t>0.86</w:t>
            </w:r>
          </w:p>
        </w:tc>
        <w:tc>
          <w:tcPr>
            <w:tcW w:w="810" w:type="dxa"/>
            <w:tcBorders>
              <w:top w:val="nil"/>
              <w:bottom w:val="nil"/>
            </w:tcBorders>
            <w:vAlign w:val="center"/>
          </w:tcPr>
          <w:p w14:paraId="27CB59C3" w14:textId="77777777" w:rsidR="00803C4D" w:rsidRPr="00465353" w:rsidRDefault="00803C4D" w:rsidP="00EC35D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-20</w:t>
            </w:r>
          </w:p>
        </w:tc>
      </w:tr>
      <w:tr w:rsidR="00803C4D" w:rsidRPr="00465353" w14:paraId="0B488F12" w14:textId="77777777" w:rsidTr="001371A3">
        <w:trPr>
          <w:trHeight w:val="288"/>
        </w:trPr>
        <w:tc>
          <w:tcPr>
            <w:tcW w:w="1260" w:type="dxa"/>
            <w:tcBorders>
              <w:top w:val="nil"/>
              <w:bottom w:val="nil"/>
            </w:tcBorders>
            <w:vAlign w:val="center"/>
          </w:tcPr>
          <w:p w14:paraId="3E1BC713" w14:textId="0EB38A42" w:rsidR="00803C4D" w:rsidRDefault="00803C4D" w:rsidP="007A487B">
            <w:pPr>
              <w:jc w:val="center"/>
              <w:rPr>
                <w:rFonts w:ascii="Cambria" w:hAnsi="Cambria" w:cs="Arial"/>
                <w:sz w:val="18"/>
              </w:rPr>
            </w:pPr>
            <w:r>
              <w:rPr>
                <w:rFonts w:ascii="Cambria" w:hAnsi="Cambria" w:cs="Arial"/>
                <w:sz w:val="18"/>
              </w:rPr>
              <w:t>AAACAAA</w:t>
            </w:r>
            <w:r w:rsidRPr="00465353">
              <w:rPr>
                <w:rFonts w:ascii="Cambria" w:hAnsi="Cambria" w:cs="Arial"/>
                <w:sz w:val="18"/>
              </w:rPr>
              <w:t>→</w:t>
            </w:r>
            <w:r>
              <w:rPr>
                <w:rFonts w:ascii="Cambria" w:hAnsi="Cambria" w:cs="Arial"/>
                <w:sz w:val="18"/>
              </w:rPr>
              <w:t>A</w:t>
            </w:r>
          </w:p>
        </w:tc>
        <w:tc>
          <w:tcPr>
            <w:tcW w:w="1107" w:type="dxa"/>
            <w:tcBorders>
              <w:top w:val="nil"/>
              <w:bottom w:val="nil"/>
            </w:tcBorders>
            <w:vAlign w:val="center"/>
          </w:tcPr>
          <w:p w14:paraId="4AB0E9F6" w14:textId="18CBCE0F"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000C55D7" w14:textId="5DACE53F" w:rsidR="00803C4D" w:rsidRPr="00D06865" w:rsidRDefault="00803C4D" w:rsidP="007708ED">
            <w:pPr>
              <w:jc w:val="center"/>
              <w:rPr>
                <w:rFonts w:ascii="Cambria" w:hAnsi="Cambria" w:cs="Arial"/>
                <w:b/>
                <w:sz w:val="18"/>
              </w:rPr>
            </w:pPr>
            <w:r>
              <w:rPr>
                <w:rFonts w:ascii="Cambria" w:hAnsi="Cambria" w:cs="Arial"/>
                <w:sz w:val="18"/>
              </w:rPr>
              <w:t>0.80</w:t>
            </w:r>
          </w:p>
        </w:tc>
        <w:tc>
          <w:tcPr>
            <w:tcW w:w="1107" w:type="dxa"/>
            <w:tcBorders>
              <w:top w:val="nil"/>
              <w:bottom w:val="nil"/>
            </w:tcBorders>
            <w:vAlign w:val="center"/>
          </w:tcPr>
          <w:p w14:paraId="7445D9EA" w14:textId="4CE38CE2" w:rsidR="00803C4D" w:rsidRPr="00D06865" w:rsidRDefault="00803C4D" w:rsidP="007708ED">
            <w:pPr>
              <w:jc w:val="center"/>
              <w:rPr>
                <w:rFonts w:ascii="Cambria" w:hAnsi="Cambria" w:cs="Arial"/>
                <w:b/>
                <w:sz w:val="18"/>
              </w:rPr>
            </w:pPr>
            <w:r w:rsidRPr="00D06865">
              <w:rPr>
                <w:rFonts w:ascii="Cambria" w:hAnsi="Cambria" w:cs="Arial"/>
                <w:b/>
                <w:sz w:val="18"/>
              </w:rPr>
              <w:t>0.65</w:t>
            </w:r>
          </w:p>
        </w:tc>
        <w:tc>
          <w:tcPr>
            <w:tcW w:w="1107" w:type="dxa"/>
            <w:tcBorders>
              <w:top w:val="nil"/>
              <w:bottom w:val="nil"/>
            </w:tcBorders>
            <w:vAlign w:val="center"/>
          </w:tcPr>
          <w:p w14:paraId="36C5EAC8" w14:textId="50A0A2A0" w:rsidR="00803C4D" w:rsidRPr="00D06865" w:rsidRDefault="00803C4D" w:rsidP="007708ED">
            <w:pPr>
              <w:jc w:val="center"/>
              <w:rPr>
                <w:rFonts w:ascii="Cambria" w:hAnsi="Cambria" w:cs="Arial"/>
                <w:b/>
                <w:sz w:val="18"/>
              </w:rPr>
            </w:pPr>
            <w:r>
              <w:rPr>
                <w:rFonts w:ascii="Cambria" w:hAnsi="Cambria" w:cs="Arial"/>
                <w:sz w:val="18"/>
              </w:rPr>
              <w:t>0.88</w:t>
            </w:r>
          </w:p>
        </w:tc>
        <w:tc>
          <w:tcPr>
            <w:tcW w:w="810" w:type="dxa"/>
            <w:tcBorders>
              <w:top w:val="nil"/>
              <w:bottom w:val="nil"/>
            </w:tcBorders>
            <w:vAlign w:val="center"/>
          </w:tcPr>
          <w:p w14:paraId="61CCDD09" w14:textId="3D8BBCE0" w:rsidR="00803C4D" w:rsidRDefault="00803C4D" w:rsidP="00EC35D3">
            <w:pPr>
              <w:jc w:val="center"/>
              <w:rPr>
                <w:rFonts w:ascii="Cambria" w:hAnsi="Cambria" w:cs="Arial"/>
                <w:sz w:val="18"/>
              </w:rPr>
            </w:pPr>
            <w:r>
              <w:rPr>
                <w:rFonts w:ascii="Cambria" w:hAnsi="Cambria" w:cs="Arial"/>
                <w:sz w:val="18"/>
              </w:rPr>
              <w:t>1</w:t>
            </w:r>
            <w:r w:rsidRPr="00465353">
              <w:rPr>
                <w:rFonts w:ascii="Cambria" w:hAnsi="Cambria" w:cs="Arial"/>
                <w:sz w:val="18"/>
              </w:rPr>
              <w:t>×10</w:t>
            </w:r>
            <w:r>
              <w:rPr>
                <w:rFonts w:ascii="Cambria" w:hAnsi="Cambria" w:cs="Arial"/>
                <w:sz w:val="18"/>
                <w:vertAlign w:val="superscript"/>
              </w:rPr>
              <w:t>-18</w:t>
            </w:r>
          </w:p>
        </w:tc>
      </w:tr>
      <w:tr w:rsidR="00803C4D" w:rsidRPr="00465353" w14:paraId="0E14F430" w14:textId="77777777" w:rsidTr="001371A3">
        <w:trPr>
          <w:trHeight w:val="288"/>
        </w:trPr>
        <w:tc>
          <w:tcPr>
            <w:tcW w:w="1260" w:type="dxa"/>
            <w:tcBorders>
              <w:top w:val="nil"/>
              <w:bottom w:val="single" w:sz="12" w:space="0" w:color="auto"/>
            </w:tcBorders>
            <w:vAlign w:val="center"/>
          </w:tcPr>
          <w:p w14:paraId="7A2F42CC" w14:textId="36E82A89" w:rsidR="00803C4D" w:rsidRPr="00465353" w:rsidRDefault="00803C4D" w:rsidP="007A487B">
            <w:pPr>
              <w:jc w:val="center"/>
              <w:rPr>
                <w:rFonts w:ascii="Cambria" w:hAnsi="Cambria" w:cs="Arial"/>
                <w:sz w:val="18"/>
              </w:rPr>
            </w:pPr>
            <w:r>
              <w:rPr>
                <w:rFonts w:ascii="Cambria" w:hAnsi="Cambria" w:cs="Arial"/>
                <w:sz w:val="18"/>
              </w:rPr>
              <w:t>ATTAAAA</w:t>
            </w:r>
            <w:r w:rsidRPr="00465353">
              <w:rPr>
                <w:rFonts w:ascii="Cambria" w:hAnsi="Cambria" w:cs="Arial"/>
                <w:sz w:val="18"/>
              </w:rPr>
              <w:t>→</w:t>
            </w:r>
            <w:r>
              <w:rPr>
                <w:rFonts w:ascii="Cambria" w:hAnsi="Cambria" w:cs="Arial"/>
                <w:sz w:val="18"/>
              </w:rPr>
              <w:t>T</w:t>
            </w:r>
          </w:p>
        </w:tc>
        <w:tc>
          <w:tcPr>
            <w:tcW w:w="1107" w:type="dxa"/>
            <w:tcBorders>
              <w:top w:val="nil"/>
              <w:bottom w:val="single" w:sz="12" w:space="0" w:color="auto"/>
            </w:tcBorders>
            <w:vAlign w:val="center"/>
          </w:tcPr>
          <w:p w14:paraId="022273BD" w14:textId="65590968"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single" w:sz="12" w:space="0" w:color="auto"/>
            </w:tcBorders>
            <w:vAlign w:val="center"/>
          </w:tcPr>
          <w:p w14:paraId="7EBED53A" w14:textId="1AE34AD4" w:rsidR="00803C4D" w:rsidRPr="00D06865" w:rsidRDefault="00803C4D" w:rsidP="007708ED">
            <w:pPr>
              <w:jc w:val="center"/>
              <w:rPr>
                <w:rFonts w:ascii="Cambria" w:hAnsi="Cambria" w:cs="Arial"/>
                <w:b/>
                <w:sz w:val="18"/>
              </w:rPr>
            </w:pPr>
            <w:r w:rsidRPr="00D06865">
              <w:rPr>
                <w:rFonts w:ascii="Cambria" w:hAnsi="Cambria" w:cs="Arial"/>
                <w:b/>
                <w:sz w:val="18"/>
              </w:rPr>
              <w:t>0.71</w:t>
            </w:r>
          </w:p>
        </w:tc>
        <w:tc>
          <w:tcPr>
            <w:tcW w:w="1107" w:type="dxa"/>
            <w:tcBorders>
              <w:top w:val="nil"/>
              <w:bottom w:val="single" w:sz="12" w:space="0" w:color="auto"/>
            </w:tcBorders>
            <w:vAlign w:val="center"/>
          </w:tcPr>
          <w:p w14:paraId="7A06FB6B" w14:textId="7E5FF5B7" w:rsidR="00803C4D" w:rsidRPr="00D06865" w:rsidRDefault="00803C4D" w:rsidP="007708ED">
            <w:pPr>
              <w:jc w:val="center"/>
              <w:rPr>
                <w:rFonts w:ascii="Cambria" w:hAnsi="Cambria" w:cs="Arial"/>
                <w:b/>
                <w:sz w:val="18"/>
              </w:rPr>
            </w:pPr>
            <w:r w:rsidRPr="00D06865">
              <w:rPr>
                <w:rFonts w:ascii="Cambria" w:hAnsi="Cambria" w:cs="Arial"/>
                <w:b/>
                <w:sz w:val="18"/>
              </w:rPr>
              <w:t>0.76</w:t>
            </w:r>
          </w:p>
        </w:tc>
        <w:tc>
          <w:tcPr>
            <w:tcW w:w="1107" w:type="dxa"/>
            <w:tcBorders>
              <w:top w:val="nil"/>
              <w:bottom w:val="single" w:sz="12" w:space="0" w:color="auto"/>
            </w:tcBorders>
            <w:vAlign w:val="center"/>
          </w:tcPr>
          <w:p w14:paraId="78E83779" w14:textId="144DF3BC" w:rsidR="00803C4D" w:rsidRPr="00465353" w:rsidRDefault="00803C4D" w:rsidP="007708ED">
            <w:pPr>
              <w:jc w:val="center"/>
              <w:rPr>
                <w:rFonts w:ascii="Cambria" w:hAnsi="Cambria" w:cs="Arial"/>
                <w:sz w:val="18"/>
              </w:rPr>
            </w:pPr>
            <w:r>
              <w:rPr>
                <w:rFonts w:ascii="Cambria" w:hAnsi="Cambria" w:cs="Arial"/>
                <w:sz w:val="18"/>
              </w:rPr>
              <w:t>0.82</w:t>
            </w:r>
          </w:p>
        </w:tc>
        <w:tc>
          <w:tcPr>
            <w:tcW w:w="810" w:type="dxa"/>
            <w:tcBorders>
              <w:top w:val="nil"/>
              <w:bottom w:val="single" w:sz="12" w:space="0" w:color="auto"/>
            </w:tcBorders>
            <w:vAlign w:val="center"/>
          </w:tcPr>
          <w:p w14:paraId="7FA503AE" w14:textId="77777777" w:rsidR="00803C4D" w:rsidRPr="00465353" w:rsidRDefault="00803C4D" w:rsidP="00EC35D3">
            <w:pPr>
              <w:jc w:val="center"/>
              <w:rPr>
                <w:rFonts w:ascii="Cambria" w:hAnsi="Cambria" w:cs="Arial"/>
                <w:sz w:val="18"/>
              </w:rPr>
            </w:pPr>
            <w:r>
              <w:rPr>
                <w:rFonts w:ascii="Cambria" w:hAnsi="Cambria" w:cs="Arial"/>
                <w:sz w:val="18"/>
              </w:rPr>
              <w:t>3</w:t>
            </w:r>
            <w:r w:rsidRPr="00465353">
              <w:rPr>
                <w:rFonts w:ascii="Cambria" w:hAnsi="Cambria" w:cs="Arial"/>
                <w:sz w:val="18"/>
              </w:rPr>
              <w:t>×10</w:t>
            </w:r>
            <w:r>
              <w:rPr>
                <w:rFonts w:ascii="Cambria" w:hAnsi="Cambria" w:cs="Arial"/>
                <w:sz w:val="18"/>
                <w:vertAlign w:val="superscript"/>
              </w:rPr>
              <w:t>-18</w:t>
            </w:r>
          </w:p>
        </w:tc>
      </w:tr>
    </w:tbl>
    <w:p w14:paraId="739F5F9A" w14:textId="77777777" w:rsidR="007C264B" w:rsidRDefault="007C264B" w:rsidP="007A487B">
      <w:pPr>
        <w:widowControl w:val="0"/>
        <w:autoSpaceDE w:val="0"/>
        <w:autoSpaceDN w:val="0"/>
        <w:adjustRightInd w:val="0"/>
        <w:spacing w:after="0" w:line="360" w:lineRule="auto"/>
        <w:rPr>
          <w:rFonts w:ascii="Cambria" w:hAnsi="Cambria" w:cs="Arial"/>
          <w:b/>
        </w:rPr>
      </w:pPr>
    </w:p>
    <w:p w14:paraId="22C2B814" w14:textId="0C89AC96" w:rsidR="000D7110" w:rsidRPr="00876CC3" w:rsidRDefault="000D7110" w:rsidP="007A487B">
      <w:pPr>
        <w:widowControl w:val="0"/>
        <w:autoSpaceDE w:val="0"/>
        <w:autoSpaceDN w:val="0"/>
        <w:adjustRightInd w:val="0"/>
        <w:spacing w:after="0" w:line="360" w:lineRule="auto"/>
        <w:ind w:left="640" w:hanging="640"/>
        <w:rPr>
          <w:rFonts w:ascii="Cambria" w:hAnsi="Cambria" w:cs="Arial"/>
          <w:b/>
        </w:rPr>
      </w:pPr>
      <w:commentRangeStart w:id="30"/>
      <w:r>
        <w:rPr>
          <w:noProof/>
        </w:rPr>
        <w:drawing>
          <wp:inline distT="0" distB="0" distL="0" distR="0" wp14:anchorId="306BA415" wp14:editId="6E2DB337">
            <wp:extent cx="4126913" cy="1881832"/>
            <wp:effectExtent l="0" t="0" r="698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126913" cy="1881832"/>
                    </a:xfrm>
                    <a:prstGeom prst="rect">
                      <a:avLst/>
                    </a:prstGeom>
                  </pic:spPr>
                </pic:pic>
              </a:graphicData>
            </a:graphic>
          </wp:inline>
        </w:drawing>
      </w:r>
      <w:commentRangeEnd w:id="30"/>
      <w:r w:rsidR="00803C4D">
        <w:rPr>
          <w:rStyle w:val="CommentReference"/>
        </w:rPr>
        <w:commentReference w:id="30"/>
      </w:r>
    </w:p>
    <w:sectPr w:rsidR="000D7110" w:rsidRPr="00876CC3" w:rsidSect="007A48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 Voight" w:date="2017-07-27T15:52:00Z" w:initials="BV">
    <w:p w14:paraId="6088EAEE" w14:textId="7B1D7833" w:rsidR="00B43710" w:rsidRDefault="00B43710">
      <w:pPr>
        <w:pStyle w:val="CommentText"/>
      </w:pPr>
      <w:r>
        <w:rPr>
          <w:rStyle w:val="CommentReference"/>
        </w:rPr>
        <w:annotationRef/>
      </w:r>
      <w:r>
        <w:t>In general, I think we need to compress this by ~30% (~200 words). I’ll point to that I think could be cut or condensed</w:t>
      </w:r>
    </w:p>
  </w:comment>
  <w:comment w:id="1" w:author="VoightLab" w:date="2017-07-28T10:50:00Z" w:initials="V">
    <w:p w14:paraId="17523EB5" w14:textId="77777777" w:rsidR="00B43710" w:rsidRDefault="00B43710" w:rsidP="00BD57EB">
      <w:pPr>
        <w:pStyle w:val="CommentText"/>
      </w:pPr>
      <w:r>
        <w:rPr>
          <w:rStyle w:val="CommentReference"/>
        </w:rPr>
        <w:annotationRef/>
      </w:r>
      <w:r>
        <w:t>These are the questions that I think are important that this paper tries to answer:</w:t>
      </w:r>
    </w:p>
    <w:p w14:paraId="493C5E2D" w14:textId="77777777" w:rsidR="00B43710" w:rsidRDefault="00B43710" w:rsidP="00BD57EB">
      <w:pPr>
        <w:pStyle w:val="CommentText"/>
        <w:numPr>
          <w:ilvl w:val="0"/>
          <w:numId w:val="7"/>
        </w:numPr>
      </w:pPr>
      <w:r>
        <w:t xml:space="preserve"> Which variable mutation types are important (i.e. most strongly significant)</w:t>
      </w:r>
    </w:p>
    <w:p w14:paraId="2BF5B592" w14:textId="77777777" w:rsidR="00B43710" w:rsidRDefault="00B43710" w:rsidP="00BD57EB">
      <w:pPr>
        <w:pStyle w:val="CommentText"/>
        <w:numPr>
          <w:ilvl w:val="0"/>
          <w:numId w:val="7"/>
        </w:numPr>
      </w:pPr>
      <w:r>
        <w:t xml:space="preserve"> Which (if any) strongly significant mutation types vary together (Hypothesis: these have shared mechanism)</w:t>
      </w:r>
    </w:p>
    <w:p w14:paraId="0C4377FC" w14:textId="77777777" w:rsidR="00B43710" w:rsidRDefault="00B43710" w:rsidP="00BD57EB">
      <w:pPr>
        <w:pStyle w:val="CommentText"/>
        <w:numPr>
          <w:ilvl w:val="0"/>
          <w:numId w:val="7"/>
        </w:numPr>
      </w:pPr>
      <w:r>
        <w:t xml:space="preserve"> Among these groups, what level of sequence context is informative in shaping mutation rate</w:t>
      </w:r>
    </w:p>
    <w:p w14:paraId="31A0C1A2" w14:textId="135EBF23" w:rsidR="00B43710" w:rsidRDefault="00B43710" w:rsidP="00BD57EB">
      <w:pPr>
        <w:pStyle w:val="CommentText"/>
      </w:pPr>
      <w:r>
        <w:t xml:space="preserve"> Are there additional signals we only observe when we consider more flanking sequence context?</w:t>
      </w:r>
    </w:p>
  </w:comment>
  <w:comment w:id="2" w:author="Ben Voight" w:date="2017-07-27T15:52:00Z" w:initials="BV">
    <w:p w14:paraId="65B7FD64" w14:textId="72936C1E" w:rsidR="00B43710" w:rsidRDefault="00B43710">
      <w:pPr>
        <w:pStyle w:val="CommentText"/>
      </w:pPr>
      <w:r>
        <w:rPr>
          <w:rStyle w:val="CommentReference"/>
        </w:rPr>
        <w:annotationRef/>
      </w:r>
      <w:r>
        <w:t xml:space="preserve">What’s the rationale for going further? I think you need the “internal link” to hook why you’ve picked up this problem. </w:t>
      </w:r>
    </w:p>
    <w:p w14:paraId="0D3CDA67" w14:textId="77777777" w:rsidR="00B43710" w:rsidRDefault="00B43710">
      <w:pPr>
        <w:pStyle w:val="CommentText"/>
      </w:pPr>
    </w:p>
    <w:p w14:paraId="1CA7BEC6" w14:textId="7F73889C" w:rsidR="00B43710" w:rsidRDefault="00B43710">
      <w:pPr>
        <w:pStyle w:val="CommentText"/>
      </w:pPr>
      <w:r>
        <w:t>If you look at Mathieson and Reich, their abstract is fairly direct.</w:t>
      </w:r>
    </w:p>
  </w:comment>
  <w:comment w:id="3" w:author="Ben Voight" w:date="2017-07-27T15:52:00Z" w:initials="BV">
    <w:p w14:paraId="6BCD5B14" w14:textId="4C6E22A7" w:rsidR="00B43710" w:rsidRDefault="00B43710">
      <w:pPr>
        <w:pStyle w:val="CommentText"/>
      </w:pPr>
      <w:r>
        <w:rPr>
          <w:rStyle w:val="CommentReference"/>
        </w:rPr>
        <w:annotationRef/>
      </w:r>
      <w:r>
        <w:t xml:space="preserve">I think this is true, but I wonder if the time spent on this in here is better spent motivating your specific efforts in other ways. </w:t>
      </w:r>
    </w:p>
  </w:comment>
  <w:comment w:id="4" w:author="VoightLab" w:date="2017-07-27T15:52:00Z" w:initials="V">
    <w:p w14:paraId="1DA78239" w14:textId="007C2F53" w:rsidR="00B43710" w:rsidRDefault="00B43710">
      <w:pPr>
        <w:pStyle w:val="CommentText"/>
      </w:pPr>
      <w:r>
        <w:rPr>
          <w:rStyle w:val="CommentReference"/>
        </w:rPr>
        <w:annotationRef/>
      </w:r>
      <w:r>
        <w:t>These are the questions that I think are important that this paper tries to answer:</w:t>
      </w:r>
    </w:p>
    <w:p w14:paraId="0DEE0D2D" w14:textId="75C48B45" w:rsidR="00B43710" w:rsidRDefault="00B43710" w:rsidP="0035443C">
      <w:pPr>
        <w:pStyle w:val="CommentText"/>
        <w:numPr>
          <w:ilvl w:val="0"/>
          <w:numId w:val="7"/>
        </w:numPr>
      </w:pPr>
      <w:r>
        <w:t xml:space="preserve"> Which variable mutation types are important (i.e. most strongly significant)</w:t>
      </w:r>
    </w:p>
    <w:p w14:paraId="34B4AA9D" w14:textId="228D0B0E" w:rsidR="00B43710" w:rsidRDefault="00B43710" w:rsidP="0035443C">
      <w:pPr>
        <w:pStyle w:val="CommentText"/>
        <w:numPr>
          <w:ilvl w:val="0"/>
          <w:numId w:val="7"/>
        </w:numPr>
      </w:pPr>
      <w:r>
        <w:t xml:space="preserve"> Which (if any) strongly significant mutation types vary together (Hypothesis: these have shared mechanism)</w:t>
      </w:r>
    </w:p>
    <w:p w14:paraId="12C4B39D" w14:textId="1DB1CAEB" w:rsidR="00B43710" w:rsidRDefault="00B43710" w:rsidP="0035443C">
      <w:pPr>
        <w:pStyle w:val="CommentText"/>
        <w:numPr>
          <w:ilvl w:val="0"/>
          <w:numId w:val="7"/>
        </w:numPr>
      </w:pPr>
      <w:r>
        <w:t xml:space="preserve"> Among these groups, what level of sequence context is informative in shaping mutation rate</w:t>
      </w:r>
    </w:p>
    <w:p w14:paraId="17EDED35" w14:textId="48C269D8" w:rsidR="00B43710" w:rsidRDefault="00B43710" w:rsidP="0035443C">
      <w:pPr>
        <w:pStyle w:val="CommentText"/>
        <w:numPr>
          <w:ilvl w:val="0"/>
          <w:numId w:val="7"/>
        </w:numPr>
      </w:pPr>
      <w:r>
        <w:t xml:space="preserve"> Are there additional signals we only observe when we consider more flanking sequence context?</w:t>
      </w:r>
    </w:p>
  </w:comment>
  <w:comment w:id="5" w:author="VoightLab" w:date="2017-08-03T14:37:00Z" w:initials="V">
    <w:p w14:paraId="52D86247" w14:textId="77777777" w:rsidR="00B43710" w:rsidRDefault="00B43710" w:rsidP="001C4C89">
      <w:pPr>
        <w:pStyle w:val="CommentText"/>
      </w:pPr>
      <w:r>
        <w:rPr>
          <w:rStyle w:val="CommentReference"/>
        </w:rPr>
        <w:annotationRef/>
      </w:r>
      <w:r>
        <w:t xml:space="preserve">[BFV] Feel like this could be condense, and the key questions flushed out in more detail – e.g. what questions has the previous lit left unaddressed? To me, it seems like (open to discussion, depending on the subsequent results and text therein): </w:t>
      </w:r>
    </w:p>
    <w:p w14:paraId="523F1C20" w14:textId="77777777" w:rsidR="00B43710" w:rsidRDefault="00B43710" w:rsidP="001C4C89">
      <w:pPr>
        <w:pStyle w:val="CommentText"/>
      </w:pPr>
      <w:r>
        <w:t>- has all heterogeneity (3-mer level) been described?</w:t>
      </w:r>
    </w:p>
    <w:p w14:paraId="5A26EBC3" w14:textId="77777777" w:rsidR="00B43710" w:rsidRDefault="00B43710" w:rsidP="001C4C89">
      <w:pPr>
        <w:pStyle w:val="CommentText"/>
      </w:pPr>
      <w:r>
        <w:t>- does additional variability remain at broader windows of context?</w:t>
      </w:r>
    </w:p>
    <w:p w14:paraId="222F8683" w14:textId="3EFBC1F3" w:rsidR="00B43710" w:rsidRDefault="00B43710" w:rsidP="001C4C89">
      <w:pPr>
        <w:pStyle w:val="CommentText"/>
      </w:pPr>
      <w:r>
        <w:t>- are the observed patterns of population level variation data best explained by specifically modeling private substation probabilities?</w:t>
      </w:r>
    </w:p>
    <w:p w14:paraId="14480DEF" w14:textId="19ACEACD" w:rsidR="00B43710" w:rsidRDefault="00B43710" w:rsidP="001C4C89">
      <w:pPr>
        <w:pStyle w:val="CommentText"/>
      </w:pPr>
      <w:r>
        <w:t xml:space="preserve">- What, if any, are the sources and causes of the observed heterogeneity? </w:t>
      </w:r>
    </w:p>
  </w:comment>
  <w:comment w:id="7" w:author="VoightLab" w:date="2017-08-03T14:37:00Z" w:initials="V">
    <w:p w14:paraId="79DAA67D" w14:textId="54E5C35C" w:rsidR="00B43710" w:rsidRDefault="00B43710">
      <w:pPr>
        <w:pStyle w:val="CommentText"/>
      </w:pPr>
      <w:r>
        <w:rPr>
          <w:rStyle w:val="CommentReference"/>
        </w:rPr>
        <w:annotationRef/>
      </w:r>
      <w:r>
        <w:t xml:space="preserve">We should chat about this. Although doubletons appear at similar proportions to other allele frequencies, </w:t>
      </w:r>
      <w:proofErr w:type="spellStart"/>
      <w:r>
        <w:t>CpGs</w:t>
      </w:r>
      <w:proofErr w:type="spellEnd"/>
      <w:r>
        <w:t xml:space="preserve"> do seem to show a weird dip at 3mers in all pops but EUR. </w:t>
      </w:r>
    </w:p>
  </w:comment>
  <w:comment w:id="6" w:author="Ben Voight" w:date="2017-07-28T13:44:00Z" w:initials="BV">
    <w:p w14:paraId="0CE1E5E7" w14:textId="77777777" w:rsidR="00B43710" w:rsidRDefault="00B43710" w:rsidP="00030CC1">
      <w:pPr>
        <w:pStyle w:val="CommentText"/>
      </w:pPr>
      <w:r>
        <w:rPr>
          <w:rStyle w:val="CommentReference"/>
        </w:rPr>
        <w:annotationRef/>
      </w:r>
      <w:r>
        <w:t xml:space="preserve">I feel like this paragraph could read more directly. Do you think the effect that we observe is real, or an effect of recurrent mutation? Propose an experiment, test a hypothesis, state result (better or worse). If not conclusive, state caveat. </w:t>
      </w:r>
    </w:p>
  </w:comment>
  <w:comment w:id="8" w:author="Ben Voight" w:date="2017-07-28T13:43:00Z" w:initials="BV">
    <w:p w14:paraId="03F62664" w14:textId="77777777" w:rsidR="00B43710" w:rsidRDefault="00B43710" w:rsidP="00030CC1">
      <w:pPr>
        <w:pStyle w:val="CommentText"/>
      </w:pPr>
      <w:r>
        <w:rPr>
          <w:rStyle w:val="CommentReference"/>
        </w:rPr>
        <w:annotationRef/>
      </w:r>
      <w:r>
        <w:t>Worth thinking about what FDR that corresponds to? A reviewer might ask that question, e.g., “Why 1E-40?”</w:t>
      </w:r>
    </w:p>
  </w:comment>
  <w:comment w:id="9" w:author="VoightLab" w:date="2017-08-03T14:37:00Z" w:initials="V">
    <w:p w14:paraId="152B6A40" w14:textId="3080D4EC" w:rsidR="00B43710" w:rsidRDefault="00B43710" w:rsidP="00030CC1">
      <w:pPr>
        <w:pStyle w:val="CommentText"/>
      </w:pPr>
      <w:r>
        <w:rPr>
          <w:rStyle w:val="CommentReference"/>
        </w:rPr>
        <w:annotationRef/>
      </w:r>
      <w:r>
        <w:t xml:space="preserve">At that significance threshold, </w:t>
      </w:r>
      <w:proofErr w:type="spellStart"/>
      <w:r>
        <w:t>fdr</w:t>
      </w:r>
      <w:proofErr w:type="spellEnd"/>
      <w:r>
        <w:t xml:space="preserve"> and p value are pretty much in agreement. FDR &lt;1E-40 would give you the same list. </w:t>
      </w:r>
    </w:p>
  </w:comment>
  <w:comment w:id="10" w:author="VoightLab" w:date="2017-07-27T15:52:00Z" w:initials="V">
    <w:p w14:paraId="37C9891C" w14:textId="77777777" w:rsidR="00B43710" w:rsidRDefault="00B43710" w:rsidP="00E12327">
      <w:pPr>
        <w:pStyle w:val="CommentText"/>
      </w:pPr>
      <w:r>
        <w:rPr>
          <w:rStyle w:val="CommentReference"/>
        </w:rPr>
        <w:annotationRef/>
      </w:r>
      <w:r>
        <w:t>And across allele frequencies (</w:t>
      </w:r>
      <w:proofErr w:type="spellStart"/>
      <w:r>
        <w:t>ish</w:t>
      </w:r>
      <w:proofErr w:type="spellEnd"/>
      <w:r>
        <w:t>), but that graph is super messy.</w:t>
      </w:r>
    </w:p>
  </w:comment>
  <w:comment w:id="11" w:author="Ben Voight" w:date="2017-07-27T15:52:00Z" w:initials="BV">
    <w:p w14:paraId="3E5A2E93" w14:textId="5F969B84" w:rsidR="00B43710" w:rsidRDefault="00B43710">
      <w:pPr>
        <w:pStyle w:val="CommentText"/>
      </w:pPr>
      <w:r>
        <w:rPr>
          <w:rStyle w:val="CommentReference"/>
        </w:rPr>
        <w:annotationRef/>
      </w:r>
      <w:r>
        <w:t>Do we want to use the term “signature”? I feel like that equivocates a bit with the “signature” from cancer database analysis. Wonder if we stick with “clusters” or another term (group? Profile?)</w:t>
      </w:r>
    </w:p>
  </w:comment>
  <w:comment w:id="12" w:author="VoightLab" w:date="2017-08-03T14:37:00Z" w:initials="V">
    <w:p w14:paraId="14079E0B" w14:textId="0255BE40" w:rsidR="00B43710" w:rsidRDefault="00B43710">
      <w:pPr>
        <w:pStyle w:val="CommentText"/>
      </w:pPr>
      <w:r>
        <w:rPr>
          <w:rStyle w:val="CommentReference"/>
        </w:rPr>
        <w:annotationRef/>
      </w:r>
      <w:r>
        <w:t>I’m not sure. I was going with that term because it’s what Ian uses in his paper, but we could change it.</w:t>
      </w:r>
    </w:p>
  </w:comment>
  <w:comment w:id="13" w:author="VoightLab" w:date="2017-07-27T15:52:00Z" w:initials="V">
    <w:p w14:paraId="3331F5CE" w14:textId="3DFB0F00" w:rsidR="00B43710" w:rsidRDefault="00B43710">
      <w:pPr>
        <w:pStyle w:val="CommentText"/>
      </w:pPr>
      <w:r>
        <w:rPr>
          <w:rStyle w:val="CommentReference"/>
        </w:rPr>
        <w:annotationRef/>
      </w:r>
      <w:r>
        <w:t xml:space="preserve">[BFV] </w:t>
      </w:r>
      <w:r w:rsidRPr="004E3919">
        <w:t>I wonder we ought to obtain another European-origin set to see if this is true – if you had a pipeline up and running, we do have Genome of the Netherlands data, and will have UK10K also potentially available…</w:t>
      </w:r>
    </w:p>
  </w:comment>
  <w:comment w:id="15" w:author="Ben Voight" w:date="2017-07-28T14:40:00Z" w:initials="BV">
    <w:p w14:paraId="66AEE55A" w14:textId="77777777" w:rsidR="00B43710" w:rsidRDefault="00B43710" w:rsidP="00C46B7A">
      <w:pPr>
        <w:pStyle w:val="CommentText"/>
      </w:pPr>
      <w:r>
        <w:rPr>
          <w:rStyle w:val="CommentReference"/>
        </w:rPr>
        <w:annotationRef/>
      </w:r>
      <w:r>
        <w:t>Think you can collapse this substantially</w:t>
      </w:r>
    </w:p>
  </w:comment>
  <w:comment w:id="14" w:author="VoightLab" w:date="2017-07-28T14:41:00Z" w:initials="V">
    <w:p w14:paraId="4B0E12CD" w14:textId="35E56F02" w:rsidR="00B43710" w:rsidRDefault="00B43710">
      <w:pPr>
        <w:pStyle w:val="CommentText"/>
      </w:pPr>
      <w:r>
        <w:rPr>
          <w:rStyle w:val="CommentReference"/>
        </w:rPr>
        <w:annotationRef/>
      </w:r>
      <w:r>
        <w:t>I did some collapsing, but might want to cut down more.</w:t>
      </w:r>
    </w:p>
  </w:comment>
  <w:comment w:id="16" w:author="VoightLab" w:date="2017-07-28T14:47:00Z" w:initials="V">
    <w:p w14:paraId="0FB1CD7F" w14:textId="57E6750D" w:rsidR="00B43710" w:rsidRDefault="00B43710">
      <w:pPr>
        <w:pStyle w:val="CommentText"/>
      </w:pPr>
      <w:r>
        <w:rPr>
          <w:rStyle w:val="CommentReference"/>
        </w:rPr>
        <w:annotationRef/>
      </w:r>
      <w:r>
        <w:t>I feel like I need a concluding sentence here.</w:t>
      </w:r>
    </w:p>
  </w:comment>
  <w:comment w:id="17" w:author="Ben Voight" w:date="2017-07-27T15:52:00Z" w:initials="BV">
    <w:p w14:paraId="7963A357" w14:textId="249DD821" w:rsidR="00B43710" w:rsidRDefault="00B43710">
      <w:pPr>
        <w:pStyle w:val="CommentText"/>
      </w:pPr>
      <w:r>
        <w:rPr>
          <w:rStyle w:val="CommentReference"/>
        </w:rPr>
        <w:annotationRef/>
      </w:r>
      <w:r>
        <w:t>Is this true, and if so, why doesn’t this get a fig-</w:t>
      </w:r>
      <w:proofErr w:type="spellStart"/>
      <w:r>
        <w:t>ble</w:t>
      </w:r>
      <w:proofErr w:type="spellEnd"/>
      <w:r>
        <w:t xml:space="preserve"> of merit?</w:t>
      </w:r>
    </w:p>
  </w:comment>
  <w:comment w:id="18" w:author="VoightLab" w:date="2017-08-03T14:37:00Z" w:initials="V">
    <w:p w14:paraId="64AA3F9F" w14:textId="195C6549" w:rsidR="00B43710" w:rsidRDefault="00B43710">
      <w:pPr>
        <w:pStyle w:val="CommentText"/>
      </w:pPr>
      <w:r>
        <w:rPr>
          <w:rStyle w:val="CommentReference"/>
        </w:rPr>
        <w:annotationRef/>
      </w:r>
      <w:r>
        <w:t>5mer level results aren’t great to interpret or explain. Some are a bit confusing to me, and the ones that aren’t are most interesting at the 7mer level anyway. We can take a look at these sometime and you can see what you think.</w:t>
      </w:r>
    </w:p>
  </w:comment>
  <w:comment w:id="19" w:author="Ben Voight" w:date="2017-07-28T14:50:00Z" w:initials="BV">
    <w:p w14:paraId="4E54A05B" w14:textId="61226998" w:rsidR="00B43710" w:rsidRDefault="00B43710">
      <w:pPr>
        <w:pStyle w:val="CommentText"/>
      </w:pPr>
      <w:r>
        <w:rPr>
          <w:rStyle w:val="CommentReference"/>
        </w:rPr>
        <w:annotationRef/>
      </w:r>
      <w:r>
        <w:t xml:space="preserve"> Phrasing in this way begs the question: what size of effect were you able to discover for broader contexts? I think we talked about this potentially straight forward question, though probably requires a bit of work to ultimately answer.</w:t>
      </w:r>
    </w:p>
  </w:comment>
  <w:comment w:id="20" w:author="VoightLab" w:date="2017-08-03T12:39:00Z" w:initials="V">
    <w:p w14:paraId="182738B0" w14:textId="4D65E87C" w:rsidR="00B43710" w:rsidRDefault="00B43710">
      <w:pPr>
        <w:pStyle w:val="CommentText"/>
      </w:pPr>
      <w:r>
        <w:rPr>
          <w:rStyle w:val="CommentReference"/>
        </w:rPr>
        <w:annotationRef/>
      </w:r>
      <w:r>
        <w:t>To Do</w:t>
      </w:r>
    </w:p>
  </w:comment>
  <w:comment w:id="21" w:author="Ben Voight" w:date="2017-07-27T15:52:00Z" w:initials="BV">
    <w:p w14:paraId="364A1FBA" w14:textId="630FF4F1" w:rsidR="00B43710" w:rsidRDefault="00B43710">
      <w:pPr>
        <w:pStyle w:val="CommentText"/>
      </w:pPr>
      <w:r>
        <w:rPr>
          <w:rStyle w:val="CommentReference"/>
        </w:rPr>
        <w:annotationRef/>
      </w:r>
      <w:r>
        <w:t>The model is interesting, but leaving it here seems less good. We need to show what the model is useful for (rather than to explain the data better).</w:t>
      </w:r>
    </w:p>
  </w:comment>
  <w:comment w:id="23" w:author="VoightLab" w:date="2017-08-03T14:28:00Z" w:initials="V">
    <w:p w14:paraId="0D3A3BC7" w14:textId="77777777" w:rsidR="00B43710" w:rsidRDefault="00B43710" w:rsidP="00EF6541">
      <w:pPr>
        <w:pStyle w:val="CommentText"/>
      </w:pPr>
      <w:r>
        <w:rPr>
          <w:rStyle w:val="CommentReference"/>
        </w:rPr>
        <w:annotationRef/>
      </w:r>
      <w:r>
        <w:t>BD: “What about possible changes in TF binding site affinity (mentioned above) or histone binding? Or possibly the binding of other factors (</w:t>
      </w:r>
      <w:proofErr w:type="spellStart"/>
      <w:r>
        <w:t>ncRNAs</w:t>
      </w:r>
      <w:proofErr w:type="spellEnd"/>
      <w:r>
        <w:t>) that have a specific role in X-chromosome silencing?</w:t>
      </w:r>
    </w:p>
  </w:comment>
  <w:comment w:id="24" w:author="VoightLab" w:date="2017-07-27T15:52:00Z" w:initials="V">
    <w:p w14:paraId="19DF19A7" w14:textId="77777777" w:rsidR="00B43710" w:rsidRDefault="00B43710" w:rsidP="00C04E38">
      <w:pPr>
        <w:pStyle w:val="CommentText"/>
      </w:pPr>
      <w:r>
        <w:rPr>
          <w:rStyle w:val="CommentReference"/>
        </w:rPr>
        <w:annotationRef/>
      </w:r>
      <w:r>
        <w:t>Wording here is awkward.</w:t>
      </w:r>
    </w:p>
  </w:comment>
  <w:comment w:id="25" w:author="VoightLab" w:date="2017-07-27T15:52:00Z" w:initials="V">
    <w:p w14:paraId="1EE7E3E7" w14:textId="77777777" w:rsidR="00B43710" w:rsidRDefault="00B43710" w:rsidP="00C04E38">
      <w:pPr>
        <w:pStyle w:val="CommentText"/>
      </w:pPr>
      <w:r>
        <w:rPr>
          <w:rStyle w:val="CommentReference"/>
        </w:rPr>
        <w:annotationRef/>
      </w:r>
      <w:r>
        <w:t>Parameter?</w:t>
      </w:r>
    </w:p>
  </w:comment>
  <w:comment w:id="27" w:author="VoightLab" w:date="2017-07-27T15:52:00Z" w:initials="V">
    <w:p w14:paraId="55EA1E4E" w14:textId="11996F6E" w:rsidR="00B43710" w:rsidRDefault="00B43710">
      <w:pPr>
        <w:pStyle w:val="CommentText"/>
      </w:pPr>
      <w:r>
        <w:rPr>
          <w:rStyle w:val="CommentReference"/>
        </w:rPr>
        <w:annotationRef/>
      </w:r>
      <w:r>
        <w:t>One-sided binomial test</w:t>
      </w:r>
    </w:p>
  </w:comment>
  <w:comment w:id="28" w:author="VoightLab" w:date="2017-07-27T15:52:00Z" w:initials="V">
    <w:p w14:paraId="417DF3B3" w14:textId="77777777" w:rsidR="00B43710" w:rsidRDefault="00B43710">
      <w:pPr>
        <w:pStyle w:val="CommentText"/>
      </w:pPr>
      <w:r>
        <w:rPr>
          <w:rStyle w:val="CommentReference"/>
        </w:rPr>
        <w:annotationRef/>
      </w:r>
      <w:r>
        <w:t>Note in Figure legend why these were omitted.</w:t>
      </w:r>
    </w:p>
  </w:comment>
  <w:comment w:id="29" w:author="VoightLab" w:date="2017-08-03T14:37:00Z" w:initials="V">
    <w:p w14:paraId="6519A465" w14:textId="0C69C77E" w:rsidR="00B43710" w:rsidRDefault="00B43710">
      <w:pPr>
        <w:pStyle w:val="CommentText"/>
      </w:pPr>
      <w:r>
        <w:rPr>
          <w:rStyle w:val="CommentReference"/>
        </w:rPr>
        <w:annotationRef/>
      </w:r>
      <w:r>
        <w:t>3C should be “signature 4.” Might want to come up with a better y axis title altogether</w:t>
      </w:r>
    </w:p>
  </w:comment>
  <w:comment w:id="30" w:author="VoightLab" w:date="2017-07-27T15:52:00Z" w:initials="V">
    <w:p w14:paraId="5AA47BBA" w14:textId="6419F9A4" w:rsidR="00B43710" w:rsidRDefault="00B43710">
      <w:pPr>
        <w:pStyle w:val="CommentText"/>
      </w:pPr>
      <w:r>
        <w:rPr>
          <w:rStyle w:val="CommentReference"/>
        </w:rPr>
        <w:annotationRef/>
      </w:r>
      <w:proofErr w:type="spellStart"/>
      <w:r>
        <w:t>Gotta</w:t>
      </w:r>
      <w:proofErr w:type="spellEnd"/>
      <w:r>
        <w:t xml:space="preserve"> go to voice lesson, but note that TTTAAAA-&gt;T and ATTAAAA-&gt;T are the only contexts from the 256 expansions which are significantly different (</w:t>
      </w:r>
      <w:proofErr w:type="spellStart"/>
      <w:r>
        <w:t>fdr</w:t>
      </w:r>
      <w:proofErr w:type="spellEnd"/>
      <w:r>
        <w:t xml:space="preserve"> &lt; 0.05) between Africa and Europe.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AC8431" w15:done="0"/>
  <w15:commentEx w15:paraId="3A5B2CCB" w15:done="0"/>
  <w15:commentEx w15:paraId="3998B2D5" w15:done="0"/>
  <w15:commentEx w15:paraId="7CA9BD3C" w15:done="0"/>
  <w15:commentEx w15:paraId="0BE095BA" w15:done="0"/>
  <w15:commentEx w15:paraId="778EF3D8" w15:done="0"/>
  <w15:commentEx w15:paraId="74AB74D9" w15:done="0"/>
  <w15:commentEx w15:paraId="5DA1A23B" w15:done="0"/>
  <w15:commentEx w15:paraId="11C69C7A" w15:done="0"/>
  <w15:commentEx w15:paraId="28DAEF47" w15:done="0"/>
  <w15:commentEx w15:paraId="1A011DFC" w15:done="0"/>
  <w15:commentEx w15:paraId="151CAE04" w15:done="0"/>
  <w15:commentEx w15:paraId="1934FFDE" w15:done="0"/>
  <w15:commentEx w15:paraId="2E3F40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E2B9A" w14:textId="77777777" w:rsidR="008242CC" w:rsidRDefault="008242CC" w:rsidP="00780432">
      <w:pPr>
        <w:spacing w:after="0" w:line="240" w:lineRule="auto"/>
      </w:pPr>
      <w:r>
        <w:separator/>
      </w:r>
    </w:p>
  </w:endnote>
  <w:endnote w:type="continuationSeparator" w:id="0">
    <w:p w14:paraId="41A2C038" w14:textId="77777777" w:rsidR="008242CC" w:rsidRDefault="008242CC" w:rsidP="0078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ourier New"/>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E979B" w14:textId="77777777" w:rsidR="008242CC" w:rsidRDefault="008242CC" w:rsidP="00780432">
      <w:pPr>
        <w:spacing w:after="0" w:line="240" w:lineRule="auto"/>
      </w:pPr>
      <w:r>
        <w:separator/>
      </w:r>
    </w:p>
  </w:footnote>
  <w:footnote w:type="continuationSeparator" w:id="0">
    <w:p w14:paraId="4E11B3C3" w14:textId="77777777" w:rsidR="008242CC" w:rsidRDefault="008242CC" w:rsidP="007804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E3F08"/>
    <w:multiLevelType w:val="hybridMultilevel"/>
    <w:tmpl w:val="618C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50DE2"/>
    <w:multiLevelType w:val="hybridMultilevel"/>
    <w:tmpl w:val="7EDC5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5143B"/>
    <w:multiLevelType w:val="hybridMultilevel"/>
    <w:tmpl w:val="7FCC3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A1638"/>
    <w:multiLevelType w:val="hybridMultilevel"/>
    <w:tmpl w:val="EF46D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460B2"/>
    <w:multiLevelType w:val="hybridMultilevel"/>
    <w:tmpl w:val="D2B4E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037FD1"/>
    <w:multiLevelType w:val="hybridMultilevel"/>
    <w:tmpl w:val="73BA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17524"/>
    <w:multiLevelType w:val="hybridMultilevel"/>
    <w:tmpl w:val="69B4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6"/>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cky Aikens">
    <w15:presenceInfo w15:providerId="Windows Live" w15:userId="c8d51136f2b0cd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977"/>
    <w:rsid w:val="00000875"/>
    <w:rsid w:val="0001434C"/>
    <w:rsid w:val="00014D68"/>
    <w:rsid w:val="00022E09"/>
    <w:rsid w:val="00022FD7"/>
    <w:rsid w:val="00030CC1"/>
    <w:rsid w:val="00033117"/>
    <w:rsid w:val="00047F8E"/>
    <w:rsid w:val="00050459"/>
    <w:rsid w:val="00053719"/>
    <w:rsid w:val="000621A6"/>
    <w:rsid w:val="000657A4"/>
    <w:rsid w:val="000730FF"/>
    <w:rsid w:val="00075BE0"/>
    <w:rsid w:val="0008527D"/>
    <w:rsid w:val="0008766B"/>
    <w:rsid w:val="00094583"/>
    <w:rsid w:val="00097874"/>
    <w:rsid w:val="000A053A"/>
    <w:rsid w:val="000A1491"/>
    <w:rsid w:val="000A15E9"/>
    <w:rsid w:val="000B2665"/>
    <w:rsid w:val="000B6A58"/>
    <w:rsid w:val="000B705A"/>
    <w:rsid w:val="000C6594"/>
    <w:rsid w:val="000D7110"/>
    <w:rsid w:val="000E317B"/>
    <w:rsid w:val="000F3FDB"/>
    <w:rsid w:val="000F6229"/>
    <w:rsid w:val="000F6463"/>
    <w:rsid w:val="000F7E37"/>
    <w:rsid w:val="001032CA"/>
    <w:rsid w:val="00107BF2"/>
    <w:rsid w:val="00112C6F"/>
    <w:rsid w:val="001145EA"/>
    <w:rsid w:val="001147DA"/>
    <w:rsid w:val="00116013"/>
    <w:rsid w:val="00117E08"/>
    <w:rsid w:val="00121859"/>
    <w:rsid w:val="00121F1D"/>
    <w:rsid w:val="00125A8B"/>
    <w:rsid w:val="001371A3"/>
    <w:rsid w:val="00146214"/>
    <w:rsid w:val="00154C96"/>
    <w:rsid w:val="00154ECB"/>
    <w:rsid w:val="00155E2C"/>
    <w:rsid w:val="00166112"/>
    <w:rsid w:val="00166917"/>
    <w:rsid w:val="0017025E"/>
    <w:rsid w:val="00174CBD"/>
    <w:rsid w:val="001811EF"/>
    <w:rsid w:val="001850B8"/>
    <w:rsid w:val="00186494"/>
    <w:rsid w:val="00190FF7"/>
    <w:rsid w:val="00193BF9"/>
    <w:rsid w:val="001957CC"/>
    <w:rsid w:val="001A7AB5"/>
    <w:rsid w:val="001C3B93"/>
    <w:rsid w:val="001C4487"/>
    <w:rsid w:val="001C4C89"/>
    <w:rsid w:val="001C65A2"/>
    <w:rsid w:val="001E0DC1"/>
    <w:rsid w:val="001E3217"/>
    <w:rsid w:val="001E776B"/>
    <w:rsid w:val="00203B83"/>
    <w:rsid w:val="00216879"/>
    <w:rsid w:val="00217D37"/>
    <w:rsid w:val="0022399B"/>
    <w:rsid w:val="0022487A"/>
    <w:rsid w:val="00225327"/>
    <w:rsid w:val="00236433"/>
    <w:rsid w:val="00240AE5"/>
    <w:rsid w:val="00241237"/>
    <w:rsid w:val="00255DEE"/>
    <w:rsid w:val="00257029"/>
    <w:rsid w:val="00257A20"/>
    <w:rsid w:val="00264AEA"/>
    <w:rsid w:val="00272278"/>
    <w:rsid w:val="00275677"/>
    <w:rsid w:val="00293BB5"/>
    <w:rsid w:val="00293FD5"/>
    <w:rsid w:val="00296B75"/>
    <w:rsid w:val="002970CA"/>
    <w:rsid w:val="002A4257"/>
    <w:rsid w:val="002B044E"/>
    <w:rsid w:val="002B11D2"/>
    <w:rsid w:val="002B453E"/>
    <w:rsid w:val="002C330E"/>
    <w:rsid w:val="002D4D05"/>
    <w:rsid w:val="002D5B50"/>
    <w:rsid w:val="002D7025"/>
    <w:rsid w:val="002E06D7"/>
    <w:rsid w:val="002E1AC7"/>
    <w:rsid w:val="002F11A8"/>
    <w:rsid w:val="002F38A1"/>
    <w:rsid w:val="002F420E"/>
    <w:rsid w:val="002F535C"/>
    <w:rsid w:val="002F6543"/>
    <w:rsid w:val="00304543"/>
    <w:rsid w:val="00305BB9"/>
    <w:rsid w:val="0031071E"/>
    <w:rsid w:val="00343217"/>
    <w:rsid w:val="00352799"/>
    <w:rsid w:val="0035443C"/>
    <w:rsid w:val="003578FC"/>
    <w:rsid w:val="00357A65"/>
    <w:rsid w:val="00361265"/>
    <w:rsid w:val="003648EF"/>
    <w:rsid w:val="0036517C"/>
    <w:rsid w:val="00365384"/>
    <w:rsid w:val="003678D4"/>
    <w:rsid w:val="00367C19"/>
    <w:rsid w:val="00376BE8"/>
    <w:rsid w:val="0038181E"/>
    <w:rsid w:val="0038348E"/>
    <w:rsid w:val="0038445B"/>
    <w:rsid w:val="00384EDF"/>
    <w:rsid w:val="003874F0"/>
    <w:rsid w:val="0039591E"/>
    <w:rsid w:val="00397BD4"/>
    <w:rsid w:val="003A0BBF"/>
    <w:rsid w:val="003A1C1A"/>
    <w:rsid w:val="003A6073"/>
    <w:rsid w:val="003C0764"/>
    <w:rsid w:val="003D6AB5"/>
    <w:rsid w:val="003E1101"/>
    <w:rsid w:val="003E43C3"/>
    <w:rsid w:val="003E44DE"/>
    <w:rsid w:val="003E5DE0"/>
    <w:rsid w:val="003F106D"/>
    <w:rsid w:val="003F6679"/>
    <w:rsid w:val="003F740C"/>
    <w:rsid w:val="00405533"/>
    <w:rsid w:val="00411246"/>
    <w:rsid w:val="00417889"/>
    <w:rsid w:val="00431B9A"/>
    <w:rsid w:val="00435B52"/>
    <w:rsid w:val="00435B87"/>
    <w:rsid w:val="0046081C"/>
    <w:rsid w:val="0046262F"/>
    <w:rsid w:val="004627AB"/>
    <w:rsid w:val="00464DA3"/>
    <w:rsid w:val="00465353"/>
    <w:rsid w:val="00480C45"/>
    <w:rsid w:val="004814A3"/>
    <w:rsid w:val="00482CBB"/>
    <w:rsid w:val="00487F6F"/>
    <w:rsid w:val="004937AA"/>
    <w:rsid w:val="004A23F0"/>
    <w:rsid w:val="004A530E"/>
    <w:rsid w:val="004A64F7"/>
    <w:rsid w:val="004B0341"/>
    <w:rsid w:val="004B0584"/>
    <w:rsid w:val="004C2061"/>
    <w:rsid w:val="004C279D"/>
    <w:rsid w:val="004E17B6"/>
    <w:rsid w:val="004E27E9"/>
    <w:rsid w:val="004E38BC"/>
    <w:rsid w:val="004E3919"/>
    <w:rsid w:val="004E4954"/>
    <w:rsid w:val="004E5EB0"/>
    <w:rsid w:val="004F1BF9"/>
    <w:rsid w:val="004F31B4"/>
    <w:rsid w:val="00500293"/>
    <w:rsid w:val="0050168A"/>
    <w:rsid w:val="00501EFC"/>
    <w:rsid w:val="00504C3F"/>
    <w:rsid w:val="00504F5F"/>
    <w:rsid w:val="005127FD"/>
    <w:rsid w:val="005172A3"/>
    <w:rsid w:val="005221CF"/>
    <w:rsid w:val="005427FC"/>
    <w:rsid w:val="005525F3"/>
    <w:rsid w:val="005631DD"/>
    <w:rsid w:val="0056357F"/>
    <w:rsid w:val="00566A3E"/>
    <w:rsid w:val="00567E17"/>
    <w:rsid w:val="005702F9"/>
    <w:rsid w:val="00571C72"/>
    <w:rsid w:val="00580DBD"/>
    <w:rsid w:val="0058143E"/>
    <w:rsid w:val="00582F27"/>
    <w:rsid w:val="00592234"/>
    <w:rsid w:val="00594C1E"/>
    <w:rsid w:val="005A0F2B"/>
    <w:rsid w:val="005A2C6D"/>
    <w:rsid w:val="005A597D"/>
    <w:rsid w:val="005B2AAC"/>
    <w:rsid w:val="005B7825"/>
    <w:rsid w:val="005C27C5"/>
    <w:rsid w:val="005C66CA"/>
    <w:rsid w:val="005D17B1"/>
    <w:rsid w:val="005D34F3"/>
    <w:rsid w:val="005D6313"/>
    <w:rsid w:val="005E24B5"/>
    <w:rsid w:val="005F6B4A"/>
    <w:rsid w:val="005F75A7"/>
    <w:rsid w:val="00605C22"/>
    <w:rsid w:val="00613158"/>
    <w:rsid w:val="0063045F"/>
    <w:rsid w:val="00631884"/>
    <w:rsid w:val="00645E48"/>
    <w:rsid w:val="00650004"/>
    <w:rsid w:val="0065321C"/>
    <w:rsid w:val="00657EBB"/>
    <w:rsid w:val="00661040"/>
    <w:rsid w:val="0067379D"/>
    <w:rsid w:val="00677DDF"/>
    <w:rsid w:val="00693188"/>
    <w:rsid w:val="00695977"/>
    <w:rsid w:val="006B3ADE"/>
    <w:rsid w:val="006C2A31"/>
    <w:rsid w:val="006C37A2"/>
    <w:rsid w:val="006C5E43"/>
    <w:rsid w:val="006D469E"/>
    <w:rsid w:val="006E5E34"/>
    <w:rsid w:val="006F28C1"/>
    <w:rsid w:val="006F6565"/>
    <w:rsid w:val="006F7A51"/>
    <w:rsid w:val="007038FE"/>
    <w:rsid w:val="00703EA2"/>
    <w:rsid w:val="0070406E"/>
    <w:rsid w:val="007126A7"/>
    <w:rsid w:val="007160D2"/>
    <w:rsid w:val="00722E17"/>
    <w:rsid w:val="00723FFA"/>
    <w:rsid w:val="00724C80"/>
    <w:rsid w:val="0072641B"/>
    <w:rsid w:val="0074304B"/>
    <w:rsid w:val="00743A99"/>
    <w:rsid w:val="00746672"/>
    <w:rsid w:val="0075679A"/>
    <w:rsid w:val="00762B1A"/>
    <w:rsid w:val="00765C6C"/>
    <w:rsid w:val="00765E0F"/>
    <w:rsid w:val="007708ED"/>
    <w:rsid w:val="007710F8"/>
    <w:rsid w:val="00775502"/>
    <w:rsid w:val="00780432"/>
    <w:rsid w:val="0078050C"/>
    <w:rsid w:val="00787F25"/>
    <w:rsid w:val="007A14F0"/>
    <w:rsid w:val="007A487B"/>
    <w:rsid w:val="007A5D5A"/>
    <w:rsid w:val="007B04A3"/>
    <w:rsid w:val="007B094F"/>
    <w:rsid w:val="007C264B"/>
    <w:rsid w:val="007C44D2"/>
    <w:rsid w:val="007C6401"/>
    <w:rsid w:val="007D005A"/>
    <w:rsid w:val="007D7D7F"/>
    <w:rsid w:val="007E3FED"/>
    <w:rsid w:val="007E49AD"/>
    <w:rsid w:val="007E7370"/>
    <w:rsid w:val="007E7683"/>
    <w:rsid w:val="007F1615"/>
    <w:rsid w:val="007F4C6F"/>
    <w:rsid w:val="007F5788"/>
    <w:rsid w:val="007F70C8"/>
    <w:rsid w:val="007F7DBC"/>
    <w:rsid w:val="0080019A"/>
    <w:rsid w:val="00803C4D"/>
    <w:rsid w:val="00821126"/>
    <w:rsid w:val="008242CC"/>
    <w:rsid w:val="0082437A"/>
    <w:rsid w:val="008255A0"/>
    <w:rsid w:val="00826714"/>
    <w:rsid w:val="00827EE4"/>
    <w:rsid w:val="008348E3"/>
    <w:rsid w:val="00836DDC"/>
    <w:rsid w:val="00837E46"/>
    <w:rsid w:val="00842482"/>
    <w:rsid w:val="0084773D"/>
    <w:rsid w:val="00850268"/>
    <w:rsid w:val="00853901"/>
    <w:rsid w:val="0086032A"/>
    <w:rsid w:val="008639EA"/>
    <w:rsid w:val="00872877"/>
    <w:rsid w:val="008730C4"/>
    <w:rsid w:val="00876CC3"/>
    <w:rsid w:val="0087755C"/>
    <w:rsid w:val="00880F10"/>
    <w:rsid w:val="008822CD"/>
    <w:rsid w:val="008848F1"/>
    <w:rsid w:val="008905E2"/>
    <w:rsid w:val="00895E9A"/>
    <w:rsid w:val="0089738B"/>
    <w:rsid w:val="008A295F"/>
    <w:rsid w:val="008A6B5D"/>
    <w:rsid w:val="008B4193"/>
    <w:rsid w:val="008C1448"/>
    <w:rsid w:val="008C3E9A"/>
    <w:rsid w:val="008C557E"/>
    <w:rsid w:val="008D20A9"/>
    <w:rsid w:val="008D45E8"/>
    <w:rsid w:val="008E4B0E"/>
    <w:rsid w:val="008E68ED"/>
    <w:rsid w:val="008F457E"/>
    <w:rsid w:val="008F6451"/>
    <w:rsid w:val="008F780E"/>
    <w:rsid w:val="00915366"/>
    <w:rsid w:val="00915E5A"/>
    <w:rsid w:val="0092780A"/>
    <w:rsid w:val="00930D54"/>
    <w:rsid w:val="00936859"/>
    <w:rsid w:val="0095209B"/>
    <w:rsid w:val="009579FB"/>
    <w:rsid w:val="009650BF"/>
    <w:rsid w:val="00967610"/>
    <w:rsid w:val="00970503"/>
    <w:rsid w:val="009722E9"/>
    <w:rsid w:val="0098371C"/>
    <w:rsid w:val="00984637"/>
    <w:rsid w:val="00991665"/>
    <w:rsid w:val="00992AEA"/>
    <w:rsid w:val="00996800"/>
    <w:rsid w:val="009A03D6"/>
    <w:rsid w:val="009A5246"/>
    <w:rsid w:val="009D0309"/>
    <w:rsid w:val="009D06DD"/>
    <w:rsid w:val="009D4CEB"/>
    <w:rsid w:val="009D52E8"/>
    <w:rsid w:val="009D6B41"/>
    <w:rsid w:val="009E2C73"/>
    <w:rsid w:val="009E6A1E"/>
    <w:rsid w:val="009F2DFD"/>
    <w:rsid w:val="009F77B1"/>
    <w:rsid w:val="00A105D2"/>
    <w:rsid w:val="00A201AD"/>
    <w:rsid w:val="00A35A30"/>
    <w:rsid w:val="00A36DAD"/>
    <w:rsid w:val="00A43598"/>
    <w:rsid w:val="00A4524F"/>
    <w:rsid w:val="00A464CC"/>
    <w:rsid w:val="00A515C8"/>
    <w:rsid w:val="00A540D0"/>
    <w:rsid w:val="00A65266"/>
    <w:rsid w:val="00A66DFE"/>
    <w:rsid w:val="00A75BE6"/>
    <w:rsid w:val="00A82767"/>
    <w:rsid w:val="00A85D3A"/>
    <w:rsid w:val="00AA044D"/>
    <w:rsid w:val="00AA204C"/>
    <w:rsid w:val="00AA66AA"/>
    <w:rsid w:val="00AD44C9"/>
    <w:rsid w:val="00AE368B"/>
    <w:rsid w:val="00AE49A8"/>
    <w:rsid w:val="00AE6732"/>
    <w:rsid w:val="00B00BF9"/>
    <w:rsid w:val="00B01F2D"/>
    <w:rsid w:val="00B373DE"/>
    <w:rsid w:val="00B40F0E"/>
    <w:rsid w:val="00B43710"/>
    <w:rsid w:val="00B44DEE"/>
    <w:rsid w:val="00B47B3C"/>
    <w:rsid w:val="00B50B38"/>
    <w:rsid w:val="00B54A14"/>
    <w:rsid w:val="00B56259"/>
    <w:rsid w:val="00B5638F"/>
    <w:rsid w:val="00B651B2"/>
    <w:rsid w:val="00B67312"/>
    <w:rsid w:val="00B735E2"/>
    <w:rsid w:val="00B82FE8"/>
    <w:rsid w:val="00B93202"/>
    <w:rsid w:val="00BA304D"/>
    <w:rsid w:val="00BA757E"/>
    <w:rsid w:val="00BC327F"/>
    <w:rsid w:val="00BD1D55"/>
    <w:rsid w:val="00BD4D50"/>
    <w:rsid w:val="00BD57EB"/>
    <w:rsid w:val="00BD7ED0"/>
    <w:rsid w:val="00BE371F"/>
    <w:rsid w:val="00BF405B"/>
    <w:rsid w:val="00BF7C18"/>
    <w:rsid w:val="00BF7F23"/>
    <w:rsid w:val="00C00AE9"/>
    <w:rsid w:val="00C03346"/>
    <w:rsid w:val="00C04E38"/>
    <w:rsid w:val="00C13C2F"/>
    <w:rsid w:val="00C17112"/>
    <w:rsid w:val="00C239E9"/>
    <w:rsid w:val="00C24BC3"/>
    <w:rsid w:val="00C2684B"/>
    <w:rsid w:val="00C32D36"/>
    <w:rsid w:val="00C375CE"/>
    <w:rsid w:val="00C46B7A"/>
    <w:rsid w:val="00C51512"/>
    <w:rsid w:val="00C51F00"/>
    <w:rsid w:val="00C550D7"/>
    <w:rsid w:val="00C60231"/>
    <w:rsid w:val="00C61D11"/>
    <w:rsid w:val="00C642BB"/>
    <w:rsid w:val="00C70B5F"/>
    <w:rsid w:val="00C71BD2"/>
    <w:rsid w:val="00C734E7"/>
    <w:rsid w:val="00C73D26"/>
    <w:rsid w:val="00C74A67"/>
    <w:rsid w:val="00C74FB4"/>
    <w:rsid w:val="00C77651"/>
    <w:rsid w:val="00C80456"/>
    <w:rsid w:val="00C84B68"/>
    <w:rsid w:val="00C85427"/>
    <w:rsid w:val="00C949F1"/>
    <w:rsid w:val="00C96A9D"/>
    <w:rsid w:val="00CA4771"/>
    <w:rsid w:val="00CA59CC"/>
    <w:rsid w:val="00CA6978"/>
    <w:rsid w:val="00CB12A7"/>
    <w:rsid w:val="00CB321C"/>
    <w:rsid w:val="00CB5D17"/>
    <w:rsid w:val="00CC17CE"/>
    <w:rsid w:val="00CC3EBD"/>
    <w:rsid w:val="00CC7F46"/>
    <w:rsid w:val="00CD0AEE"/>
    <w:rsid w:val="00CE1938"/>
    <w:rsid w:val="00CF203A"/>
    <w:rsid w:val="00D06865"/>
    <w:rsid w:val="00D20BC9"/>
    <w:rsid w:val="00D25033"/>
    <w:rsid w:val="00D355EE"/>
    <w:rsid w:val="00D41FAD"/>
    <w:rsid w:val="00D434DD"/>
    <w:rsid w:val="00D435EE"/>
    <w:rsid w:val="00D51508"/>
    <w:rsid w:val="00D57E52"/>
    <w:rsid w:val="00D675E8"/>
    <w:rsid w:val="00D70BD5"/>
    <w:rsid w:val="00D7203B"/>
    <w:rsid w:val="00D82A17"/>
    <w:rsid w:val="00D84953"/>
    <w:rsid w:val="00D85E00"/>
    <w:rsid w:val="00D904DD"/>
    <w:rsid w:val="00D9108D"/>
    <w:rsid w:val="00DA275A"/>
    <w:rsid w:val="00DA7AE1"/>
    <w:rsid w:val="00DB73C6"/>
    <w:rsid w:val="00DC06E3"/>
    <w:rsid w:val="00DC1AA8"/>
    <w:rsid w:val="00DC6F5E"/>
    <w:rsid w:val="00DD2C4A"/>
    <w:rsid w:val="00DD5113"/>
    <w:rsid w:val="00DE46A6"/>
    <w:rsid w:val="00DF6467"/>
    <w:rsid w:val="00E12327"/>
    <w:rsid w:val="00E12E77"/>
    <w:rsid w:val="00E14AB5"/>
    <w:rsid w:val="00E204D5"/>
    <w:rsid w:val="00E22025"/>
    <w:rsid w:val="00E30CA8"/>
    <w:rsid w:val="00E3244C"/>
    <w:rsid w:val="00E42D60"/>
    <w:rsid w:val="00E55542"/>
    <w:rsid w:val="00E57719"/>
    <w:rsid w:val="00E67414"/>
    <w:rsid w:val="00E70343"/>
    <w:rsid w:val="00E72558"/>
    <w:rsid w:val="00E72FE7"/>
    <w:rsid w:val="00E742B6"/>
    <w:rsid w:val="00E75869"/>
    <w:rsid w:val="00E77EF5"/>
    <w:rsid w:val="00E8652C"/>
    <w:rsid w:val="00E869DC"/>
    <w:rsid w:val="00E9569E"/>
    <w:rsid w:val="00E972A7"/>
    <w:rsid w:val="00EA126D"/>
    <w:rsid w:val="00EA1F9E"/>
    <w:rsid w:val="00EA6C87"/>
    <w:rsid w:val="00EB1AAE"/>
    <w:rsid w:val="00EC33A9"/>
    <w:rsid w:val="00EC35D3"/>
    <w:rsid w:val="00EC5055"/>
    <w:rsid w:val="00ED7440"/>
    <w:rsid w:val="00EE2448"/>
    <w:rsid w:val="00EF1A15"/>
    <w:rsid w:val="00EF6541"/>
    <w:rsid w:val="00F04F6B"/>
    <w:rsid w:val="00F10774"/>
    <w:rsid w:val="00F11025"/>
    <w:rsid w:val="00F16698"/>
    <w:rsid w:val="00F223A6"/>
    <w:rsid w:val="00F27624"/>
    <w:rsid w:val="00F37E54"/>
    <w:rsid w:val="00F4349C"/>
    <w:rsid w:val="00F444BF"/>
    <w:rsid w:val="00F45431"/>
    <w:rsid w:val="00F53701"/>
    <w:rsid w:val="00F54C4E"/>
    <w:rsid w:val="00F612E8"/>
    <w:rsid w:val="00F67356"/>
    <w:rsid w:val="00F72A31"/>
    <w:rsid w:val="00F73A20"/>
    <w:rsid w:val="00F75A3B"/>
    <w:rsid w:val="00F83558"/>
    <w:rsid w:val="00FA0218"/>
    <w:rsid w:val="00FA093C"/>
    <w:rsid w:val="00FA41B8"/>
    <w:rsid w:val="00FA79C9"/>
    <w:rsid w:val="00FD1C93"/>
    <w:rsid w:val="00FD2A12"/>
    <w:rsid w:val="00FE018C"/>
    <w:rsid w:val="00FE0448"/>
    <w:rsid w:val="00FE3F72"/>
    <w:rsid w:val="00FE480C"/>
    <w:rsid w:val="00FE5886"/>
    <w:rsid w:val="00FE71F4"/>
    <w:rsid w:val="00FF1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E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20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ikens1/mutatation_rate" TargetMode="Externa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bvoight@upenn.edu"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95FE212-C258-4E59-B203-142038174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21</Pages>
  <Words>61240</Words>
  <Characters>349073</Characters>
  <Application>Microsoft Office Word</Application>
  <DocSecurity>0</DocSecurity>
  <Lines>2908</Lines>
  <Paragraphs>818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409495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Rocky Aikens</dc:creator>
  <cp:lastModifiedBy>VoightLab</cp:lastModifiedBy>
  <cp:revision>10</cp:revision>
  <cp:lastPrinted>2017-07-10T15:01:00Z</cp:lastPrinted>
  <dcterms:created xsi:type="dcterms:W3CDTF">2017-07-28T19:00:00Z</dcterms:created>
  <dcterms:modified xsi:type="dcterms:W3CDTF">2017-08-04T17:13:00Z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79f921d1-88df-3463-9ec1-316e1efb0490</vt:lpwstr>
  </property>
</Properties>
</file>