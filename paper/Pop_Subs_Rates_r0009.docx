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r w:rsidR="0080019A">
        <w:rPr>
          <w:rFonts w:ascii="Cambria" w:hAnsi="Cambria" w:cs="Arial"/>
          <w:vertAlign w:val="superscript"/>
        </w:rPr>
        <w:t>,2,3</w:t>
      </w:r>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8"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r w:rsidRPr="002F38A1">
        <w:rPr>
          <w:rFonts w:ascii="Cambria" w:hAnsi="Cambria" w:cs="Arial"/>
          <w:b/>
          <w:u w:val="single"/>
        </w:rPr>
        <w:lastRenderedPageBreak/>
        <w:t>ABSTRACT</w:t>
      </w:r>
    </w:p>
    <w:p w14:paraId="5E0D418E" w14:textId="1A4B8C1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A21B4B">
        <w:rPr>
          <w:rFonts w:ascii="Cambria" w:hAnsi="Cambria" w:cs="Arial"/>
        </w:rPr>
        <w:t>R</w:t>
      </w:r>
      <w:r w:rsidR="006C5E43" w:rsidRPr="002F38A1">
        <w:rPr>
          <w:rFonts w:ascii="Cambria" w:hAnsi="Cambria" w:cs="Arial"/>
        </w:rPr>
        <w:t xml:space="preserve">ecent work </w:t>
      </w:r>
      <w:r w:rsidR="00BD57EB">
        <w:rPr>
          <w:rFonts w:ascii="Cambria" w:hAnsi="Cambria" w:cs="Arial"/>
        </w:rPr>
        <w:t xml:space="preserve">indicates that the frequencies of </w:t>
      </w:r>
      <w:r w:rsidR="00A21B4B">
        <w:rPr>
          <w:rFonts w:ascii="Cambria" w:hAnsi="Cambria" w:cs="Arial"/>
        </w:rPr>
        <w:t>specific</w:t>
      </w:r>
      <w:r w:rsidR="00BD57EB">
        <w:rPr>
          <w:rFonts w:ascii="Cambria" w:hAnsi="Cambria" w:cs="Arial"/>
        </w:rPr>
        <w:t xml:space="preserve"> mutation</w:t>
      </w:r>
      <w:r w:rsidR="004208A8">
        <w:rPr>
          <w:rFonts w:ascii="Cambria" w:hAnsi="Cambria" w:cs="Arial"/>
        </w:rPr>
        <w:t xml:space="preserve"> types</w:t>
      </w:r>
      <w:r w:rsidR="00BD57EB">
        <w:rPr>
          <w:rFonts w:ascii="Cambria" w:hAnsi="Cambria" w:cs="Arial"/>
        </w:rPr>
        <w:t xml:space="preserve">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r w:rsidR="0050168A" w:rsidRPr="002F38A1">
        <w:rPr>
          <w:rFonts w:ascii="Cambria" w:hAnsi="Cambria" w:cs="Arial"/>
        </w:rPr>
        <w:t>Here,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 xml:space="preserve">putative signatures of mutation rate variation </w:t>
      </w:r>
      <w:r w:rsidR="00C14CA1">
        <w:rPr>
          <w:rFonts w:ascii="Cambria" w:hAnsi="Cambria" w:cs="Arial"/>
        </w:rPr>
        <w:t xml:space="preserve">across populations </w:t>
      </w:r>
      <w:r w:rsidR="00E22025">
        <w:rPr>
          <w:rFonts w:ascii="Cambria" w:hAnsi="Cambria" w:cs="Arial"/>
        </w:rPr>
        <w:t>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w:t>
      </w:r>
      <w:r w:rsidR="00C14CA1">
        <w:rPr>
          <w:rFonts w:ascii="Cambria" w:hAnsi="Cambria" w:cs="Arial"/>
        </w:rPr>
        <w:t xml:space="preserve">found that </w:t>
      </w:r>
      <w:r w:rsidR="00E57719">
        <w:rPr>
          <w:rFonts w:ascii="Cambria" w:hAnsi="Cambria" w:cs="Arial"/>
        </w:rPr>
        <w:t xml:space="preserve">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842482">
        <w:rPr>
          <w:rFonts w:ascii="Cambria" w:hAnsi="Cambria" w:cs="Arial"/>
        </w:rPr>
        <w:t xml:space="preserve">Building our understanding of mutation rate in this way can help us to construct more accurate evolutionary models and better understand the mechanisms </w:t>
      </w:r>
      <w:r w:rsidR="00C14CA1">
        <w:rPr>
          <w:rFonts w:ascii="Cambria" w:hAnsi="Cambria" w:cs="Arial"/>
        </w:rPr>
        <w:t xml:space="preserve">that </w:t>
      </w:r>
      <w:r w:rsidR="00842482">
        <w:rPr>
          <w:rFonts w:ascii="Cambria" w:hAnsi="Cambria" w:cs="Arial"/>
        </w:rPr>
        <w:t>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27264286"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14CA1">
        <w:rPr>
          <w:rFonts w:ascii="Cambria" w:hAnsi="Cambria" w:cs="Arial"/>
          <w:b/>
          <w:u w:val="single"/>
        </w:rPr>
        <w:t>1</w:t>
      </w:r>
      <w:r w:rsidR="00031FF9">
        <w:rPr>
          <w:rFonts w:ascii="Cambria" w:hAnsi="Cambria" w:cs="Arial"/>
          <w:b/>
          <w:u w:val="single"/>
        </w:rPr>
        <w:t>1</w:t>
      </w:r>
    </w:p>
    <w:p w14:paraId="57CBEF6F" w14:textId="77777777" w:rsidR="00C14CA1" w:rsidRDefault="00C14CA1">
      <w:pPr>
        <w:rPr>
          <w:rFonts w:ascii="Cambria" w:hAnsi="Cambria" w:cs="Arial"/>
          <w:b/>
          <w:u w:val="single"/>
        </w:rPr>
      </w:pPr>
      <w:r>
        <w:rPr>
          <w:rFonts w:ascii="Cambria" w:hAnsi="Cambria" w:cs="Arial"/>
          <w:b/>
          <w:u w:val="single"/>
        </w:rPr>
        <w:br w:type="page"/>
      </w:r>
    </w:p>
    <w:p w14:paraId="72AD81AE" w14:textId="6FCE48CE"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1BB35DE1"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C14CA1">
        <w:rPr>
          <w:rFonts w:ascii="Cambria" w:hAnsi="Cambria" w:cs="Arial"/>
        </w:rPr>
        <w:t>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FF17B7">
        <w:rPr>
          <w:rFonts w:ascii="Cambria" w:hAnsi="Cambria" w:cs="Arial"/>
        </w:rPr>
        <w:fldChar w:fldCharType="begin" w:fldLock="1"/>
      </w:r>
      <w:r w:rsidR="00FF17B7">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2</w:t>
      </w:r>
      <w:r w:rsidR="00FF17B7">
        <w:rPr>
          <w:rFonts w:ascii="Cambria" w:hAnsi="Cambria" w:cs="Arial"/>
        </w:rPr>
        <w:fldChar w:fldCharType="end"/>
      </w:r>
      <w:r w:rsidR="007038FE" w:rsidRPr="002F38A1">
        <w:rPr>
          <w:rFonts w:ascii="Cambria" w:hAnsi="Cambria" w:cs="Arial"/>
        </w:rPr>
        <w:t>and down to specific local sequences</w:t>
      </w:r>
      <w:r w:rsidR="007038FE"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7038FE" w:rsidRPr="002F38A1">
        <w:rPr>
          <w:rFonts w:ascii="Cambria" w:hAnsi="Cambria" w:cs="Arial"/>
        </w:rPr>
        <w:fldChar w:fldCharType="separate"/>
      </w:r>
      <w:r w:rsidR="00FF17B7" w:rsidRPr="00FF17B7">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49195D3B"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427647" w:rsidRPr="002F38A1">
        <w:rPr>
          <w:rFonts w:ascii="Cambria" w:hAnsi="Cambria" w:cs="Arial"/>
        </w:rPr>
        <w:fldChar w:fldCharType="separate"/>
      </w:r>
      <w:r w:rsidR="00FF17B7" w:rsidRPr="00FF17B7">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3A1F34">
        <w:rPr>
          <w:rFonts w:ascii="Cambria" w:hAnsi="Cambria" w:cs="Arial"/>
        </w:rPr>
        <w:fldChar w:fldCharType="separate"/>
      </w:r>
      <w:r w:rsidR="00FF17B7" w:rsidRPr="00FF17B7">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r w:rsidR="00EC3A5E">
        <w:rPr>
          <w:rFonts w:ascii="Cambria" w:hAnsi="Cambria" w:cs="Arial"/>
        </w:rPr>
        <w:t xml:space="preserve">additional </w:t>
      </w:r>
      <w:r w:rsidR="00DD2C2B">
        <w:rPr>
          <w:rFonts w:ascii="Cambria" w:hAnsi="Cambria" w:cs="Arial"/>
        </w:rPr>
        <w:t xml:space="preserve">polymorphism types </w:t>
      </w:r>
      <w:r w:rsidR="00EC3A5E">
        <w:rPr>
          <w:rFonts w:ascii="Cambria" w:hAnsi="Cambria" w:cs="Arial"/>
        </w:rPr>
        <w:t xml:space="preserve">that appear </w:t>
      </w:r>
      <w:r w:rsidR="00C14CA1">
        <w:rPr>
          <w:rFonts w:ascii="Cambria" w:hAnsi="Cambria" w:cs="Arial"/>
        </w:rPr>
        <w:t xml:space="preserve">to vary in frequency </w:t>
      </w:r>
      <w:r w:rsidR="00EC3A5E">
        <w:rPr>
          <w:rFonts w:ascii="Cambria" w:hAnsi="Cambria" w:cs="Arial"/>
        </w:rPr>
        <w:t>across populations</w:t>
      </w:r>
      <w:r w:rsidR="00590F3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5,6</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B80132">
        <w:rPr>
          <w:rFonts w:ascii="Cambria" w:hAnsi="Cambria" w:cs="Arial"/>
        </w:rPr>
        <w:t>Moreover,</w:t>
      </w:r>
      <w:r w:rsidR="00C4694C">
        <w:rPr>
          <w:rFonts w:ascii="Cambria" w:hAnsi="Cambria" w:cs="Arial"/>
        </w:rPr>
        <w:t xml:space="preserve"> </w:t>
      </w:r>
      <w:r w:rsidR="00C14CA1">
        <w:rPr>
          <w:rFonts w:ascii="Cambria" w:hAnsi="Cambria" w:cs="Arial"/>
        </w:rPr>
        <w:t xml:space="preserve">because </w:t>
      </w:r>
      <w:r w:rsidR="00C4694C">
        <w:rPr>
          <w:rFonts w:ascii="Cambria" w:hAnsi="Cambria" w:cs="Arial"/>
        </w:rPr>
        <w:t xml:space="preserve">clusters of </w:t>
      </w:r>
      <w:r w:rsidR="00BE0AF7">
        <w:rPr>
          <w:rFonts w:ascii="Cambria" w:hAnsi="Cambria" w:cs="Arial"/>
        </w:rPr>
        <w:t xml:space="preserve">polymorphisms with similar global profiles of enrichment </w:t>
      </w:r>
      <w:r w:rsidR="00C14CA1">
        <w:rPr>
          <w:rFonts w:ascii="Cambria" w:hAnsi="Cambria" w:cs="Arial"/>
        </w:rPr>
        <w:t xml:space="preserve">might </w:t>
      </w:r>
      <w:r w:rsidR="00BE0AF7">
        <w:rPr>
          <w:rFonts w:ascii="Cambria" w:hAnsi="Cambria" w:cs="Arial"/>
        </w:rPr>
        <w:t>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w:t>
      </w:r>
      <w:r w:rsidR="00C14CA1">
        <w:rPr>
          <w:rFonts w:ascii="Cambria" w:hAnsi="Cambria" w:cs="Arial"/>
        </w:rPr>
        <w:t xml:space="preserve">also </w:t>
      </w:r>
      <w:r w:rsidR="00B80132">
        <w:rPr>
          <w:rFonts w:ascii="Cambria" w:hAnsi="Cambria" w:cs="Arial"/>
        </w:rPr>
        <w:t>how variable polymorphism types group together as putative “</w:t>
      </w:r>
      <w:r w:rsidR="00D356D4">
        <w:rPr>
          <w:rFonts w:ascii="Cambria" w:hAnsi="Cambria" w:cs="Arial"/>
        </w:rPr>
        <w:t>profiles</w:t>
      </w:r>
      <w:r w:rsidR="00B80132">
        <w:rPr>
          <w:rFonts w:ascii="Cambria" w:hAnsi="Cambria" w:cs="Arial"/>
        </w:rPr>
        <w:t>” of mutation rate variation</w:t>
      </w:r>
      <w:r w:rsidR="00D356D4">
        <w:rPr>
          <w:rFonts w:ascii="Cambria" w:hAnsi="Cambria" w:cs="Arial"/>
        </w:rPr>
        <w:t>s</w:t>
      </w:r>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C14CA1">
        <w:rPr>
          <w:rFonts w:ascii="Cambria" w:hAnsi="Cambria" w:cs="Arial"/>
        </w:rPr>
        <w:t>may help</w:t>
      </w:r>
      <w:r w:rsidR="00427647">
        <w:rPr>
          <w:rFonts w:ascii="Cambria" w:hAnsi="Cambria" w:cs="Arial"/>
        </w:rPr>
        <w:t xml:space="preserve"> to link such changes to a putative genetic or environmental cause.</w:t>
      </w:r>
      <w:r w:rsidR="00D67385">
        <w:rPr>
          <w:rFonts w:ascii="Cambria" w:hAnsi="Cambria" w:cs="Arial"/>
        </w:rPr>
        <w:t xml:space="preserve"> </w:t>
      </w:r>
    </w:p>
    <w:p w14:paraId="28CC055A" w14:textId="21C6B231"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w:t>
      </w:r>
      <w:r w:rsidR="0002400B">
        <w:rPr>
          <w:rFonts w:ascii="Cambria" w:hAnsi="Cambria" w:cs="Arial"/>
        </w:rPr>
        <w:t xml:space="preserve">used to examine variability in </w:t>
      </w:r>
      <w:r w:rsidR="00224B08">
        <w:rPr>
          <w:rFonts w:ascii="Cambria" w:hAnsi="Cambria" w:cs="Arial"/>
        </w:rPr>
        <w:t>mutation rate</w:t>
      </w:r>
      <w:r w:rsidR="0002400B">
        <w:rPr>
          <w:rFonts w:ascii="Cambria" w:hAnsi="Cambria" w:cs="Arial"/>
        </w:rPr>
        <w:t>s across populations</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4285CEB0"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of sequence contexts</w:t>
      </w:r>
      <w:r w:rsidR="0002400B">
        <w:rPr>
          <w:rFonts w:ascii="Cambria" w:hAnsi="Cambria" w:cs="Arial"/>
        </w:rPr>
        <w:t xml:space="preserve"> clustered into common mutational signatures across populations</w:t>
      </w:r>
      <w:r w:rsidR="00590F3D">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6086ED1" w:rsidR="000F7E37" w:rsidRDefault="0087755C" w:rsidP="002F38A1">
      <w:pPr>
        <w:spacing w:after="0" w:line="360" w:lineRule="auto"/>
        <w:jc w:val="both"/>
        <w:rPr>
          <w:rFonts w:ascii="Cambria" w:hAnsi="Cambria" w:cs="Arial"/>
        </w:rPr>
      </w:pPr>
      <w:r w:rsidRPr="002F38A1">
        <w:rPr>
          <w:rFonts w:ascii="Cambria" w:hAnsi="Cambria" w:cs="Arial"/>
          <w:b/>
        </w:rPr>
        <w:tab/>
      </w:r>
      <w:r w:rsidR="00282D6D">
        <w:rPr>
          <w:rFonts w:ascii="Cambria" w:hAnsi="Cambria" w:cs="Arial"/>
        </w:rPr>
        <w:t>To quantify</w:t>
      </w:r>
      <w:r w:rsidR="00C04E38">
        <w:rPr>
          <w:rFonts w:ascii="Cambria" w:hAnsi="Cambria" w:cs="Arial"/>
        </w:rPr>
        <w:t xml:space="preserve"> </w:t>
      </w:r>
      <w:r w:rsidR="00282D6D">
        <w:rPr>
          <w:rFonts w:ascii="Cambria" w:hAnsi="Cambria" w:cs="Arial"/>
        </w:rPr>
        <w:t>differences in the frequenc</w:t>
      </w:r>
      <w:r w:rsidR="006C218D">
        <w:rPr>
          <w:rFonts w:ascii="Cambria" w:hAnsi="Cambria" w:cs="Arial"/>
        </w:rPr>
        <w:t>ies</w:t>
      </w:r>
      <w:r w:rsidR="00282D6D">
        <w:rPr>
          <w:rFonts w:ascii="Cambria" w:hAnsi="Cambria" w:cs="Arial"/>
        </w:rPr>
        <w:t xml:space="preserve"> of </w:t>
      </w:r>
      <w:r w:rsidR="00C04E38">
        <w:rPr>
          <w:rFonts w:ascii="Cambria" w:hAnsi="Cambria" w:cs="Arial"/>
        </w:rPr>
        <w:t>mutation</w:t>
      </w:r>
      <w:r w:rsidR="006C218D">
        <w:rPr>
          <w:rFonts w:ascii="Cambria" w:hAnsi="Cambria" w:cs="Arial"/>
        </w:rPr>
        <w:t xml:space="preserve"> type</w:t>
      </w:r>
      <w:r w:rsidR="00282D6D">
        <w:rPr>
          <w:rFonts w:ascii="Cambria" w:hAnsi="Cambria" w:cs="Arial"/>
        </w:rPr>
        <w:t>s across populations,</w:t>
      </w:r>
      <w:r w:rsidR="00282D6D" w:rsidDel="00282D6D">
        <w:rPr>
          <w:rFonts w:ascii="Cambria" w:hAnsi="Cambria" w:cs="Arial"/>
        </w:rPr>
        <w:t xml:space="preserve"> </w:t>
      </w:r>
      <w:r w:rsidR="006C2A31" w:rsidRPr="002F38A1">
        <w:rPr>
          <w:rFonts w:ascii="Cambria" w:hAnsi="Cambria" w:cs="Arial"/>
        </w:rPr>
        <w:t>we assembled</w:t>
      </w:r>
      <w:r w:rsidR="008B4193" w:rsidRPr="002F38A1">
        <w:rPr>
          <w:rFonts w:ascii="Cambria" w:hAnsi="Cambria" w:cs="Arial"/>
        </w:rPr>
        <w:t xml:space="preserve"> sets of genetic variants specific to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9B5E7E">
        <w:rPr>
          <w:rFonts w:ascii="Cambria" w:hAnsi="Cambria" w:cs="Arial"/>
        </w:rPr>
        <w:t>, excluding admixed populations</w:t>
      </w:r>
      <w:r w:rsidR="007B094F" w:rsidRPr="002F38A1">
        <w:rPr>
          <w:rFonts w:ascii="Cambria" w:hAnsi="Cambria" w:cs="Arial"/>
        </w:rPr>
        <w:t>)</w:t>
      </w:r>
      <w:r w:rsidR="00112C6F" w:rsidRPr="002F38A1">
        <w:rPr>
          <w:rFonts w:ascii="Cambria" w:hAnsi="Cambria" w:cs="Arial"/>
        </w:rPr>
        <w:t xml:space="preserve"> from the 1000 </w:t>
      </w:r>
      <w:r w:rsidR="009B5E7E">
        <w:rPr>
          <w:rFonts w:ascii="Cambria" w:hAnsi="Cambria" w:cs="Arial"/>
        </w:rPr>
        <w:t>G</w:t>
      </w:r>
      <w:r w:rsidR="00112C6F" w:rsidRPr="002F38A1">
        <w:rPr>
          <w:rFonts w:ascii="Cambria" w:hAnsi="Cambria" w:cs="Arial"/>
        </w:rPr>
        <w:t xml:space="preserve">enomes </w:t>
      </w:r>
      <w:r w:rsidR="009B5E7E">
        <w:rPr>
          <w:rFonts w:ascii="Cambria" w:hAnsi="Cambria" w:cs="Arial"/>
        </w:rPr>
        <w:t>Project (</w:t>
      </w:r>
      <w:r w:rsidR="00112C6F" w:rsidRPr="002F38A1">
        <w:rPr>
          <w:rFonts w:ascii="Cambria" w:hAnsi="Cambria" w:cs="Arial"/>
        </w:rPr>
        <w:t xml:space="preserve">phase </w:t>
      </w:r>
      <w:r w:rsidR="009B5E7E">
        <w:rPr>
          <w:rFonts w:ascii="Cambria" w:hAnsi="Cambria" w:cs="Arial"/>
        </w:rPr>
        <w:t>3)</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9B5E7E">
        <w:rPr>
          <w:rFonts w:ascii="Cambria" w:hAnsi="Cambria" w:cs="Arial"/>
        </w:rPr>
        <w:t>As</w:t>
      </w:r>
      <w:r w:rsidR="009B5E7E" w:rsidRPr="002F38A1">
        <w:rPr>
          <w:rFonts w:ascii="Cambria" w:hAnsi="Cambria" w:cs="Arial"/>
        </w:rPr>
        <w:t xml:space="preserve"> </w:t>
      </w:r>
      <w:r w:rsidR="00FA093C" w:rsidRPr="002F38A1">
        <w:rPr>
          <w:rFonts w:ascii="Cambria" w:hAnsi="Cambria" w:cs="Arial"/>
        </w:rPr>
        <w:t>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 xml:space="preserve">nder selection, we </w:t>
      </w:r>
      <w:r w:rsidR="009B5E7E">
        <w:rPr>
          <w:rFonts w:ascii="Cambria" w:hAnsi="Cambria" w:cs="Arial"/>
        </w:rPr>
        <w:t>focused</w:t>
      </w:r>
      <w:r w:rsidR="009B5E7E" w:rsidRPr="002F38A1">
        <w:rPr>
          <w:rFonts w:ascii="Cambria" w:hAnsi="Cambria" w:cs="Arial"/>
        </w:rPr>
        <w:t xml:space="preserve"> </w:t>
      </w:r>
      <w:r w:rsidR="009B5E7E">
        <w:rPr>
          <w:rFonts w:ascii="Cambria" w:hAnsi="Cambria" w:cs="Arial"/>
        </w:rPr>
        <w:t xml:space="preserve">on </w:t>
      </w:r>
      <w:r w:rsidR="005172A3">
        <w:rPr>
          <w:rFonts w:ascii="Cambria" w:hAnsi="Cambria" w:cs="Arial"/>
        </w:rPr>
        <w:t xml:space="preserve">variants </w:t>
      </w:r>
      <w:r w:rsidR="009B5E7E">
        <w:rPr>
          <w:rFonts w:ascii="Cambria" w:hAnsi="Cambria" w:cs="Arial"/>
        </w:rPr>
        <w:t xml:space="preserve">observed </w:t>
      </w:r>
      <w:r w:rsidR="005172A3">
        <w:rPr>
          <w:rFonts w:ascii="Cambria" w:hAnsi="Cambria" w:cs="Arial"/>
        </w:rPr>
        <w:t xml:space="preserve">in the </w:t>
      </w:r>
      <w:commentRangeStart w:id="0"/>
      <w:commentRangeStart w:id="1"/>
      <w:r w:rsidR="005172A3">
        <w:rPr>
          <w:rFonts w:ascii="Cambria" w:hAnsi="Cambria" w:cs="Arial"/>
        </w:rPr>
        <w:t>non-coding genome</w:t>
      </w:r>
      <w:commentRangeEnd w:id="0"/>
      <w:r w:rsidR="00EF3474">
        <w:rPr>
          <w:rStyle w:val="CommentReference"/>
        </w:rPr>
        <w:commentReference w:id="0"/>
      </w:r>
      <w:r w:rsidR="009B5E7E">
        <w:rPr>
          <w:rFonts w:ascii="Cambria" w:hAnsi="Cambria" w:cs="Arial"/>
        </w:rPr>
        <w:t xml:space="preserve"> </w:t>
      </w:r>
      <w:commentRangeEnd w:id="1"/>
      <w:r w:rsidR="00622E29">
        <w:rPr>
          <w:rStyle w:val="CommentReference"/>
        </w:rPr>
        <w:commentReference w:id="1"/>
      </w:r>
      <w:r w:rsidR="00795343">
        <w:rPr>
          <w:rFonts w:ascii="Cambria" w:hAnsi="Cambria" w:cs="Arial"/>
        </w:rPr>
        <w:t>(</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sidRPr="00622E29">
        <w:rPr>
          <w:rFonts w:ascii="Cambria" w:hAnsi="Cambria" w:cs="Arial"/>
        </w:rPr>
        <w:t>7,049,495</w:t>
      </w:r>
      <w:r w:rsidR="00B50D44">
        <w:rPr>
          <w:rFonts w:ascii="Cambria" w:hAnsi="Cambria" w:cs="Arial"/>
        </w:rPr>
        <w:t xml:space="preserve"> </w:t>
      </w:r>
      <w:r w:rsidR="000A053A" w:rsidRPr="002F38A1">
        <w:rPr>
          <w:rFonts w:ascii="Cambria" w:hAnsi="Cambria" w:cs="Arial"/>
        </w:rPr>
        <w:t xml:space="preserve">private African variants, </w:t>
      </w:r>
      <w:r w:rsidR="00D25033" w:rsidRPr="00622E29">
        <w:rPr>
          <w:rFonts w:ascii="Cambria" w:hAnsi="Cambria" w:cs="Arial"/>
        </w:rPr>
        <w:t>1,</w:t>
      </w:r>
      <w:r w:rsidR="00B50D44" w:rsidRPr="00622E29">
        <w:rPr>
          <w:rFonts w:ascii="Cambria" w:hAnsi="Cambria" w:cs="Arial"/>
        </w:rPr>
        <w:t>296,125</w:t>
      </w:r>
      <w:r w:rsidR="00622E29">
        <w:rPr>
          <w:rFonts w:ascii="Cambria" w:hAnsi="Cambria" w:cs="Arial"/>
        </w:rPr>
        <w:t xml:space="preserve"> </w:t>
      </w:r>
      <w:r w:rsidR="000A053A" w:rsidRPr="002F38A1">
        <w:rPr>
          <w:rFonts w:ascii="Cambria" w:hAnsi="Cambria" w:cs="Arial"/>
        </w:rPr>
        <w:t>pri</w:t>
      </w:r>
      <w:r w:rsidR="00D25033" w:rsidRPr="002F38A1">
        <w:rPr>
          <w:rFonts w:ascii="Cambria" w:hAnsi="Cambria" w:cs="Arial"/>
        </w:rPr>
        <w:t xml:space="preserve">vate European, and </w:t>
      </w:r>
      <w:r w:rsidR="00D25033" w:rsidRPr="00622E29">
        <w:rPr>
          <w:rFonts w:ascii="Cambria" w:hAnsi="Cambria" w:cs="Arial"/>
        </w:rPr>
        <w:t>1,</w:t>
      </w:r>
      <w:r w:rsidR="00B50D44" w:rsidRPr="00622E29">
        <w:rPr>
          <w:rFonts w:ascii="Cambria" w:hAnsi="Cambria" w:cs="Arial"/>
        </w:rPr>
        <w:t>964</w:t>
      </w:r>
      <w:r w:rsidR="00D25033" w:rsidRPr="00622E29">
        <w:rPr>
          <w:rFonts w:ascii="Cambria" w:hAnsi="Cambria" w:cs="Arial"/>
        </w:rPr>
        <w:t>,</w:t>
      </w:r>
      <w:r w:rsidR="00B50D44" w:rsidRPr="00622E29">
        <w:rPr>
          <w:rFonts w:ascii="Cambria" w:hAnsi="Cambria" w:cs="Arial"/>
        </w:rPr>
        <w:t>196</w:t>
      </w:r>
      <w:r w:rsidR="00D25033" w:rsidRPr="002F38A1">
        <w:rPr>
          <w:rFonts w:ascii="Cambria" w:hAnsi="Cambria" w:cs="Arial"/>
        </w:rPr>
        <w:t xml:space="preserve"> and </w:t>
      </w:r>
      <w:r w:rsidR="00D25033" w:rsidRPr="00622E29">
        <w:rPr>
          <w:rFonts w:ascii="Cambria" w:hAnsi="Cambria" w:cs="Arial"/>
        </w:rPr>
        <w:t>1,</w:t>
      </w:r>
      <w:r w:rsidR="00B50D44" w:rsidRPr="00622E29">
        <w:rPr>
          <w:rFonts w:ascii="Cambria" w:hAnsi="Cambria" w:cs="Arial"/>
        </w:rPr>
        <w:t>985,436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0E8E7CC3"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795343">
        <w:rPr>
          <w:rFonts w:ascii="Cambria" w:hAnsi="Cambria" w:cs="Arial"/>
        </w:rPr>
        <w:fldChar w:fldCharType="separate"/>
      </w:r>
      <w:r w:rsidR="00FF17B7" w:rsidRPr="00FF17B7">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BC327F">
        <w:rPr>
          <w:rFonts w:ascii="Cambria" w:hAnsi="Cambria" w:cs="Arial"/>
        </w:rPr>
        <w:fldChar w:fldCharType="separate"/>
      </w:r>
      <w:r w:rsidR="00FF17B7" w:rsidRPr="00FF17B7">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bookmarkStart w:id="2" w:name="_GoBack"/>
      <w:r w:rsidR="00795343" w:rsidRPr="00B863AC">
        <w:rPr>
          <w:rFonts w:ascii="Cambria" w:hAnsi="Cambria" w:cs="Arial"/>
          <w:b/>
        </w:rPr>
        <w:t>S</w:t>
      </w:r>
      <w:r w:rsidR="00BC327F" w:rsidRPr="00B863AC">
        <w:rPr>
          <w:rFonts w:ascii="Cambria" w:hAnsi="Cambria" w:cs="Arial"/>
          <w:b/>
        </w:rPr>
        <w:t>upple</w:t>
      </w:r>
      <w:bookmarkEnd w:id="2"/>
      <w:r w:rsidR="00BC327F" w:rsidRPr="00B863AC">
        <w:rPr>
          <w:rFonts w:ascii="Cambria" w:hAnsi="Cambria" w:cs="Arial"/>
          <w:b/>
        </w:rPr>
        <w:t>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86032A">
        <w:rPr>
          <w:rFonts w:ascii="Cambria" w:hAnsi="Cambria" w:cs="Arial"/>
        </w:rPr>
        <w:fldChar w:fldCharType="separate"/>
      </w:r>
      <w:r w:rsidR="00FF17B7" w:rsidRPr="00FF17B7">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575E9022"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9B5E7E">
        <w:rPr>
          <w:rFonts w:ascii="Cambria" w:hAnsi="Cambria" w:cs="Arial"/>
        </w:rPr>
        <w:t>:</w:t>
      </w:r>
      <w:r w:rsidR="00694BFA">
        <w:rPr>
          <w:rFonts w:ascii="Cambria" w:hAnsi="Cambria" w:cs="Arial"/>
        </w:rPr>
        <w:t xml:space="preserve">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9B5E7E">
        <w:rPr>
          <w:rFonts w:ascii="Cambria" w:hAnsi="Cambria" w:cs="Arial"/>
        </w:rPr>
        <w:t xml:space="preserve">all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 xml:space="preserve">all four possible types of </w:t>
      </w:r>
      <w:proofErr w:type="spellStart"/>
      <w:r w:rsidR="00030CC1">
        <w:rPr>
          <w:rFonts w:ascii="Cambria" w:hAnsi="Cambria" w:cs="Arial"/>
        </w:rPr>
        <w:t>CpG</w:t>
      </w:r>
      <w:proofErr w:type="spellEnd"/>
      <w:r w:rsidR="00030CC1">
        <w:rPr>
          <w:rFonts w:ascii="Cambria" w:hAnsi="Cambria" w:cs="Arial"/>
        </w:rPr>
        <w:t xml:space="preserve">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proofErr w:type="spellStart"/>
      <w:r w:rsidR="009B5E7E">
        <w:rPr>
          <w:rFonts w:ascii="Cambria" w:hAnsi="Cambria" w:cs="Arial"/>
        </w:rPr>
        <w:t>P</w:t>
      </w:r>
      <w:r w:rsidR="009B5E7E" w:rsidRPr="00A206B1">
        <w:rPr>
          <w:rFonts w:ascii="Cambria" w:hAnsi="Cambria" w:cs="Arial"/>
          <w:vertAlign w:val="subscript"/>
        </w:rPr>
        <w:t>ordered</w:t>
      </w:r>
      <w:proofErr w:type="spellEnd"/>
      <w:r w:rsidR="00B50D44">
        <w:rPr>
          <w:rFonts w:ascii="Cambria" w:hAnsi="Cambria" w:cs="Arial"/>
        </w:rPr>
        <w:t xml:space="preserve">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del w:id="3" w:author="Rocky Caelie Aikens" w:date="2018-03-26T13:04:00Z">
        <w:r w:rsidR="00B50D44" w:rsidDel="00200014">
          <w:rPr>
            <w:rFonts w:ascii="Cambria" w:hAnsi="Cambria" w:cs="Arial"/>
            <w:b/>
          </w:rPr>
          <w:delText>, Supplementary Note</w:delText>
        </w:r>
      </w:del>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substitutions</w:t>
      </w:r>
      <w:r w:rsidR="009B5E7E">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94BFA">
        <w:rPr>
          <w:rFonts w:ascii="Cambria" w:hAnsi="Cambria" w:cs="Arial"/>
        </w:rPr>
        <w:fldChar w:fldCharType="separate"/>
      </w:r>
      <w:r w:rsidR="00FF17B7" w:rsidRPr="00FF17B7">
        <w:rPr>
          <w:rFonts w:ascii="Cambria" w:hAnsi="Cambria" w:cs="Arial"/>
          <w:noProof/>
          <w:vertAlign w:val="superscript"/>
        </w:rPr>
        <w:t>5</w:t>
      </w:r>
      <w:r w:rsidR="00694BFA">
        <w:rPr>
          <w:rFonts w:ascii="Cambria" w:hAnsi="Cambria" w:cs="Arial"/>
        </w:rPr>
        <w:fldChar w:fldCharType="end"/>
      </w:r>
      <w:r w:rsidR="009B5E7E">
        <w:rPr>
          <w:rFonts w:ascii="Cambria" w:hAnsi="Cambria" w:cs="Arial"/>
        </w:rPr>
        <w:t>; we also</w:t>
      </w:r>
      <w:r w:rsidR="002E309A">
        <w:rPr>
          <w:rFonts w:ascii="Cambria" w:hAnsi="Cambria" w:cs="Arial"/>
        </w:rPr>
        <w:t xml:space="preserve"> note</w:t>
      </w:r>
      <w:r w:rsidR="009B5E7E">
        <w:rPr>
          <w:rFonts w:ascii="Cambria" w:hAnsi="Cambria" w:cs="Arial"/>
        </w:rPr>
        <w:t>d</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w:t>
      </w:r>
      <w:r w:rsidR="00FF17B7">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5</w:t>
      </w:r>
      <w:r w:rsidR="00FF17B7">
        <w:rPr>
          <w:rFonts w:ascii="Cambria" w:hAnsi="Cambria" w:cs="Arial"/>
        </w:rPr>
        <w:fldChar w:fldCharType="end"/>
      </w:r>
      <w:r w:rsidR="00FF17B7">
        <w:rPr>
          <w:rFonts w:ascii="Cambria" w:hAnsi="Cambria" w:cs="Arial"/>
        </w:rPr>
        <w:t xml:space="preserve"> </w:t>
      </w:r>
      <w:r w:rsidR="00030CC1">
        <w:rPr>
          <w:rFonts w:ascii="Cambria" w:hAnsi="Cambria" w:cs="Arial"/>
        </w:rPr>
        <w:t>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07F14">
        <w:rPr>
          <w:rFonts w:ascii="Cambria" w:hAnsi="Cambria" w:cs="Arial"/>
        </w:rPr>
        <w:fldChar w:fldCharType="separate"/>
      </w:r>
      <w:r w:rsidR="00FF17B7" w:rsidRPr="00FF17B7">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4"/>
      <w:r w:rsidR="00030CC1">
        <w:rPr>
          <w:rFonts w:ascii="Cambria" w:hAnsi="Cambria" w:cs="Arial"/>
        </w:rPr>
        <w:t xml:space="preserve">not observe </w:t>
      </w:r>
      <w:commentRangeEnd w:id="4"/>
      <w:r w:rsidR="009B5E7E">
        <w:rPr>
          <w:rStyle w:val="CommentReference"/>
        </w:rPr>
        <w:commentReference w:id="4"/>
      </w:r>
      <w:r w:rsidR="00030CC1">
        <w:rPr>
          <w:rFonts w:ascii="Cambria" w:hAnsi="Cambria" w:cs="Arial"/>
        </w:rPr>
        <w:t>(</w:t>
      </w:r>
      <w:r w:rsidR="002E309A" w:rsidRPr="00C82C23">
        <w:rPr>
          <w:rFonts w:ascii="Cambria" w:hAnsi="Cambria" w:cs="Arial"/>
          <w:b/>
        </w:rPr>
        <w:t>Supplementary Note</w:t>
      </w:r>
      <w:r w:rsidR="00030CC1">
        <w:rPr>
          <w:rFonts w:ascii="Cambria" w:hAnsi="Cambria" w:cs="Arial"/>
        </w:rPr>
        <w:t>).</w:t>
      </w:r>
    </w:p>
    <w:p w14:paraId="5EC714FE" w14:textId="081CECFA"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sidR="009E04CC">
        <w:rPr>
          <w:rFonts w:ascii="Cambria" w:hAnsi="Cambria" w:cs="Arial"/>
        </w:rPr>
        <w:t xml:space="preserve">corresponding to a </w:t>
      </w:r>
      <w:proofErr w:type="spellStart"/>
      <w:r>
        <w:rPr>
          <w:rFonts w:ascii="Cambria" w:hAnsi="Cambria" w:cs="Arial"/>
        </w:rPr>
        <w:t>P</w:t>
      </w:r>
      <w:r w:rsidR="00592C64">
        <w:rPr>
          <w:rFonts w:ascii="Cambria" w:hAnsi="Cambria" w:cs="Arial"/>
          <w:vertAlign w:val="subscript"/>
        </w:rPr>
        <w:t>ordered</w:t>
      </w:r>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Kong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09DF8024" w:rsidR="00C82C23" w:rsidRDefault="000F6229" w:rsidP="00C82C23">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w:t>
      </w:r>
      <w:r w:rsidR="00DF61D7">
        <w:rPr>
          <w:rFonts w:ascii="Cambria" w:hAnsi="Cambria" w:cs="Arial"/>
        </w:rPr>
        <w:t xml:space="preserve"> - </w:t>
      </w:r>
      <w:r w:rsidR="00135A0D">
        <w:rPr>
          <w:rFonts w:ascii="Cambria" w:hAnsi="Cambria" w:cs="Arial"/>
        </w:rPr>
        <w:t>TCA</w:t>
      </w:r>
      <w:r w:rsidR="00135A0D" w:rsidRPr="002F38A1">
        <w:rPr>
          <w:rFonts w:ascii="Cambria" w:hAnsi="Cambria" w:cs="Arial"/>
        </w:rPr>
        <w:t>→</w:t>
      </w:r>
      <w:r w:rsidR="00135A0D">
        <w:rPr>
          <w:rFonts w:ascii="Cambria" w:hAnsi="Cambria" w:cs="Arial"/>
        </w:rPr>
        <w:t xml:space="preserve">T </w:t>
      </w:r>
      <w:r w:rsidR="00DF61D7">
        <w:rPr>
          <w:rFonts w:ascii="Cambria" w:hAnsi="Cambria" w:cs="Arial"/>
        </w:rPr>
        <w:t xml:space="preserve">- </w:t>
      </w:r>
      <w:r w:rsidR="00135A0D">
        <w:rPr>
          <w:rFonts w:ascii="Cambria" w:hAnsi="Cambria" w:cs="Arial"/>
        </w:rPr>
        <w:t>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DF61D7">
        <w:rPr>
          <w:rFonts w:ascii="Cambria" w:hAnsi="Cambria" w:cs="Arial"/>
        </w:rPr>
        <w:t xml:space="preserve">the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6CC8FE72" w:rsidR="007A5D5A" w:rsidRDefault="00607F14" w:rsidP="00110662">
      <w:pPr>
        <w:spacing w:after="0" w:line="360" w:lineRule="auto"/>
        <w:jc w:val="both"/>
        <w:rPr>
          <w:rFonts w:ascii="Cambria" w:hAnsi="Cambria" w:cs="Arial"/>
        </w:rPr>
      </w:pPr>
      <w:r>
        <w:rPr>
          <w:rFonts w:ascii="Cambria" w:hAnsi="Cambria" w:cs="Arial"/>
          <w:b/>
        </w:rPr>
        <w:tab/>
      </w:r>
      <w:r w:rsidR="00DF61D7">
        <w:rPr>
          <w:rFonts w:ascii="Cambria" w:hAnsi="Cambria" w:cs="Arial"/>
        </w:rPr>
        <w:t>W</w:t>
      </w:r>
      <w:r>
        <w:rPr>
          <w:rFonts w:ascii="Cambria" w:hAnsi="Cambria" w:cs="Arial"/>
        </w:rPr>
        <w:t xml:space="preserve">e next </w:t>
      </w:r>
      <w:r w:rsidR="00110662">
        <w:rPr>
          <w:rFonts w:ascii="Cambria" w:hAnsi="Cambria" w:cs="Arial"/>
        </w:rPr>
        <w:t>sought to identify sets of substation classes that share similar profiles of enrichment or depletion across the globe, which</w:t>
      </w:r>
      <w:r w:rsidR="00DF61D7">
        <w:rPr>
          <w:rFonts w:ascii="Cambria" w:hAnsi="Cambria" w:cs="Arial"/>
        </w:rPr>
        <w:t xml:space="preserve"> we hypothesize</w:t>
      </w:r>
      <w:r w:rsidR="00110662">
        <w:rPr>
          <w:rFonts w:ascii="Cambria" w:hAnsi="Cambria" w:cs="Arial"/>
        </w:rPr>
        <w:t xml:space="preserve"> might be influenced</w:t>
      </w:r>
      <w:r>
        <w:rPr>
          <w:rFonts w:ascii="Cambria" w:hAnsi="Cambria" w:cs="Arial"/>
        </w:rPr>
        <w:t xml:space="preserve"> b</w:t>
      </w:r>
      <w:r w:rsidR="00110662">
        <w:rPr>
          <w:rFonts w:ascii="Cambria" w:hAnsi="Cambria" w:cs="Arial"/>
        </w:rPr>
        <w:t xml:space="preserve">y a common underlying mechanism. To this end, we </w:t>
      </w:r>
      <w:r w:rsidR="00DF61D7">
        <w:rPr>
          <w:rFonts w:ascii="Cambria" w:hAnsi="Cambria" w:cs="Arial"/>
        </w:rPr>
        <w:t xml:space="preserve">performed </w:t>
      </w:r>
      <w:r w:rsidR="00110662">
        <w:rPr>
          <w:rFonts w:ascii="Cambria" w:hAnsi="Cambria" w:cs="Arial"/>
        </w:rPr>
        <w:t xml:space="preserve">hierarchical clustering of 3-mer polymorphism types based upon their relative inferred mutation rates in each of the twenty 1,000 Genomes Project subpopulations comprising the non-admixed continental groups from our </w:t>
      </w:r>
      <w:r w:rsidR="00DF61D7">
        <w:rPr>
          <w:rFonts w:ascii="Cambria" w:hAnsi="Cambria" w:cs="Arial"/>
        </w:rPr>
        <w:t xml:space="preserve">initial </w:t>
      </w:r>
      <w:r w:rsidR="00110662">
        <w:rPr>
          <w:rFonts w:ascii="Cambria" w:hAnsi="Cambria" w:cs="Arial"/>
        </w:rPr>
        <w:t>analysis.</w:t>
      </w:r>
      <w:r w:rsidR="00110662">
        <w:rPr>
          <w:rFonts w:ascii="Cambria" w:hAnsi="Cambria" w:cs="Arial"/>
          <w:b/>
        </w:rPr>
        <w:t xml:space="preserve"> </w:t>
      </w:r>
    </w:p>
    <w:p w14:paraId="247BA1CE" w14:textId="1A1F3CA3"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“profiles” of substitution rates that emerge</w:t>
      </w:r>
      <w:r w:rsidR="00DF61D7">
        <w:rPr>
          <w:rFonts w:ascii="Cambria" w:hAnsi="Cambria" w:cs="Arial"/>
        </w:rPr>
        <w:t>d</w:t>
      </w:r>
      <w:r w:rsidR="00110662">
        <w:rPr>
          <w:rFonts w:ascii="Cambria" w:hAnsi="Cambria" w:cs="Arial"/>
        </w:rPr>
        <w:t xml:space="preserv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110662">
        <w:rPr>
          <w:rFonts w:ascii="Cambria" w:hAnsi="Cambria" w:cs="Arial"/>
        </w:rPr>
        <w:fldChar w:fldCharType="separate"/>
      </w:r>
      <w:r w:rsidR="00FF17B7" w:rsidRPr="00FF17B7">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460CF4F4"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xml:space="preserve">, </w:t>
      </w:r>
      <w:proofErr w:type="spellStart"/>
      <w:r w:rsidR="00A3468F">
        <w:rPr>
          <w:rFonts w:ascii="Cambria" w:hAnsi="Cambria" w:cs="Arial"/>
          <w:b/>
        </w:rPr>
        <w:t>P</w:t>
      </w:r>
      <w:r w:rsidR="00A3468F" w:rsidRPr="00A206B1">
        <w:rPr>
          <w:rFonts w:ascii="Cambria" w:hAnsi="Cambria" w:cs="Arial"/>
          <w:b/>
          <w:vertAlign w:val="subscript"/>
        </w:rPr>
        <w:t>ordered</w:t>
      </w:r>
      <w:proofErr w:type="spellEnd"/>
      <w:r w:rsidR="00F81F16">
        <w:rPr>
          <w:rFonts w:ascii="Cambria" w:hAnsi="Cambria" w:cs="Arial"/>
          <w:b/>
        </w:rPr>
        <w:t xml:space="preserve"> &lt; </w:t>
      </w:r>
      <w:r w:rsidR="00A3468F">
        <w:rPr>
          <w:rFonts w:ascii="Cambria" w:hAnsi="Cambria" w:cs="Arial"/>
          <w:b/>
        </w:rPr>
        <w:t>7</w:t>
      </w:r>
      <w:r w:rsidR="00F81F16">
        <w:rPr>
          <w:rFonts w:ascii="Cambria" w:hAnsi="Cambria" w:cs="Arial"/>
          <w:b/>
        </w:rPr>
        <w:t xml:space="preserve">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A3468F">
        <w:rPr>
          <w:rFonts w:ascii="Cambria" w:hAnsi="Cambria" w:cs="Arial"/>
        </w:rPr>
        <w:t>p</w:t>
      </w:r>
      <w:r w:rsidR="009E2ED5">
        <w:rPr>
          <w:rFonts w:ascii="Cambria" w:hAnsi="Cambria" w:cs="Arial"/>
        </w:rPr>
        <w:t>rofile</w:t>
      </w:r>
      <w:r w:rsidR="00F81F16">
        <w:rPr>
          <w:rFonts w:ascii="Cambria" w:hAnsi="Cambria" w:cs="Arial"/>
        </w:rPr>
        <w:t>s</w:t>
      </w:r>
      <w:r w:rsidR="009E2ED5">
        <w:rPr>
          <w:rFonts w:ascii="Cambria" w:hAnsi="Cambria" w:cs="Arial"/>
        </w:rPr>
        <w:t xml:space="preserve"> </w:t>
      </w:r>
      <w:r w:rsidR="00A3468F">
        <w:rPr>
          <w:rFonts w:ascii="Cambria" w:hAnsi="Cambria" w:cs="Arial"/>
        </w:rPr>
        <w:t>#</w:t>
      </w:r>
      <w:r w:rsidR="00F81F16">
        <w:rPr>
          <w:rFonts w:ascii="Cambria" w:hAnsi="Cambria" w:cs="Arial"/>
        </w:rPr>
        <w:t>3</w:t>
      </w:r>
      <w:r>
        <w:rPr>
          <w:rFonts w:ascii="Cambria" w:hAnsi="Cambria" w:cs="Arial"/>
        </w:rPr>
        <w:t xml:space="preserve">a and </w:t>
      </w:r>
      <w:r w:rsidR="00A3468F">
        <w:rPr>
          <w:rFonts w:ascii="Cambria" w:hAnsi="Cambria" w:cs="Arial"/>
        </w:rPr>
        <w:t>#</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E67414">
        <w:rPr>
          <w:rFonts w:ascii="Cambria" w:hAnsi="Cambria" w:cs="Arial"/>
        </w:rPr>
        <w:fldChar w:fldCharType="separate"/>
      </w:r>
      <w:r w:rsidR="00FF17B7" w:rsidRPr="00FF17B7">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0DC9AF7E"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r w:rsidR="00A3468F">
        <w:rPr>
          <w:rFonts w:ascii="Cambria" w:hAnsi="Cambria" w:cs="Arial"/>
        </w:rPr>
        <w:t>substitutions</w:t>
      </w:r>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E5EB0">
        <w:rPr>
          <w:rFonts w:ascii="Cambria" w:hAnsi="Cambria" w:cs="Arial"/>
        </w:rPr>
        <w:fldChar w:fldCharType="separate"/>
      </w:r>
      <w:r w:rsidR="00FF17B7" w:rsidRPr="00FF17B7">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136E249D"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Given that</w:t>
      </w:r>
      <w:r w:rsidR="00B00C80">
        <w:rPr>
          <w:rFonts w:ascii="Cambria" w:hAnsi="Cambria" w:cs="Arial"/>
        </w:rPr>
        <w:t xml:space="preserve"> broader windows of</w:t>
      </w:r>
      <w:r w:rsidR="005F6B4A">
        <w:rPr>
          <w:rFonts w:ascii="Cambria" w:hAnsi="Cambria" w:cs="Arial"/>
        </w:rPr>
        <w:t xml:space="preserve"> sequence context </w:t>
      </w:r>
      <w:r w:rsidR="00B00C80">
        <w:rPr>
          <w:rFonts w:ascii="Cambria" w:hAnsi="Cambria" w:cs="Arial"/>
        </w:rPr>
        <w:t>around a</w:t>
      </w:r>
      <w:r w:rsidR="005F6B4A">
        <w:rPr>
          <w:rFonts w:ascii="Cambria" w:hAnsi="Cambria" w:cs="Arial"/>
        </w:rPr>
        <w:t xml:space="preserve"> </w:t>
      </w:r>
      <w:r w:rsidR="00A206B1">
        <w:rPr>
          <w:rFonts w:ascii="Cambria" w:hAnsi="Cambria" w:cs="Arial"/>
        </w:rPr>
        <w:t>genetic locus</w:t>
      </w:r>
      <w:r w:rsidR="002D4D05">
        <w:rPr>
          <w:rFonts w:ascii="Cambria" w:hAnsi="Cambria" w:cs="Arial"/>
        </w:rPr>
        <w:t xml:space="preserve"> can have a substantive</w:t>
      </w:r>
      <w:r w:rsidR="005F6B4A">
        <w:rPr>
          <w:rFonts w:ascii="Cambria" w:hAnsi="Cambria" w:cs="Arial"/>
        </w:rPr>
        <w:t xml:space="preserve"> effect on the probability of </w:t>
      </w:r>
      <w:r w:rsidR="00B00C80">
        <w:rPr>
          <w:rFonts w:ascii="Cambria" w:hAnsi="Cambria" w:cs="Arial"/>
        </w:rPr>
        <w:t>substitution</w:t>
      </w:r>
      <w:r w:rsidR="00B00C80">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B00C80">
        <w:rPr>
          <w:rFonts w:ascii="Cambria" w:hAnsi="Cambria" w:cs="Arial"/>
        </w:rPr>
        <w:fldChar w:fldCharType="separate"/>
      </w:r>
      <w:r w:rsidR="00FF17B7" w:rsidRPr="00FF17B7">
        <w:rPr>
          <w:rFonts w:ascii="Cambria" w:hAnsi="Cambria" w:cs="Arial"/>
          <w:noProof/>
          <w:vertAlign w:val="superscript"/>
        </w:rPr>
        <w:t>3,7</w:t>
      </w:r>
      <w:r w:rsidR="00B00C80">
        <w:rPr>
          <w:rFonts w:ascii="Cambria" w:hAnsi="Cambria" w:cs="Arial"/>
        </w:rPr>
        <w:fldChar w:fldCharType="end"/>
      </w:r>
      <w:r w:rsidR="005F6B4A">
        <w:rPr>
          <w:rFonts w:ascii="Cambria" w:hAnsi="Cambria" w:cs="Arial"/>
        </w:rPr>
        <w:t>, w</w:t>
      </w:r>
      <w:r>
        <w:rPr>
          <w:rFonts w:ascii="Cambria" w:hAnsi="Cambria" w:cs="Arial"/>
        </w:rPr>
        <w:t xml:space="preserve">e next </w:t>
      </w:r>
      <w:r w:rsidR="00A3468F">
        <w:rPr>
          <w:rFonts w:ascii="Cambria" w:hAnsi="Cambria" w:cs="Arial"/>
        </w:rPr>
        <w:t xml:space="preserve">took each </w:t>
      </w:r>
      <w:r w:rsidR="00917C7E">
        <w:rPr>
          <w:rFonts w:ascii="Cambria" w:hAnsi="Cambria" w:cs="Arial"/>
        </w:rPr>
        <w:t xml:space="preserve">3-mer type identified </w:t>
      </w:r>
      <w:r w:rsidR="00A3468F">
        <w:rPr>
          <w:rFonts w:ascii="Cambria" w:hAnsi="Cambria" w:cs="Arial"/>
        </w:rPr>
        <w:t xml:space="preserve">as heterogeneous </w:t>
      </w:r>
      <w:r w:rsidR="00917C7E">
        <w:rPr>
          <w:rFonts w:ascii="Cambria" w:hAnsi="Cambria" w:cs="Arial"/>
        </w:rPr>
        <w:t>in the previous section</w:t>
      </w:r>
      <w:r w:rsidR="00A3468F">
        <w:rPr>
          <w:rFonts w:ascii="Cambria" w:hAnsi="Cambria" w:cs="Arial"/>
        </w:rPr>
        <w:t xml:space="preserve"> and measured the frequency of private substitutions in </w:t>
      </w:r>
      <w:r w:rsidR="00B00C80">
        <w:rPr>
          <w:rFonts w:ascii="Cambria" w:hAnsi="Cambria" w:cs="Arial"/>
        </w:rPr>
        <w:t xml:space="preserve">a broader window of </w:t>
      </w:r>
      <w:r w:rsidR="00917C7E">
        <w:rPr>
          <w:rFonts w:ascii="Cambria" w:hAnsi="Cambria" w:cs="Arial"/>
        </w:rPr>
        <w:t>local sequence context</w:t>
      </w:r>
      <w:r w:rsidR="00B00C80">
        <w:rPr>
          <w:rFonts w:ascii="Cambria" w:hAnsi="Cambria" w:cs="Arial"/>
        </w:rPr>
        <w:t xml:space="preserve"> that considered three flanking nucleotides</w:t>
      </w:r>
      <w:r w:rsidR="00CE6BCD">
        <w:rPr>
          <w:rFonts w:ascii="Cambria" w:hAnsi="Cambria" w:cs="Arial"/>
        </w:rPr>
        <w:t xml:space="preserve"> </w:t>
      </w:r>
      <w:r w:rsidR="00396F92">
        <w:rPr>
          <w:rFonts w:ascii="Cambria" w:hAnsi="Cambria" w:cs="Arial"/>
        </w:rPr>
        <w:t>(</w:t>
      </w:r>
      <w:r w:rsidR="00B00C80">
        <w:rPr>
          <w:rFonts w:ascii="Cambria" w:hAnsi="Cambria" w:cs="Arial"/>
          <w:i/>
        </w:rPr>
        <w:t>i.e.</w:t>
      </w:r>
      <w:r w:rsidR="00396F92">
        <w:rPr>
          <w:rFonts w:ascii="Cambria" w:hAnsi="Cambria" w:cs="Arial"/>
        </w:rPr>
        <w:t xml:space="preserve">, </w:t>
      </w:r>
      <w:r w:rsidR="00A3468F">
        <w:rPr>
          <w:rFonts w:ascii="Cambria" w:hAnsi="Cambria" w:cs="Arial"/>
        </w:rPr>
        <w:t xml:space="preserve">a </w:t>
      </w:r>
      <w:proofErr w:type="spellStart"/>
      <w:r w:rsidR="00A3468F">
        <w:rPr>
          <w:rFonts w:ascii="Cambria" w:hAnsi="Cambria" w:cs="Arial"/>
        </w:rPr>
        <w:t>heptanucleotide</w:t>
      </w:r>
      <w:proofErr w:type="spellEnd"/>
      <w:r w:rsidR="00A3468F">
        <w:rPr>
          <w:rFonts w:ascii="Cambria" w:hAnsi="Cambria" w:cs="Arial"/>
        </w:rPr>
        <w:t>, or “</w:t>
      </w:r>
      <w:r w:rsidR="00396F92">
        <w:rPr>
          <w:rFonts w:ascii="Cambria" w:hAnsi="Cambria" w:cs="Arial"/>
        </w:rPr>
        <w:t>7-mer</w:t>
      </w:r>
      <w:r w:rsidR="00A3468F">
        <w:rPr>
          <w:rFonts w:ascii="Cambria" w:hAnsi="Cambria" w:cs="Arial"/>
        </w:rPr>
        <w:t>”</w:t>
      </w:r>
      <w:r w:rsidR="00917C7E">
        <w:rPr>
          <w:rFonts w:ascii="Cambria" w:hAnsi="Cambria" w:cs="Arial"/>
        </w:rPr>
        <w:t xml:space="preserve"> </w:t>
      </w:r>
      <w:r w:rsidR="00A3468F">
        <w:rPr>
          <w:rFonts w:ascii="Cambria" w:hAnsi="Cambria" w:cs="Arial"/>
        </w:rPr>
        <w:t xml:space="preserve">context </w:t>
      </w:r>
      <w:r w:rsidR="00917C7E">
        <w:rPr>
          <w:rFonts w:ascii="Cambria" w:hAnsi="Cambria" w:cs="Arial"/>
        </w:rPr>
        <w:t>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w:t>
      </w:r>
      <w:r w:rsidR="00A3468F">
        <w:rPr>
          <w:rFonts w:ascii="Cambria" w:hAnsi="Cambria" w:cs="Arial"/>
        </w:rPr>
        <w:t xml:space="preserve">common </w:t>
      </w:r>
      <w:r w:rsidR="00917C7E">
        <w:rPr>
          <w:rFonts w:ascii="Cambria" w:hAnsi="Cambria" w:cs="Arial"/>
        </w:rPr>
        <w:t>to all 7-mer expansions</w:t>
      </w:r>
      <w:r w:rsidR="00A3468F">
        <w:rPr>
          <w:rFonts w:ascii="Cambria" w:hAnsi="Cambria" w:cs="Arial"/>
        </w:rPr>
        <w:t>,</w:t>
      </w:r>
      <w:r w:rsidR="00917C7E">
        <w:rPr>
          <w:rFonts w:ascii="Cambria" w:hAnsi="Cambria" w:cs="Arial"/>
        </w:rPr>
        <w:t xml:space="preserve"> </w:t>
      </w:r>
      <w:r w:rsidR="00A3468F">
        <w:rPr>
          <w:rFonts w:ascii="Cambria" w:hAnsi="Cambria" w:cs="Arial"/>
        </w:rPr>
        <w:t xml:space="preserve">or confined to a </w:t>
      </w:r>
      <w:r w:rsidR="00917C7E">
        <w:rPr>
          <w:rFonts w:ascii="Cambria" w:hAnsi="Cambria" w:cs="Arial"/>
        </w:rPr>
        <w:t xml:space="preserve">specific </w:t>
      </w:r>
      <w:r w:rsidR="00A3468F">
        <w:rPr>
          <w:rFonts w:ascii="Cambria" w:hAnsi="Cambria" w:cs="Arial"/>
        </w:rPr>
        <w:t xml:space="preserve">subset of those </w:t>
      </w:r>
      <w:r w:rsidR="00917C7E">
        <w:rPr>
          <w:rFonts w:ascii="Cambria" w:hAnsi="Cambria" w:cs="Arial"/>
        </w:rPr>
        <w:t>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y = x</w:t>
      </w:r>
      <w:r w:rsidR="00B00C80">
        <w:rPr>
          <w:rFonts w:ascii="Cambria" w:hAnsi="Cambria" w:cs="Arial"/>
        </w:rPr>
        <w:t xml:space="preserve"> diagonal</w:t>
      </w:r>
      <w:r w:rsidR="00C46B7A">
        <w:rPr>
          <w:rFonts w:ascii="Cambria" w:hAnsi="Cambria" w:cs="Arial"/>
        </w:rPr>
        <w:t xml:space="preserve">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w:t>
      </w:r>
      <w:r w:rsidR="00B00C80">
        <w:rPr>
          <w:rFonts w:ascii="Cambria" w:hAnsi="Cambria" w:cs="Arial"/>
        </w:rPr>
        <w:t xml:space="preserve"> </w:t>
      </w:r>
      <w:r w:rsidR="00C46B7A">
        <w:rPr>
          <w:rFonts w:ascii="Cambria" w:hAnsi="Cambria" w:cs="Arial"/>
        </w:rPr>
        <w:t>=</w:t>
      </w:r>
      <w:ins w:id="5" w:author="Ben Voight" w:date="2017-11-20T10:49:00Z">
        <w:r w:rsidR="00B00C80">
          <w:rPr>
            <w:rFonts w:ascii="Cambria" w:hAnsi="Cambria" w:cs="Arial"/>
          </w:rPr>
          <w:t xml:space="preserve"> </w:t>
        </w:r>
      </w:ins>
      <w:r w:rsidR="00C46B7A">
        <w:rPr>
          <w:rFonts w:ascii="Cambria" w:hAnsi="Cambria" w:cs="Arial"/>
        </w:rPr>
        <w:t>x line (case III).</w:t>
      </w:r>
    </w:p>
    <w:p w14:paraId="117F2A48" w14:textId="70B80CE5"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 xml:space="preserve">mers comprising </w:t>
      </w:r>
      <w:r w:rsidR="00B00C80">
        <w:rPr>
          <w:rFonts w:ascii="Cambria" w:hAnsi="Cambria" w:cs="Arial"/>
        </w:rPr>
        <w:t>profiles</w:t>
      </w:r>
      <w:r w:rsidR="0056357F">
        <w:rPr>
          <w:rFonts w:ascii="Cambria" w:hAnsi="Cambria" w:cs="Arial"/>
        </w:rPr>
        <w:t xml:space="preserve"> </w:t>
      </w:r>
      <w:r w:rsidR="00B00C80">
        <w:rPr>
          <w:rFonts w:ascii="Cambria" w:hAnsi="Cambria" w:cs="Arial"/>
        </w:rPr>
        <w:t>#</w:t>
      </w:r>
      <w:r w:rsidR="0056357F">
        <w:rPr>
          <w:rFonts w:ascii="Cambria" w:hAnsi="Cambria" w:cs="Arial"/>
        </w:rPr>
        <w:t>1,</w:t>
      </w:r>
      <w:r>
        <w:rPr>
          <w:rFonts w:ascii="Cambria" w:hAnsi="Cambria" w:cs="Arial"/>
        </w:rPr>
        <w:t xml:space="preserve"> </w:t>
      </w:r>
      <w:r w:rsidR="00B00C80">
        <w:rPr>
          <w:rFonts w:ascii="Cambria" w:hAnsi="Cambria" w:cs="Arial"/>
        </w:rPr>
        <w:t>#</w:t>
      </w:r>
      <w:r w:rsidR="00EC33A9">
        <w:rPr>
          <w:rFonts w:ascii="Cambria" w:hAnsi="Cambria" w:cs="Arial"/>
        </w:rPr>
        <w:t xml:space="preserve">2, and </w:t>
      </w:r>
      <w:r w:rsidR="00B00C80">
        <w:rPr>
          <w:rFonts w:ascii="Cambria" w:hAnsi="Cambria" w:cs="Arial"/>
        </w:rPr>
        <w:t>#</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B00C80">
        <w:rPr>
          <w:rFonts w:ascii="Cambria" w:hAnsi="Cambria" w:cs="Arial"/>
        </w:rPr>
        <w:t>3</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 xml:space="preserve">mer polymorphisms </w:t>
      </w:r>
      <w:r w:rsidR="00A206B1">
        <w:rPr>
          <w:rFonts w:ascii="Cambria" w:hAnsi="Cambria" w:cs="Arial"/>
        </w:rPr>
        <w:t xml:space="preserve">heterogeneous across </w:t>
      </w:r>
      <w:r>
        <w:rPr>
          <w:rFonts w:ascii="Cambria" w:hAnsi="Cambria" w:cs="Arial"/>
        </w:rPr>
        <w:t>East Asia (</w:t>
      </w:r>
      <w:r w:rsidRPr="00917C7E">
        <w:rPr>
          <w:rFonts w:ascii="Cambria" w:hAnsi="Cambria" w:cs="Arial"/>
          <w:b/>
        </w:rPr>
        <w:t>Figure 3</w:t>
      </w:r>
      <w:r w:rsidR="005F75A7" w:rsidRPr="00917C7E">
        <w:rPr>
          <w:rFonts w:ascii="Cambria" w:hAnsi="Cambria" w:cs="Arial"/>
          <w:b/>
        </w:rPr>
        <w:t>B</w:t>
      </w:r>
      <w:r w:rsidR="00B00C80">
        <w:rPr>
          <w:rFonts w:ascii="Cambria" w:hAnsi="Cambria" w:cs="Arial"/>
          <w:b/>
        </w:rPr>
        <w:t>,</w:t>
      </w:r>
      <w:r w:rsidR="00396F92" w:rsidRPr="00917C7E">
        <w:rPr>
          <w:rFonts w:ascii="Cambria" w:hAnsi="Cambria" w:cs="Arial"/>
          <w:b/>
        </w:rPr>
        <w:t xml:space="preserve"> Supplementary Note</w:t>
      </w:r>
      <w:r>
        <w:rPr>
          <w:rFonts w:ascii="Cambria" w:hAnsi="Cambria" w:cs="Arial"/>
        </w:rPr>
        <w:t>).</w:t>
      </w:r>
    </w:p>
    <w:p w14:paraId="0662CBDA" w14:textId="56A5C82F" w:rsidR="00186494"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 xml:space="preserve">although many of the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0B3AC39B"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01434C">
        <w:rPr>
          <w:rFonts w:ascii="Cambria" w:hAnsi="Cambria" w:cs="Arial"/>
        </w:rPr>
        <w:fldChar w:fldCharType="separate"/>
      </w:r>
      <w:r w:rsidR="00FF17B7" w:rsidRPr="00FF17B7">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21C73067"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A6978" w:rsidRPr="002F38A1">
        <w:rPr>
          <w:rFonts w:ascii="Cambria" w:hAnsi="Cambria" w:cs="Arial"/>
        </w:rPr>
        <w:fldChar w:fldCharType="separate"/>
      </w:r>
      <w:r w:rsidR="00FF17B7" w:rsidRPr="00FF17B7">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 xml:space="preserve">noted in </w:t>
      </w:r>
      <w:r w:rsidR="003B097F">
        <w:rPr>
          <w:rFonts w:ascii="Cambria" w:hAnsi="Cambria" w:cs="Arial"/>
        </w:rPr>
        <w:t xml:space="preserve">Table </w:t>
      </w:r>
      <w:r w:rsidR="009255A1">
        <w:rPr>
          <w:rFonts w:ascii="Cambria" w:hAnsi="Cambria" w:cs="Arial"/>
        </w:rPr>
        <w:t>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681F62F0"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del w:id="6" w:author="Rocky Caelie Aikens" w:date="2018-03-26T13:07:00Z">
        <w:r w:rsidR="00DB7F16" w:rsidRPr="003C2F98" w:rsidDel="00200014">
          <w:rPr>
            <w:rFonts w:ascii="Cambria" w:hAnsi="Cambria" w:cs="Arial"/>
            <w:b/>
          </w:rPr>
          <w:delText xml:space="preserve"> and Supplementary Note</w:delText>
        </w:r>
      </w:del>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 xml:space="preserve">mer </w:t>
      </w:r>
      <w:r>
        <w:rPr>
          <w:rFonts w:ascii="Cambria" w:hAnsi="Cambria" w:cs="Arial"/>
        </w:rPr>
        <w:lastRenderedPageBreak/>
        <w:t>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4093960B" w14:textId="77777777" w:rsidR="004B0341" w:rsidRPr="002F38A1" w:rsidRDefault="004B0341" w:rsidP="00A206B1">
      <w:pPr>
        <w:spacing w:after="0" w:line="360" w:lineRule="auto"/>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260E333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A206B1">
        <w:rPr>
          <w:rFonts w:ascii="Cambria" w:hAnsi="Cambria" w:cs="Arial"/>
        </w:rPr>
        <w:t xml:space="preserve">frequencies </w:t>
      </w:r>
      <w:r w:rsidR="003C2F98">
        <w:rPr>
          <w:rFonts w:ascii="Cambria" w:hAnsi="Cambria" w:cs="Arial"/>
        </w:rPr>
        <w:t>between human populations</w:t>
      </w:r>
      <w:r w:rsidR="00770693">
        <w:rPr>
          <w:rFonts w:ascii="Cambria" w:hAnsi="Cambria" w:cs="Arial"/>
        </w:rPr>
        <w:t xml:space="preserve"> at a global scale. </w:t>
      </w:r>
      <w:r w:rsidR="007A6DD8">
        <w:rPr>
          <w:rFonts w:ascii="Cambria" w:hAnsi="Cambria" w:cs="Arial"/>
        </w:rPr>
        <w:t>W</w:t>
      </w:r>
      <w:r w:rsidR="00770693">
        <w:rPr>
          <w:rFonts w:ascii="Cambria" w:hAnsi="Cambria" w:cs="Arial"/>
        </w:rPr>
        <w:t>hether these patterns reflect a true difference in underlying mutational processes, and what those underlying causes might be, remains</w:t>
      </w:r>
      <w:r w:rsidR="00B718CE">
        <w:rPr>
          <w:rFonts w:ascii="Cambria" w:hAnsi="Cambria" w:cs="Arial"/>
        </w:rPr>
        <w:t xml:space="preserve"> </w:t>
      </w:r>
      <w:r w:rsidR="007A6DD8">
        <w:rPr>
          <w:rFonts w:ascii="Cambria" w:hAnsi="Cambria" w:cs="Arial"/>
        </w:rPr>
        <w:t>unclear</w:t>
      </w:r>
      <w:r w:rsidR="00A206B1">
        <w:rPr>
          <w:rFonts w:ascii="Cambria" w:hAnsi="Cambria" w:cs="Arial"/>
        </w:rPr>
        <w:t xml:space="preserve">. </w:t>
      </w:r>
      <w:r w:rsidR="00B718CE">
        <w:rPr>
          <w:rFonts w:ascii="Cambria" w:hAnsi="Cambria" w:cs="Arial"/>
        </w:rPr>
        <w:t xml:space="preserve"> </w:t>
      </w:r>
      <w:r w:rsidR="00A206B1">
        <w:rPr>
          <w:rFonts w:ascii="Cambria" w:hAnsi="Cambria" w:cs="Arial"/>
        </w:rPr>
        <w:t>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w:t>
      </w:r>
      <w:r w:rsidR="00A206B1">
        <w:rPr>
          <w:rFonts w:ascii="Cambria" w:hAnsi="Cambria" w:cs="Arial"/>
        </w:rPr>
        <w:t>:</w:t>
      </w:r>
      <w:r w:rsidR="00C01662">
        <w:rPr>
          <w:rFonts w:ascii="Cambria" w:hAnsi="Cambria" w:cs="Arial"/>
        </w:rPr>
        <w:t xml:space="preserve"> Although </w:t>
      </w:r>
      <w:r w:rsidR="007A6DD8">
        <w:rPr>
          <w:rFonts w:ascii="Cambria" w:hAnsi="Cambria" w:cs="Arial"/>
        </w:rPr>
        <w:t xml:space="preserve">this rate </w:t>
      </w:r>
      <w:r w:rsidR="00C01662">
        <w:rPr>
          <w:rFonts w:ascii="Cambria" w:hAnsi="Cambria" w:cs="Arial"/>
        </w:rPr>
        <w:t>appears to correlate with mutational signatures linked to ultraviolet radiation or alkylating agents in one cancer study</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"&lt;sup&gt;5,10&lt;/sup&gt;"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725F4A19" w:rsidR="00577C02" w:rsidRDefault="00C01662" w:rsidP="00E04BA9">
      <w:pPr>
        <w:spacing w:after="0" w:line="360" w:lineRule="auto"/>
        <w:ind w:firstLine="720"/>
        <w:jc w:val="both"/>
        <w:rPr>
          <w:rFonts w:ascii="Cambria" w:hAnsi="Cambria" w:cs="Arial"/>
        </w:rPr>
      </w:pPr>
      <w:r>
        <w:rPr>
          <w:rFonts w:ascii="Cambria" w:hAnsi="Cambria" w:cs="Arial"/>
        </w:rPr>
        <w:t>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7A6DD8">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7A6DD8">
        <w:rPr>
          <w:rFonts w:ascii="Cambria" w:hAnsi="Cambria" w:cs="Arial"/>
        </w:rPr>
        <w:fldChar w:fldCharType="separate"/>
      </w:r>
      <w:r w:rsidR="00FF17B7" w:rsidRPr="00FF17B7">
        <w:rPr>
          <w:rFonts w:ascii="Cambria" w:hAnsi="Cambria" w:cs="Arial"/>
          <w:noProof/>
          <w:vertAlign w:val="superscript"/>
        </w:rPr>
        <w:t>5,6</w:t>
      </w:r>
      <w:r w:rsidR="007A6DD8">
        <w:rPr>
          <w:rFonts w:ascii="Cambria" w:hAnsi="Cambria" w:cs="Arial"/>
        </w:rPr>
        <w:fldChar w:fldCharType="end"/>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w:t>
      </w:r>
      <w:r w:rsidR="007A6DD8">
        <w:rPr>
          <w:rFonts w:ascii="Cambria" w:hAnsi="Cambria" w:cs="Arial"/>
        </w:rPr>
        <w:t xml:space="preserve">scrutiny of </w:t>
      </w:r>
      <w:r w:rsidR="00E04BA9">
        <w:rPr>
          <w:rFonts w:ascii="Cambria" w:hAnsi="Cambria" w:cs="Arial"/>
        </w:rPr>
        <w:t>these differences</w:t>
      </w:r>
      <w:r w:rsidR="000F49E1">
        <w:rPr>
          <w:rFonts w:ascii="Cambria" w:hAnsi="Cambria" w:cs="Arial"/>
        </w:rPr>
        <w:t xml:space="preserve"> may </w:t>
      </w:r>
      <w:r w:rsidR="007A6DD8">
        <w:rPr>
          <w:rFonts w:ascii="Cambria" w:hAnsi="Cambria" w:cs="Arial"/>
        </w:rPr>
        <w:t>provide an</w:t>
      </w:r>
      <w:r w:rsidR="000F49E1">
        <w:rPr>
          <w:rFonts w:ascii="Cambria" w:hAnsi="Cambria"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8D1F90D" w:rsidR="000F49E1" w:rsidRDefault="000F49E1" w:rsidP="000F49E1">
      <w:pPr>
        <w:spacing w:after="0" w:line="360" w:lineRule="auto"/>
        <w:ind w:firstLine="720"/>
        <w:jc w:val="both"/>
        <w:rPr>
          <w:rFonts w:ascii="Cambria" w:hAnsi="Cambria" w:cs="Arial"/>
        </w:rPr>
      </w:pPr>
      <w:r>
        <w:rPr>
          <w:rFonts w:ascii="Cambria" w:hAnsi="Cambria" w:cs="Arial"/>
        </w:rPr>
        <w:t xml:space="preserve">One </w:t>
      </w:r>
      <w:r w:rsidR="00A206B1">
        <w:rPr>
          <w:rFonts w:ascii="Cambria" w:hAnsi="Cambria" w:cs="Arial"/>
        </w:rPr>
        <w:t xml:space="preserve">approach </w:t>
      </w:r>
      <w:r>
        <w:rPr>
          <w:rFonts w:ascii="Cambria" w:hAnsi="Cambria" w:cs="Arial"/>
        </w:rPr>
        <w:t xml:space="preserve">that </w:t>
      </w:r>
      <w:r w:rsidR="00E04BA9">
        <w:rPr>
          <w:rFonts w:ascii="Cambria" w:hAnsi="Cambria" w:cs="Arial"/>
        </w:rPr>
        <w:t>may</w:t>
      </w:r>
      <w:r>
        <w:rPr>
          <w:rFonts w:ascii="Cambria" w:hAnsi="Cambria" w:cs="Arial"/>
        </w:rPr>
        <w:t xml:space="preserve"> </w:t>
      </w:r>
      <w:r w:rsidR="007A6DD8">
        <w:rPr>
          <w:rFonts w:ascii="Cambria" w:hAnsi="Cambria" w:cs="Arial"/>
        </w:rPr>
        <w:t>aid</w:t>
      </w:r>
      <w:r w:rsidR="00E04BA9">
        <w:rPr>
          <w:rFonts w:ascii="Cambria" w:hAnsi="Cambria" w:cs="Arial"/>
        </w:rPr>
        <w:t xml:space="preserve">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sidR="007A6DD8">
        <w:rPr>
          <w:rFonts w:ascii="Cambria" w:hAnsi="Cambria" w:cs="Arial"/>
        </w:rPr>
        <w:t>Previous studies</w:t>
      </w:r>
      <w:r w:rsidR="00B718CE">
        <w:rPr>
          <w:rFonts w:ascii="Cambria" w:hAnsi="Cambria" w:cs="Arial"/>
        </w:rPr>
        <w:t xml:space="preserve"> </w:t>
      </w:r>
      <w:r>
        <w:rPr>
          <w:rFonts w:ascii="Cambria" w:hAnsi="Cambria" w:cs="Arial"/>
        </w:rPr>
        <w:t xml:space="preserve">have </w:t>
      </w:r>
      <w:r w:rsidR="007A6DD8">
        <w:rPr>
          <w:rFonts w:ascii="Cambria" w:hAnsi="Cambria" w:cs="Arial"/>
        </w:rPr>
        <w:t xml:space="preserve">identified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DD7AEA">
        <w:rPr>
          <w:rFonts w:ascii="Cambria" w:hAnsi="Cambria" w:cs="Arial"/>
        </w:rPr>
        <w:fldChar w:fldCharType="separate"/>
      </w:r>
      <w:r w:rsidR="00FF17B7" w:rsidRPr="00FF17B7">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sidR="00A206B1">
        <w:rPr>
          <w:rFonts w:ascii="Cambria" w:hAnsi="Cambria" w:cs="Arial"/>
        </w:rPr>
        <w:t xml:space="preserve"> </w:t>
      </w:r>
      <w:r w:rsidR="00D501F1">
        <w:rPr>
          <w:rFonts w:ascii="Cambria" w:hAnsi="Cambria" w:cs="Arial"/>
        </w:rPr>
        <w:t>W</w:t>
      </w:r>
      <w:r w:rsidR="00DD7AEA">
        <w:rPr>
          <w:rFonts w:ascii="Cambria" w:hAnsi="Cambria" w:cs="Arial"/>
        </w:rPr>
        <w:t xml:space="preserve">e </w:t>
      </w:r>
      <w:r w:rsidR="00D501F1">
        <w:rPr>
          <w:rFonts w:ascii="Cambria" w:hAnsi="Cambria" w:cs="Arial"/>
        </w:rPr>
        <w:t xml:space="preserve">report </w:t>
      </w:r>
      <w:r w:rsidR="00DD7AEA">
        <w:rPr>
          <w:rFonts w:ascii="Cambria" w:hAnsi="Cambria" w:cs="Arial"/>
        </w:rPr>
        <w:t xml:space="preserve">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w:t>
      </w:r>
      <w:r w:rsidR="009B42B0">
        <w:rPr>
          <w:rFonts w:ascii="Cambria" w:hAnsi="Cambria" w:cs="Arial"/>
        </w:rPr>
        <w:lastRenderedPageBreak/>
        <w:t xml:space="preserve">‘T’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approaches.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5460252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"&lt;sup&gt;5,6&lt;/sup&gt;" }, "properties" : { "noteIndex" : 0 }, "schema" : "https://github.com/citation-style-language/schema/raw/master/csl-citation.json" }</w:instrText>
      </w:r>
      <w:r w:rsidR="00D51508">
        <w:rPr>
          <w:rFonts w:ascii="Cambria" w:hAnsi="Cambria" w:cs="Arial"/>
        </w:rPr>
        <w:fldChar w:fldCharType="separate"/>
      </w:r>
      <w:r w:rsidR="00FF17B7" w:rsidRPr="00FF17B7">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419D">
        <w:rPr>
          <w:rFonts w:ascii="Cambria" w:hAnsi="Cambria" w:cs="Arial"/>
        </w:rPr>
        <w:fldChar w:fldCharType="separate"/>
      </w:r>
      <w:r w:rsidR="00FF17B7" w:rsidRPr="00FF17B7">
        <w:rPr>
          <w:rFonts w:ascii="Cambria" w:hAnsi="Cambria" w:cs="Arial"/>
          <w:noProof/>
          <w:vertAlign w:val="superscript"/>
        </w:rPr>
        <w:t>6</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lastRenderedPageBreak/>
        <w:t>Compilation of private variant sets</w:t>
      </w:r>
    </w:p>
    <w:p w14:paraId="4B55CB15" w14:textId="124CA581"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"&lt;sup&gt;4&lt;/sup&gt;"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w:t>
      </w:r>
      <w:r w:rsidRPr="002F38A1">
        <w:rPr>
          <w:rFonts w:ascii="Cambria" w:hAnsi="Cambria" w:cs="Arial"/>
        </w:rPr>
        <w:fldChar w:fldCharType="end"/>
      </w:r>
      <w:r w:rsidR="00111DAD">
        <w:rPr>
          <w:rFonts w:ascii="Cambria" w:hAnsi="Cambria" w:cs="Arial"/>
        </w:rPr>
        <w:t>, so we excluded them from our analyses</w:t>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SNPs and any variants with a filter tag other than “pass” were </w:t>
      </w:r>
      <w:r w:rsidR="00111DAD">
        <w:rPr>
          <w:rFonts w:ascii="Cambria" w:hAnsi="Cambria" w:cs="Arial"/>
        </w:rPr>
        <w:t xml:space="preserve">also </w:t>
      </w:r>
      <w:r w:rsidRPr="002F38A1">
        <w:rPr>
          <w:rFonts w:ascii="Cambria" w:hAnsi="Cambria" w:cs="Arial"/>
        </w:rPr>
        <w:t xml:space="preserve">excluded. Based on the exclusion </w:t>
      </w:r>
      <w:r w:rsidR="00111DAD">
        <w:rPr>
          <w:rFonts w:ascii="Cambria" w:hAnsi="Cambria" w:cs="Arial"/>
        </w:rPr>
        <w:t>criteria</w:t>
      </w:r>
      <w:r w:rsidR="00111DAD" w:rsidRPr="002F38A1">
        <w:rPr>
          <w:rFonts w:ascii="Cambria" w:hAnsi="Cambria" w:cs="Arial"/>
        </w:rPr>
        <w:t xml:space="preserve"> </w:t>
      </w:r>
      <w:r w:rsidRPr="002F38A1">
        <w:rPr>
          <w:rFonts w:ascii="Cambria" w:hAnsi="Cambria" w:cs="Arial"/>
        </w:rPr>
        <w:t xml:space="preserve">from </w:t>
      </w:r>
      <w:r w:rsidR="00111DAD">
        <w:rPr>
          <w:rFonts w:ascii="Cambria" w:hAnsi="Cambria" w:cs="Arial"/>
        </w:rPr>
        <w:t xml:space="preserve">previous work, </w:t>
      </w:r>
      <w:r w:rsidRPr="002F38A1">
        <w:rPr>
          <w:rFonts w:ascii="Cambria" w:hAnsi="Cambria" w:cs="Arial"/>
        </w:rPr>
        <w:t xml:space="preserve">we </w:t>
      </w:r>
      <w:r w:rsidR="004358A3">
        <w:rPr>
          <w:rFonts w:ascii="Cambria" w:hAnsi="Cambria" w:cs="Arial"/>
        </w:rPr>
        <w:t xml:space="preserve">also </w:t>
      </w:r>
      <w:r w:rsidRPr="002F38A1">
        <w:rPr>
          <w:rFonts w:ascii="Cambria" w:hAnsi="Cambria" w:cs="Arial"/>
        </w:rPr>
        <w:t>omitted variants in coding regions, centromeres, telomeres and additional sections of the genome predicted to have low accessibility</w:t>
      </w:r>
      <w:r w:rsidR="00111DAD"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111DAD" w:rsidRPr="002F38A1">
        <w:rPr>
          <w:rFonts w:ascii="Cambria" w:hAnsi="Cambria" w:cs="Arial"/>
        </w:rPr>
        <w:fldChar w:fldCharType="separate"/>
      </w:r>
      <w:r w:rsidR="00FF17B7" w:rsidRPr="00FF17B7">
        <w:rPr>
          <w:rFonts w:ascii="Cambria" w:hAnsi="Cambria" w:cs="Arial"/>
          <w:noProof/>
          <w:vertAlign w:val="superscript"/>
        </w:rPr>
        <w:t>3</w:t>
      </w:r>
      <w:r w:rsidR="00111DAD" w:rsidRPr="002F38A1">
        <w:rPr>
          <w:rFonts w:ascii="Cambria" w:hAnsi="Cambria" w:cs="Arial"/>
        </w:rPr>
        <w:fldChar w:fldCharType="end"/>
      </w:r>
      <w:r w:rsidRPr="002F38A1">
        <w:rPr>
          <w:rFonts w:ascii="Cambria" w:hAnsi="Cambria" w:cs="Arial"/>
        </w:rPr>
        <w:t xml:space="preserve">. </w:t>
      </w:r>
    </w:p>
    <w:p w14:paraId="355CB6AD" w14:textId="0D8D5A0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w:t>
      </w:r>
      <w:r w:rsidR="00230E0E">
        <w:rPr>
          <w:rFonts w:ascii="Cambria" w:hAnsi="Cambria" w:cs="Arial"/>
        </w:rPr>
        <w:t>.</w:t>
      </w:r>
      <w:r w:rsidRPr="002F38A1">
        <w:rPr>
          <w:rFonts w:ascii="Cambria" w:hAnsi="Cambria" w:cs="Arial"/>
        </w:rPr>
        <w:t xml:space="preserve">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FF17B7">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41E9EC8"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"&lt;sup&gt;4,6&lt;/sup&gt;"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r w:rsidRPr="002F38A1">
        <w:rPr>
          <w:rFonts w:ascii="Cambria" w:hAnsi="Cambria" w:cs="Arial"/>
        </w:rPr>
        <w:lastRenderedPageBreak/>
        <w:t xml:space="preserve">burden of </w:t>
      </w:r>
      <w:r w:rsidR="00611D0A">
        <w:rPr>
          <w:rFonts w:ascii="Cambria" w:hAnsi="Cambria" w:cs="Arial"/>
        </w:rPr>
        <w:t>six</w:t>
      </w:r>
      <w:r w:rsidRPr="002F38A1">
        <w:rPr>
          <w:rFonts w:ascii="Cambria" w:hAnsi="Cambria" w:cs="Arial"/>
        </w:rPr>
        <w:t xml:space="preserve"> pairwise population comparisons over each possible mutation type, we combined these tests into a single </w:t>
      </w:r>
      <w:r w:rsidR="00611D0A">
        <w:rPr>
          <w:rFonts w:ascii="Cambria" w:hAnsi="Cambria" w:cs="Arial"/>
        </w:rPr>
        <w:t>two</w:t>
      </w:r>
      <w:r w:rsidR="003A0BF0">
        <w:rPr>
          <w:rFonts w:ascii="Cambria" w:hAnsi="Cambria" w:cs="Arial"/>
        </w:rPr>
        <w:t>-</w:t>
      </w:r>
      <w:r w:rsidRPr="002F38A1">
        <w:rPr>
          <w:rFonts w:ascii="Cambria" w:hAnsi="Cambria" w:cs="Arial"/>
        </w:rPr>
        <w:t>by</w:t>
      </w:r>
      <w:r w:rsidR="003A0BF0">
        <w:rPr>
          <w:rFonts w:ascii="Cambria" w:hAnsi="Cambria" w:cs="Arial"/>
        </w:rPr>
        <w:t>-</w:t>
      </w:r>
      <w:r w:rsidR="00611D0A">
        <w:rPr>
          <w:rFonts w:ascii="Cambria" w:hAnsi="Cambria" w:cs="Arial"/>
        </w:rPr>
        <w:t>four</w:t>
      </w:r>
      <w:r w:rsidRPr="002F38A1">
        <w:rPr>
          <w:rFonts w:ascii="Cambria" w:hAnsi="Cambria" w:cs="Arial"/>
        </w:rPr>
        <w:t xml:space="preserve">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r w:rsidR="00611D0A">
        <w:rPr>
          <w:rFonts w:ascii="Cambria" w:hAnsi="Cambria" w:cs="Arial"/>
        </w:rPr>
        <w:t xml:space="preserve">a </w:t>
      </w:r>
      <w:r w:rsidR="00611D0A" w:rsidRPr="002F38A1">
        <w:rPr>
          <w:rFonts w:ascii="Cambria" w:hAnsi="Cambria" w:cs="Arial"/>
        </w:rPr>
        <w:t>homogeneity</w:t>
      </w:r>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662EFF">
        <w:rPr>
          <w:rFonts w:ascii="Cambria" w:hAnsi="Cambria" w:cs="Arial"/>
        </w:rPr>
        <w:t>v3.</w:t>
      </w:r>
      <w:r w:rsidR="00662EFF" w:rsidRPr="00662EFF">
        <w:rPr>
          <w:rFonts w:ascii="Cambria" w:hAnsi="Cambria" w:cs="Arial"/>
        </w:rPr>
        <w:t>4.0</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22D4EDD"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w:t>
      </w:r>
      <w:r w:rsidR="00611D0A">
        <w:rPr>
          <w:rFonts w:ascii="Cambria" w:hAnsi="Cambria" w:cs="Arial"/>
        </w:rPr>
        <w:t xml:space="preserve"> </w:t>
      </w:r>
      <w:r w:rsidRPr="002F38A1">
        <w:rPr>
          <w:rFonts w:ascii="Cambria" w:hAnsi="Cambria" w:cs="Arial"/>
        </w:rPr>
        <w:t>sample size</w:t>
      </w:r>
      <w:r w:rsidR="00611D0A">
        <w:rPr>
          <w:rFonts w:ascii="Cambria" w:hAnsi="Cambria" w:cs="Arial"/>
        </w:rPr>
        <w:t>, and other factors</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r>
        <w:rPr>
          <w:rFonts w:ascii="Cambria" w:hAnsi="Cambria" w:cs="Arial"/>
        </w:rPr>
        <w:t>μ</w:t>
      </w:r>
      <w:r w:rsidRPr="00F94C89">
        <w:rPr>
          <w:rFonts w:ascii="Cambria" w:hAnsi="Cambria" w:cs="Arial"/>
          <w:vertAlign w:val="subscript"/>
        </w:rPr>
        <w:t>m</w:t>
      </w:r>
      <w:proofErr w:type="spell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4BBB3D31"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662EFF">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lastRenderedPageBreak/>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FF17B7">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"&lt;sup&gt;4\u20136&lt;/sup&gt;" }, "properties" : { "noteIndex" : 0 }, "schema" : "https://github.com/citation-style-language/schema/raw/master/csl-citation.json" }</w:instrText>
      </w:r>
      <w:r w:rsidRPr="002F38A1">
        <w:rPr>
          <w:rFonts w:ascii="Cambria" w:eastAsiaTheme="minorEastAsia" w:hAnsi="Cambria" w:cs="Arial"/>
        </w:rPr>
        <w:fldChar w:fldCharType="separate"/>
      </w:r>
      <w:r w:rsidR="00FF17B7" w:rsidRPr="00FF17B7">
        <w:rPr>
          <w:rFonts w:ascii="Cambria" w:eastAsiaTheme="minorEastAsia" w:hAnsi="Cambria" w:cs="Arial"/>
          <w:noProof/>
          <w:vertAlign w:val="superscript"/>
        </w:rPr>
        <w:t>4–6</w:t>
      </w:r>
      <w:r w:rsidRPr="002F38A1">
        <w:rPr>
          <w:rFonts w:ascii="Cambria" w:eastAsiaTheme="minorEastAsia" w:hAnsi="Cambria" w:cs="Arial"/>
        </w:rPr>
        <w:fldChar w:fldCharType="end"/>
      </w:r>
      <w:ins w:id="7" w:author="Rocky Caelie Aikens" w:date="2018-03-26T13:09:00Z">
        <w:r w:rsidR="00200014">
          <w:rPr>
            <w:rFonts w:ascii="Cambria" w:eastAsiaTheme="minorEastAsia" w:hAnsi="Cambria" w:cs="Arial"/>
          </w:rPr>
          <w:t>.</w:t>
        </w:r>
      </w:ins>
      <w:del w:id="8" w:author="Rocky Caelie Aikens" w:date="2018-03-26T13:09:00Z">
        <w:r w:rsidRPr="002F38A1" w:rsidDel="00200014">
          <w:rPr>
            <w:rFonts w:ascii="Cambria" w:eastAsiaTheme="minorEastAsia" w:hAnsi="Cambria" w:cs="Arial"/>
          </w:rPr>
          <w:delText xml:space="preserve"> (</w:delText>
        </w:r>
        <w:r w:rsidR="009425F8" w:rsidRPr="00F94C89" w:rsidDel="00200014">
          <w:rPr>
            <w:rFonts w:ascii="Cambria" w:eastAsiaTheme="minorEastAsia" w:hAnsi="Cambria" w:cs="Arial"/>
            <w:b/>
          </w:rPr>
          <w:delText>S</w:delText>
        </w:r>
        <w:r w:rsidRPr="00F94C89" w:rsidDel="00200014">
          <w:rPr>
            <w:rFonts w:ascii="Cambria" w:eastAsiaTheme="minorEastAsia" w:hAnsi="Cambria" w:cs="Arial"/>
            <w:b/>
          </w:rPr>
          <w:delText>upplement</w:delText>
        </w:r>
        <w:r w:rsidR="009425F8" w:rsidRPr="00F94C89" w:rsidDel="00200014">
          <w:rPr>
            <w:rFonts w:ascii="Cambria" w:eastAsiaTheme="minorEastAsia" w:hAnsi="Cambria" w:cs="Arial"/>
            <w:b/>
          </w:rPr>
          <w:delText>ary Note</w:delText>
        </w:r>
        <w:r w:rsidRPr="002F38A1" w:rsidDel="00200014">
          <w:rPr>
            <w:rFonts w:ascii="Cambria" w:eastAsiaTheme="minorEastAsia" w:hAnsi="Cambria" w:cs="Arial"/>
          </w:rPr>
          <w:delText>)</w:delText>
        </w:r>
      </w:del>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r w:rsidR="007F7EE1" w:rsidRPr="00F94C89">
        <w:rPr>
          <w:rFonts w:ascii="Cambria" w:eastAsiaTheme="minorEastAsia" w:hAnsi="Cambria" w:cs="Arial"/>
          <w:i/>
        </w:rPr>
        <w:t>p</w:t>
      </w:r>
      <w:proofErr w:type="gramStart"/>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Default="00417889" w:rsidP="00417889">
      <w:pPr>
        <w:pStyle w:val="Normal1"/>
        <w:spacing w:line="360" w:lineRule="auto"/>
        <w:jc w:val="both"/>
        <w:rPr>
          <w:rFonts w:ascii="Cambria" w:hAnsi="Cambria" w:cs="Times New Roman"/>
          <w:sz w:val="20"/>
          <w:szCs w:val="20"/>
        </w:rPr>
      </w:pPr>
    </w:p>
    <w:p w14:paraId="498B04DD" w14:textId="7F52278E" w:rsidR="00C0315F" w:rsidRDefault="00C0315F" w:rsidP="00C0315F">
      <w:pPr>
        <w:spacing w:after="0" w:line="360" w:lineRule="auto"/>
        <w:jc w:val="both"/>
        <w:rPr>
          <w:rFonts w:ascii="Cambria" w:hAnsi="Cambria" w:cs="Arial"/>
          <w:u w:val="single"/>
        </w:rPr>
      </w:pPr>
      <w:r>
        <w:rPr>
          <w:rFonts w:ascii="Cambria" w:hAnsi="Cambria" w:cs="Arial"/>
          <w:b/>
          <w:u w:val="single"/>
        </w:rPr>
        <w:t>AUTHOR CONTRIBUTION</w:t>
      </w:r>
    </w:p>
    <w:p w14:paraId="52684708" w14:textId="03682DCE" w:rsidR="00C0315F" w:rsidRPr="00B17FC7" w:rsidRDefault="00C0315F" w:rsidP="00C0315F">
      <w:pPr>
        <w:spacing w:after="0" w:line="360" w:lineRule="auto"/>
        <w:jc w:val="both"/>
        <w:rPr>
          <w:rFonts w:ascii="Cambria" w:hAnsi="Cambria" w:cs="Arial"/>
          <w:rPrChange w:id="9" w:author="Rocky Caelie Aikens" w:date="2018-03-26T12:58:00Z">
            <w:rPr>
              <w:rFonts w:ascii="Cambria" w:hAnsi="Cambria" w:cs="Arial"/>
              <w:u w:val="single"/>
            </w:rPr>
          </w:rPrChange>
        </w:rPr>
      </w:pPr>
      <w:r w:rsidRPr="00B17FC7">
        <w:rPr>
          <w:rFonts w:ascii="Cambria" w:hAnsi="Cambria" w:cs="Arial"/>
          <w:rPrChange w:id="10" w:author="Rocky Caelie Aikens" w:date="2018-03-26T12:58:00Z">
            <w:rPr>
              <w:rFonts w:ascii="Cambria" w:hAnsi="Cambria" w:cs="Arial"/>
              <w:u w:val="single"/>
            </w:rPr>
          </w:rPrChange>
        </w:rPr>
        <w:t>R.C.A. and B.F.V. conceived, designed, and performed the experiments, developed the methods, analyzed the data, and wrote the manuscript. B.F.V. supervised the research.</w:t>
      </w:r>
    </w:p>
    <w:p w14:paraId="15A24EC0" w14:textId="77777777" w:rsidR="00C0315F" w:rsidRPr="007F5788" w:rsidDel="00200014" w:rsidRDefault="00C0315F" w:rsidP="00417889">
      <w:pPr>
        <w:pStyle w:val="Normal1"/>
        <w:spacing w:line="360" w:lineRule="auto"/>
        <w:jc w:val="both"/>
        <w:rPr>
          <w:del w:id="11" w:author="Rocky Caelie Aikens" w:date="2018-03-26T13:02:00Z"/>
          <w:rFonts w:ascii="Cambria" w:hAnsi="Cambria" w:cs="Times New Roman"/>
          <w:sz w:val="20"/>
          <w:szCs w:val="20"/>
        </w:rPr>
      </w:pPr>
    </w:p>
    <w:p w14:paraId="7D475AFF" w14:textId="67F63608" w:rsidR="00C80456" w:rsidRPr="00200014" w:rsidDel="00200014" w:rsidRDefault="00C80456" w:rsidP="00200014">
      <w:pPr>
        <w:spacing w:after="0" w:line="360" w:lineRule="auto"/>
        <w:jc w:val="both"/>
        <w:rPr>
          <w:del w:id="12" w:author="Rocky Caelie Aikens" w:date="2018-03-26T13:02:00Z"/>
          <w:rFonts w:ascii="Cambria" w:hAnsi="Cambria" w:cs="Arial"/>
          <w:b/>
          <w:sz w:val="20"/>
          <w:szCs w:val="20"/>
          <w:u w:val="single"/>
          <w:rPrChange w:id="13" w:author="Rocky Caelie Aikens" w:date="2018-03-26T13:02:00Z">
            <w:rPr>
              <w:del w:id="14" w:author="Rocky Caelie Aikens" w:date="2018-03-26T13:02:00Z"/>
            </w:rPr>
          </w:rPrChange>
        </w:rPr>
        <w:pPrChange w:id="15" w:author="Rocky Caelie Aikens" w:date="2018-03-26T13:02:00Z">
          <w:pPr>
            <w:spacing w:after="0" w:line="360" w:lineRule="auto"/>
            <w:jc w:val="both"/>
          </w:pPr>
        </w:pPrChange>
      </w:pPr>
      <w:del w:id="16" w:author="Rocky Caelie Aikens" w:date="2018-03-26T13:02:00Z">
        <w:r w:rsidRPr="00200014" w:rsidDel="00200014">
          <w:rPr>
            <w:rFonts w:ascii="Cambria" w:hAnsi="Cambria" w:cs="Arial"/>
            <w:b/>
            <w:sz w:val="20"/>
            <w:szCs w:val="20"/>
            <w:u w:val="single"/>
            <w:rPrChange w:id="17" w:author="Rocky Caelie Aikens" w:date="2018-03-26T13:02:00Z">
              <w:rPr/>
            </w:rPrChange>
          </w:rPr>
          <w:delText>SUPPLEMENT</w:delText>
        </w:r>
      </w:del>
    </w:p>
    <w:p w14:paraId="79A07FF8" w14:textId="1BB3DD0B" w:rsidR="00C80456" w:rsidRPr="005D34F3" w:rsidDel="00B17FC7" w:rsidRDefault="00C80456" w:rsidP="00200014">
      <w:pPr>
        <w:rPr>
          <w:del w:id="18" w:author="Rocky Caelie Aikens" w:date="2018-03-26T12:58:00Z"/>
        </w:rPr>
        <w:pPrChange w:id="19" w:author="Rocky Caelie Aikens" w:date="2018-03-26T13:02:00Z">
          <w:pPr>
            <w:pStyle w:val="ListParagraph"/>
            <w:numPr>
              <w:numId w:val="6"/>
            </w:numPr>
            <w:spacing w:after="0" w:line="360" w:lineRule="auto"/>
            <w:ind w:hanging="360"/>
            <w:jc w:val="both"/>
          </w:pPr>
        </w:pPrChange>
      </w:pPr>
      <w:del w:id="20" w:author="Rocky Caelie Aikens" w:date="2018-03-26T12:58:00Z">
        <w:r w:rsidRPr="005D34F3" w:rsidDel="00B17FC7">
          <w:delText>All code and raw count data available on github.</w:delText>
        </w:r>
      </w:del>
    </w:p>
    <w:p w14:paraId="366072B7" w14:textId="373CBBE9" w:rsidR="00C80456" w:rsidDel="00200014" w:rsidRDefault="00C80456" w:rsidP="00200014">
      <w:pPr>
        <w:rPr>
          <w:del w:id="21" w:author="Rocky Caelie Aikens" w:date="2018-03-26T13:02:00Z"/>
        </w:rPr>
        <w:pPrChange w:id="22" w:author="Rocky Caelie Aikens" w:date="2018-03-26T13:02:00Z">
          <w:pPr>
            <w:pStyle w:val="ListParagraph"/>
            <w:numPr>
              <w:numId w:val="6"/>
            </w:numPr>
            <w:spacing w:after="0" w:line="360" w:lineRule="auto"/>
            <w:ind w:hanging="360"/>
            <w:jc w:val="both"/>
          </w:pPr>
        </w:pPrChange>
      </w:pPr>
      <w:del w:id="23" w:author="Rocky Caelie Aikens" w:date="2018-03-26T13:02:00Z">
        <w:r w:rsidRPr="005D34F3" w:rsidDel="00200014">
          <w:delText>Replication of KH 2015 Figure</w:delText>
        </w:r>
        <w:r w:rsidDel="00200014">
          <w:delText xml:space="preserve"> 1</w:delText>
        </w:r>
      </w:del>
    </w:p>
    <w:p w14:paraId="5A52508E" w14:textId="5C63C212" w:rsidR="00C80456" w:rsidDel="00200014" w:rsidRDefault="00BA692F" w:rsidP="00200014">
      <w:pPr>
        <w:rPr>
          <w:del w:id="24" w:author="Rocky Caelie Aikens" w:date="2018-03-26T13:02:00Z"/>
        </w:rPr>
        <w:pPrChange w:id="25" w:author="Rocky Caelie Aikens" w:date="2018-03-26T13:02:00Z">
          <w:pPr>
            <w:pStyle w:val="ListParagraph"/>
            <w:numPr>
              <w:numId w:val="6"/>
            </w:numPr>
            <w:spacing w:after="0" w:line="360" w:lineRule="auto"/>
            <w:ind w:hanging="360"/>
            <w:jc w:val="both"/>
          </w:pPr>
        </w:pPrChange>
      </w:pPr>
      <w:del w:id="26" w:author="Rocky Caelie Aikens" w:date="2018-03-26T13:02:00Z">
        <w:r w:rsidDel="00200014">
          <w:delText xml:space="preserve">FDR </w:delText>
        </w:r>
        <w:r w:rsidR="00C80456" w:rsidDel="00200014">
          <w:delText>and p values for all significant results for 3</w:delText>
        </w:r>
        <w:r w:rsidR="00BF7C18" w:rsidDel="00200014">
          <w:delText>-</w:delText>
        </w:r>
        <w:r w:rsidR="00C80456" w:rsidDel="00200014">
          <w:delText>mer, 5</w:delText>
        </w:r>
        <w:r w:rsidR="00BF7C18" w:rsidDel="00200014">
          <w:delText>-</w:delText>
        </w:r>
        <w:r w:rsidR="00C80456" w:rsidDel="00200014">
          <w:delText>mer, 7</w:delText>
        </w:r>
        <w:r w:rsidR="00BF7C18" w:rsidDel="00200014">
          <w:delText>-</w:delText>
        </w:r>
        <w:r w:rsidR="00C80456" w:rsidDel="00200014">
          <w:delText>mer</w:delText>
        </w:r>
      </w:del>
    </w:p>
    <w:p w14:paraId="52109FCB" w14:textId="35E1F9AA" w:rsidR="00BA757E" w:rsidDel="00200014" w:rsidRDefault="00853901" w:rsidP="00200014">
      <w:pPr>
        <w:rPr>
          <w:del w:id="27" w:author="Rocky Caelie Aikens" w:date="2018-03-26T13:02:00Z"/>
        </w:rPr>
        <w:pPrChange w:id="28" w:author="Rocky Caelie Aikens" w:date="2018-03-26T13:02:00Z">
          <w:pPr>
            <w:pStyle w:val="ListParagraph"/>
            <w:numPr>
              <w:numId w:val="6"/>
            </w:numPr>
            <w:spacing w:after="0" w:line="360" w:lineRule="auto"/>
            <w:ind w:hanging="360"/>
            <w:jc w:val="both"/>
          </w:pPr>
        </w:pPrChange>
      </w:pPr>
      <w:del w:id="29" w:author="Rocky Caelie Aikens" w:date="2018-03-26T13:02:00Z">
        <w:r w:rsidDel="00200014">
          <w:delText>Ranked p value figures: 3</w:delText>
        </w:r>
        <w:r w:rsidR="00BF7C18" w:rsidDel="00200014">
          <w:delText>-</w:delText>
        </w:r>
        <w:r w:rsidDel="00200014">
          <w:delText>mer/5</w:delText>
        </w:r>
        <w:r w:rsidR="00BF7C18" w:rsidDel="00200014">
          <w:delText>-</w:delText>
        </w:r>
        <w:r w:rsidDel="00200014">
          <w:delText>mer/7</w:delText>
        </w:r>
        <w:r w:rsidR="00BF7C18" w:rsidDel="00200014">
          <w:delText>-</w:delText>
        </w:r>
        <w:r w:rsidDel="00200014">
          <w:delText>mer</w:delText>
        </w:r>
      </w:del>
    </w:p>
    <w:p w14:paraId="1490AECD" w14:textId="114796E8" w:rsidR="00C80456" w:rsidDel="00200014" w:rsidRDefault="00CC7F46" w:rsidP="00200014">
      <w:pPr>
        <w:rPr>
          <w:del w:id="30" w:author="Rocky Caelie Aikens" w:date="2018-03-26T13:02:00Z"/>
        </w:rPr>
        <w:pPrChange w:id="31" w:author="Rocky Caelie Aikens" w:date="2018-03-26T13:02:00Z">
          <w:pPr>
            <w:pStyle w:val="ListParagraph"/>
            <w:numPr>
              <w:numId w:val="6"/>
            </w:numPr>
            <w:spacing w:after="0" w:line="360" w:lineRule="auto"/>
            <w:ind w:hanging="360"/>
            <w:jc w:val="both"/>
          </w:pPr>
        </w:pPrChange>
      </w:pPr>
      <w:del w:id="32" w:author="Rocky Caelie Aikens" w:date="2018-03-26T13:02:00Z">
        <w:r w:rsidDel="00200014">
          <w:delText>TCC-&gt;T</w:delText>
        </w:r>
        <w:r w:rsidR="00C80456" w:rsidDel="00200014">
          <w:delText xml:space="preserve"> by subpopulations to show correlation with latitude</w:delText>
        </w:r>
      </w:del>
    </w:p>
    <w:p w14:paraId="05CCB01C" w14:textId="52457DF9" w:rsidR="00853901" w:rsidRPr="00853901" w:rsidDel="00200014" w:rsidRDefault="00853901" w:rsidP="00200014">
      <w:pPr>
        <w:rPr>
          <w:del w:id="33" w:author="Rocky Caelie Aikens" w:date="2018-03-26T13:02:00Z"/>
        </w:rPr>
        <w:pPrChange w:id="34" w:author="Rocky Caelie Aikens" w:date="2018-03-26T13:02:00Z">
          <w:pPr>
            <w:pStyle w:val="ListParagraph"/>
            <w:numPr>
              <w:numId w:val="6"/>
            </w:numPr>
            <w:spacing w:after="0" w:line="360" w:lineRule="auto"/>
            <w:ind w:hanging="360"/>
            <w:jc w:val="both"/>
          </w:pPr>
        </w:pPrChange>
      </w:pPr>
      <w:del w:id="35" w:author="Rocky Caelie Aikens" w:date="2018-03-26T13:02:00Z">
        <w:r w:rsidDel="00200014">
          <w:delText>CI and chromosome plots for top 3</w:delText>
        </w:r>
        <w:r w:rsidR="00BF7C18" w:rsidDel="00200014">
          <w:delText>-</w:delText>
        </w:r>
        <w:r w:rsidDel="00200014">
          <w:delText>mer signals</w:delText>
        </w:r>
      </w:del>
    </w:p>
    <w:p w14:paraId="66625356" w14:textId="396C4D3C" w:rsidR="00837E46" w:rsidRPr="002F38A1" w:rsidRDefault="00837E46" w:rsidP="00200014">
      <w:pPr>
        <w:pPrChange w:id="36" w:author="Rocky Caelie Aikens" w:date="2018-03-26T13:02:00Z">
          <w:pPr>
            <w:pStyle w:val="ListParagraph"/>
            <w:spacing w:after="0" w:line="360" w:lineRule="auto"/>
            <w:jc w:val="both"/>
          </w:pPr>
        </w:pPrChange>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7E290B2F" w14:textId="297BEE74" w:rsidR="00FF17B7" w:rsidRPr="00FF17B7" w:rsidRDefault="00272278" w:rsidP="00FF17B7">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FF17B7" w:rsidRPr="00FF17B7">
        <w:rPr>
          <w:rFonts w:ascii="Cambria" w:hAnsi="Cambria" w:cs="Times New Roman"/>
          <w:noProof/>
          <w:szCs w:val="24"/>
        </w:rPr>
        <w:t>1.</w:t>
      </w:r>
      <w:r w:rsidR="00FF17B7" w:rsidRPr="00FF17B7">
        <w:rPr>
          <w:rFonts w:ascii="Cambria" w:hAnsi="Cambria" w:cs="Times New Roman"/>
          <w:noProof/>
          <w:szCs w:val="24"/>
        </w:rPr>
        <w:tab/>
        <w:t xml:space="preserve">Conrad, D. F. </w:t>
      </w:r>
      <w:r w:rsidR="00FF17B7" w:rsidRPr="00FF17B7">
        <w:rPr>
          <w:rFonts w:ascii="Cambria" w:hAnsi="Cambria" w:cs="Times New Roman"/>
          <w:i/>
          <w:iCs/>
          <w:noProof/>
          <w:szCs w:val="24"/>
        </w:rPr>
        <w:t>et al.</w:t>
      </w:r>
      <w:r w:rsidR="00FF17B7" w:rsidRPr="00FF17B7">
        <w:rPr>
          <w:rFonts w:ascii="Cambria" w:hAnsi="Cambria" w:cs="Times New Roman"/>
          <w:noProof/>
          <w:szCs w:val="24"/>
        </w:rPr>
        <w:t xml:space="preserve"> Variation in genome-wide mutation rates within and between human families. </w:t>
      </w:r>
      <w:r w:rsidR="00FF17B7" w:rsidRPr="00FF17B7">
        <w:rPr>
          <w:rFonts w:ascii="Cambria" w:hAnsi="Cambria" w:cs="Times New Roman"/>
          <w:i/>
          <w:iCs/>
          <w:noProof/>
          <w:szCs w:val="24"/>
        </w:rPr>
        <w:t>Nat. Genet.</w:t>
      </w:r>
      <w:r w:rsidR="00FF17B7" w:rsidRPr="00FF17B7">
        <w:rPr>
          <w:rFonts w:ascii="Cambria" w:hAnsi="Cambria" w:cs="Times New Roman"/>
          <w:noProof/>
          <w:szCs w:val="24"/>
        </w:rPr>
        <w:t xml:space="preserve"> </w:t>
      </w:r>
      <w:r w:rsidR="00FF17B7" w:rsidRPr="00FF17B7">
        <w:rPr>
          <w:rFonts w:ascii="Cambria" w:hAnsi="Cambria" w:cs="Times New Roman"/>
          <w:b/>
          <w:bCs/>
          <w:noProof/>
          <w:szCs w:val="24"/>
        </w:rPr>
        <w:t>43,</w:t>
      </w:r>
      <w:r w:rsidR="00FF17B7" w:rsidRPr="00FF17B7">
        <w:rPr>
          <w:rFonts w:ascii="Cambria" w:hAnsi="Cambria" w:cs="Times New Roman"/>
          <w:noProof/>
          <w:szCs w:val="24"/>
        </w:rPr>
        <w:t xml:space="preserve"> 712–4 (2011).</w:t>
      </w:r>
    </w:p>
    <w:p w14:paraId="079F1046"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2.</w:t>
      </w:r>
      <w:r w:rsidRPr="00FF17B7">
        <w:rPr>
          <w:rFonts w:ascii="Cambria" w:hAnsi="Cambria" w:cs="Times New Roman"/>
          <w:noProof/>
          <w:szCs w:val="24"/>
        </w:rPr>
        <w:tab/>
        <w:t xml:space="preserve">Hodgkinson, A. &amp; Eyre-Walker, A. Variation in the mutation rate across mammalian genomes. </w:t>
      </w:r>
      <w:r w:rsidRPr="00FF17B7">
        <w:rPr>
          <w:rFonts w:ascii="Cambria" w:hAnsi="Cambria" w:cs="Times New Roman"/>
          <w:i/>
          <w:iCs/>
          <w:noProof/>
          <w:szCs w:val="24"/>
        </w:rPr>
        <w:t>Nat. Rev. Genet.</w:t>
      </w:r>
      <w:r w:rsidRPr="00FF17B7">
        <w:rPr>
          <w:rFonts w:ascii="Cambria" w:hAnsi="Cambria" w:cs="Times New Roman"/>
          <w:noProof/>
          <w:szCs w:val="24"/>
        </w:rPr>
        <w:t xml:space="preserve"> </w:t>
      </w:r>
      <w:r w:rsidRPr="00FF17B7">
        <w:rPr>
          <w:rFonts w:ascii="Cambria" w:hAnsi="Cambria" w:cs="Times New Roman"/>
          <w:b/>
          <w:bCs/>
          <w:noProof/>
          <w:szCs w:val="24"/>
        </w:rPr>
        <w:t>12,</w:t>
      </w:r>
      <w:r w:rsidRPr="00FF17B7">
        <w:rPr>
          <w:rFonts w:ascii="Cambria" w:hAnsi="Cambria" w:cs="Times New Roman"/>
          <w:noProof/>
          <w:szCs w:val="24"/>
        </w:rPr>
        <w:t xml:space="preserve"> 756–66 (2011).</w:t>
      </w:r>
    </w:p>
    <w:p w14:paraId="7C400D3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lastRenderedPageBreak/>
        <w:t>3.</w:t>
      </w:r>
      <w:r w:rsidRPr="00FF17B7">
        <w:rPr>
          <w:rFonts w:ascii="Cambria" w:hAnsi="Cambria" w:cs="Times New Roman"/>
          <w:noProof/>
          <w:szCs w:val="24"/>
        </w:rPr>
        <w:tab/>
        <w:t xml:space="preserve">Aggarwala, V. &amp; Voight, B. F. An expanded sequence context model broadly explains variability in polymorphism levels across the human genome. </w:t>
      </w:r>
      <w:r w:rsidRPr="00FF17B7">
        <w:rPr>
          <w:rFonts w:ascii="Cambria" w:hAnsi="Cambria" w:cs="Times New Roman"/>
          <w:i/>
          <w:iCs/>
          <w:noProof/>
          <w:szCs w:val="24"/>
        </w:rPr>
        <w:t>Nat. Genet.</w:t>
      </w:r>
      <w:r w:rsidRPr="00FF17B7">
        <w:rPr>
          <w:rFonts w:ascii="Cambria" w:hAnsi="Cambria" w:cs="Times New Roman"/>
          <w:noProof/>
          <w:szCs w:val="24"/>
        </w:rPr>
        <w:t xml:space="preserve"> </w:t>
      </w:r>
      <w:r w:rsidRPr="00FF17B7">
        <w:rPr>
          <w:rFonts w:ascii="Cambria" w:hAnsi="Cambria" w:cs="Times New Roman"/>
          <w:b/>
          <w:bCs/>
          <w:noProof/>
          <w:szCs w:val="24"/>
        </w:rPr>
        <w:t>advance on,</w:t>
      </w:r>
      <w:r w:rsidRPr="00FF17B7">
        <w:rPr>
          <w:rFonts w:ascii="Cambria" w:hAnsi="Cambria" w:cs="Times New Roman"/>
          <w:noProof/>
          <w:szCs w:val="24"/>
        </w:rPr>
        <w:t xml:space="preserve"> (2016).</w:t>
      </w:r>
    </w:p>
    <w:p w14:paraId="404700B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4.</w:t>
      </w:r>
      <w:r w:rsidRPr="00FF17B7">
        <w:rPr>
          <w:rFonts w:ascii="Cambria" w:hAnsi="Cambria" w:cs="Times New Roman"/>
          <w:noProof/>
          <w:szCs w:val="24"/>
        </w:rPr>
        <w:tab/>
        <w:t xml:space="preserve">Harris, K. Evidence for recent, population-specific evolution of the human mutation rate. </w:t>
      </w:r>
      <w:r w:rsidRPr="00FF17B7">
        <w:rPr>
          <w:rFonts w:ascii="Cambria" w:hAnsi="Cambria" w:cs="Times New Roman"/>
          <w:i/>
          <w:iCs/>
          <w:noProof/>
          <w:szCs w:val="24"/>
        </w:rPr>
        <w:t>Proc. Natl. Acad. Sci. U. S. A.</w:t>
      </w:r>
      <w:r w:rsidRPr="00FF17B7">
        <w:rPr>
          <w:rFonts w:ascii="Cambria" w:hAnsi="Cambria" w:cs="Times New Roman"/>
          <w:noProof/>
          <w:szCs w:val="24"/>
        </w:rPr>
        <w:t xml:space="preserve"> </w:t>
      </w:r>
      <w:r w:rsidRPr="00FF17B7">
        <w:rPr>
          <w:rFonts w:ascii="Cambria" w:hAnsi="Cambria" w:cs="Times New Roman"/>
          <w:b/>
          <w:bCs/>
          <w:noProof/>
          <w:szCs w:val="24"/>
        </w:rPr>
        <w:t>112,</w:t>
      </w:r>
      <w:r w:rsidRPr="00FF17B7">
        <w:rPr>
          <w:rFonts w:ascii="Cambria" w:hAnsi="Cambria" w:cs="Times New Roman"/>
          <w:noProof/>
          <w:szCs w:val="24"/>
        </w:rPr>
        <w:t xml:space="preserve"> 3439–44 (2015).</w:t>
      </w:r>
    </w:p>
    <w:p w14:paraId="7EF46118"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5.</w:t>
      </w:r>
      <w:r w:rsidRPr="00FF17B7">
        <w:rPr>
          <w:rFonts w:ascii="Cambria" w:hAnsi="Cambria" w:cs="Times New Roman"/>
          <w:noProof/>
          <w:szCs w:val="24"/>
        </w:rPr>
        <w:tab/>
        <w:t xml:space="preserve">Mathieson, I. </w:t>
      </w:r>
      <w:r w:rsidRPr="00FF17B7">
        <w:rPr>
          <w:rFonts w:ascii="Cambria" w:hAnsi="Cambria" w:cs="Times New Roman"/>
          <w:i/>
          <w:iCs/>
          <w:noProof/>
          <w:szCs w:val="24"/>
        </w:rPr>
        <w:t>et al.</w:t>
      </w:r>
      <w:r w:rsidRPr="00FF17B7">
        <w:rPr>
          <w:rFonts w:ascii="Cambria" w:hAnsi="Cambria" w:cs="Times New Roman"/>
          <w:noProof/>
          <w:szCs w:val="24"/>
        </w:rPr>
        <w:t xml:space="preserve"> Differences in the rare variant spectrum among human populations.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e1006581 (2017).</w:t>
      </w:r>
    </w:p>
    <w:p w14:paraId="003DE164"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6.</w:t>
      </w:r>
      <w:r w:rsidRPr="00FF17B7">
        <w:rPr>
          <w:rFonts w:ascii="Cambria" w:hAnsi="Cambria" w:cs="Times New Roman"/>
          <w:noProof/>
          <w:szCs w:val="24"/>
        </w:rPr>
        <w:tab/>
        <w:t xml:space="preserve">Harris, K. &amp; Pritchard, J. K. Rapid evolution of the human mutation spectrum. </w:t>
      </w:r>
      <w:r w:rsidRPr="00FF17B7">
        <w:rPr>
          <w:rFonts w:ascii="Cambria" w:hAnsi="Cambria" w:cs="Times New Roman"/>
          <w:i/>
          <w:iCs/>
          <w:noProof/>
          <w:szCs w:val="24"/>
        </w:rPr>
        <w:t>Elife</w:t>
      </w:r>
      <w:r w:rsidRPr="00FF17B7">
        <w:rPr>
          <w:rFonts w:ascii="Cambria" w:hAnsi="Cambria" w:cs="Times New Roman"/>
          <w:noProof/>
          <w:szCs w:val="24"/>
        </w:rPr>
        <w:t xml:space="preserve"> </w:t>
      </w:r>
      <w:r w:rsidRPr="00FF17B7">
        <w:rPr>
          <w:rFonts w:ascii="Cambria" w:hAnsi="Cambria" w:cs="Times New Roman"/>
          <w:b/>
          <w:bCs/>
          <w:noProof/>
          <w:szCs w:val="24"/>
        </w:rPr>
        <w:t>6,</w:t>
      </w:r>
      <w:r w:rsidRPr="00FF17B7">
        <w:rPr>
          <w:rFonts w:ascii="Cambria" w:hAnsi="Cambria" w:cs="Times New Roman"/>
          <w:noProof/>
          <w:szCs w:val="24"/>
        </w:rPr>
        <w:t xml:space="preserve"> (2017).</w:t>
      </w:r>
    </w:p>
    <w:p w14:paraId="60FC5C9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7.</w:t>
      </w:r>
      <w:r w:rsidRPr="00FF17B7">
        <w:rPr>
          <w:rFonts w:ascii="Cambria" w:hAnsi="Cambria" w:cs="Times New Roman"/>
          <w:noProof/>
          <w:szCs w:val="24"/>
        </w:rPr>
        <w:tab/>
        <w:t xml:space="preserve">Zhu, Y., Neeman, T., Yap, V. B. &amp; Huttley, G. A. Statistical Methods for Identifying Sequence Motifs Affecting Point Mutations. </w:t>
      </w:r>
      <w:r w:rsidRPr="00FF17B7">
        <w:rPr>
          <w:rFonts w:ascii="Cambria" w:hAnsi="Cambria" w:cs="Times New Roman"/>
          <w:i/>
          <w:iCs/>
          <w:noProof/>
          <w:szCs w:val="24"/>
        </w:rPr>
        <w:t>Genetics</w:t>
      </w:r>
      <w:r w:rsidRPr="00FF17B7">
        <w:rPr>
          <w:rFonts w:ascii="Cambria" w:hAnsi="Cambria" w:cs="Times New Roman"/>
          <w:noProof/>
          <w:szCs w:val="24"/>
        </w:rPr>
        <w:t xml:space="preserve"> </w:t>
      </w:r>
      <w:r w:rsidRPr="00FF17B7">
        <w:rPr>
          <w:rFonts w:ascii="Cambria" w:hAnsi="Cambria" w:cs="Times New Roman"/>
          <w:b/>
          <w:bCs/>
          <w:noProof/>
          <w:szCs w:val="24"/>
        </w:rPr>
        <w:t>205,</w:t>
      </w:r>
      <w:r w:rsidRPr="00FF17B7">
        <w:rPr>
          <w:rFonts w:ascii="Cambria" w:hAnsi="Cambria" w:cs="Times New Roman"/>
          <w:noProof/>
          <w:szCs w:val="24"/>
        </w:rPr>
        <w:t xml:space="preserve"> (2017).</w:t>
      </w:r>
    </w:p>
    <w:p w14:paraId="4C7A087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8.</w:t>
      </w:r>
      <w:r w:rsidRPr="00FF17B7">
        <w:rPr>
          <w:rFonts w:ascii="Cambria" w:hAnsi="Cambria" w:cs="Times New Roman"/>
          <w:noProof/>
          <w:szCs w:val="24"/>
        </w:rPr>
        <w:tab/>
        <w:t xml:space="preserve">Auton, A. </w:t>
      </w:r>
      <w:r w:rsidRPr="00FF17B7">
        <w:rPr>
          <w:rFonts w:ascii="Cambria" w:hAnsi="Cambria" w:cs="Times New Roman"/>
          <w:i/>
          <w:iCs/>
          <w:noProof/>
          <w:szCs w:val="24"/>
        </w:rPr>
        <w:t>et al.</w:t>
      </w:r>
      <w:r w:rsidRPr="00FF17B7">
        <w:rPr>
          <w:rFonts w:ascii="Cambria" w:hAnsi="Cambria" w:cs="Times New Roman"/>
          <w:noProof/>
          <w:szCs w:val="24"/>
        </w:rPr>
        <w:t xml:space="preserve"> A global reference for human genetic variation.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526,</w:t>
      </w:r>
      <w:r w:rsidRPr="00FF17B7">
        <w:rPr>
          <w:rFonts w:ascii="Cambria" w:hAnsi="Cambria" w:cs="Times New Roman"/>
          <w:noProof/>
          <w:szCs w:val="24"/>
        </w:rPr>
        <w:t xml:space="preserve"> 68–74 (2015).</w:t>
      </w:r>
    </w:p>
    <w:p w14:paraId="00A2C6A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9.</w:t>
      </w:r>
      <w:r w:rsidRPr="00FF17B7">
        <w:rPr>
          <w:rFonts w:ascii="Cambria" w:hAnsi="Cambria" w:cs="Times New Roman"/>
          <w:noProof/>
          <w:szCs w:val="24"/>
        </w:rPr>
        <w:tab/>
        <w:t xml:space="preserve">Kong, A. </w:t>
      </w:r>
      <w:r w:rsidRPr="00FF17B7">
        <w:rPr>
          <w:rFonts w:ascii="Cambria" w:hAnsi="Cambria" w:cs="Times New Roman"/>
          <w:i/>
          <w:iCs/>
          <w:noProof/>
          <w:szCs w:val="24"/>
        </w:rPr>
        <w:t>et al.</w:t>
      </w:r>
      <w:r w:rsidRPr="00FF17B7">
        <w:rPr>
          <w:rFonts w:ascii="Cambria" w:hAnsi="Cambria" w:cs="Times New Roman"/>
          <w:noProof/>
          <w:szCs w:val="24"/>
        </w:rPr>
        <w:t xml:space="preserve"> Rate of de novo mutations and the importance of father’s age to disease risk.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488,</w:t>
      </w:r>
      <w:r w:rsidRPr="00FF17B7">
        <w:rPr>
          <w:rFonts w:ascii="Cambria" w:hAnsi="Cambria" w:cs="Times New Roman"/>
          <w:noProof/>
          <w:szCs w:val="24"/>
        </w:rPr>
        <w:t xml:space="preserve"> 471–5 (2012).</w:t>
      </w:r>
    </w:p>
    <w:p w14:paraId="7FAA86F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10.</w:t>
      </w:r>
      <w:r w:rsidRPr="00FF17B7">
        <w:rPr>
          <w:rFonts w:ascii="Cambria" w:hAnsi="Cambria" w:cs="Times New Roman"/>
          <w:noProof/>
          <w:szCs w:val="24"/>
        </w:rPr>
        <w:tab/>
        <w:t xml:space="preserve">Forbes, S. A. </w:t>
      </w:r>
      <w:r w:rsidRPr="00FF17B7">
        <w:rPr>
          <w:rFonts w:ascii="Cambria" w:hAnsi="Cambria" w:cs="Times New Roman"/>
          <w:i/>
          <w:iCs/>
          <w:noProof/>
          <w:szCs w:val="24"/>
        </w:rPr>
        <w:t>et al.</w:t>
      </w:r>
      <w:r w:rsidRPr="00FF17B7">
        <w:rPr>
          <w:rFonts w:ascii="Cambria" w:hAnsi="Cambria" w:cs="Times New Roman"/>
          <w:noProof/>
          <w:szCs w:val="24"/>
        </w:rPr>
        <w:t xml:space="preserve"> COSMIC: exploring the world’s knowledge of somatic mutations in human cancer. </w:t>
      </w:r>
      <w:r w:rsidRPr="00FF17B7">
        <w:rPr>
          <w:rFonts w:ascii="Cambria" w:hAnsi="Cambria" w:cs="Times New Roman"/>
          <w:i/>
          <w:iCs/>
          <w:noProof/>
          <w:szCs w:val="24"/>
        </w:rPr>
        <w:t>Nucleic Acids Res.</w:t>
      </w:r>
      <w:r w:rsidRPr="00FF17B7">
        <w:rPr>
          <w:rFonts w:ascii="Cambria" w:hAnsi="Cambria" w:cs="Times New Roman"/>
          <w:noProof/>
          <w:szCs w:val="24"/>
        </w:rPr>
        <w:t xml:space="preserve"> </w:t>
      </w:r>
      <w:r w:rsidRPr="00FF17B7">
        <w:rPr>
          <w:rFonts w:ascii="Cambria" w:hAnsi="Cambria" w:cs="Times New Roman"/>
          <w:b/>
          <w:bCs/>
          <w:noProof/>
          <w:szCs w:val="24"/>
        </w:rPr>
        <w:t>43,</w:t>
      </w:r>
      <w:r w:rsidRPr="00FF17B7">
        <w:rPr>
          <w:rFonts w:ascii="Cambria" w:hAnsi="Cambria" w:cs="Times New Roman"/>
          <w:noProof/>
          <w:szCs w:val="24"/>
        </w:rPr>
        <w:t xml:space="preserve"> D805–D811 (2015).</w:t>
      </w:r>
    </w:p>
    <w:p w14:paraId="4C09B82F"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11.</w:t>
      </w:r>
      <w:r w:rsidRPr="00FF17B7">
        <w:rPr>
          <w:rFonts w:ascii="Cambria" w:hAnsi="Cambria" w:cs="Times New Roman"/>
          <w:noProof/>
          <w:szCs w:val="24"/>
        </w:rPr>
        <w:tab/>
        <w:t xml:space="preserve">Seoighe, C. </w:t>
      </w:r>
      <w:r w:rsidRPr="00FF17B7">
        <w:rPr>
          <w:rFonts w:ascii="Cambria" w:hAnsi="Cambria" w:cs="Times New Roman"/>
          <w:i/>
          <w:iCs/>
          <w:noProof/>
          <w:szCs w:val="24"/>
        </w:rPr>
        <w:t>et al.</w:t>
      </w:r>
      <w:r w:rsidRPr="00FF17B7">
        <w:rPr>
          <w:rFonts w:ascii="Cambria" w:hAnsi="Cambria" w:cs="Times New Roman"/>
          <w:noProof/>
          <w:szCs w:val="24"/>
        </w:rPr>
        <w:t xml:space="preserve"> Inference of Candidate Germline Mutator Loci in Humans from Genome-Wide Haplotype Data.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e1006549 (2017).</w:t>
      </w:r>
    </w:p>
    <w:p w14:paraId="2BEBB652"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12.</w:t>
      </w:r>
      <w:r w:rsidRPr="00FF17B7">
        <w:rPr>
          <w:rFonts w:ascii="Cambria" w:hAnsi="Cambria" w:cs="Times New Roman"/>
          <w:noProof/>
          <w:szCs w:val="24"/>
        </w:rPr>
        <w:tab/>
        <w:t xml:space="preserve">Danecek, P. </w:t>
      </w:r>
      <w:r w:rsidRPr="00FF17B7">
        <w:rPr>
          <w:rFonts w:ascii="Cambria" w:hAnsi="Cambria" w:cs="Times New Roman"/>
          <w:i/>
          <w:iCs/>
          <w:noProof/>
          <w:szCs w:val="24"/>
        </w:rPr>
        <w:t>et al.</w:t>
      </w:r>
      <w:r w:rsidRPr="00FF17B7">
        <w:rPr>
          <w:rFonts w:ascii="Cambria" w:hAnsi="Cambria" w:cs="Times New Roman"/>
          <w:noProof/>
          <w:szCs w:val="24"/>
        </w:rPr>
        <w:t xml:space="preserve"> The variant call format and VCFtools. </w:t>
      </w:r>
      <w:r w:rsidRPr="00FF17B7">
        <w:rPr>
          <w:rFonts w:ascii="Cambria" w:hAnsi="Cambria" w:cs="Times New Roman"/>
          <w:i/>
          <w:iCs/>
          <w:noProof/>
          <w:szCs w:val="24"/>
        </w:rPr>
        <w:t>Bioinformatics</w:t>
      </w:r>
      <w:r w:rsidRPr="00FF17B7">
        <w:rPr>
          <w:rFonts w:ascii="Cambria" w:hAnsi="Cambria" w:cs="Times New Roman"/>
          <w:noProof/>
          <w:szCs w:val="24"/>
        </w:rPr>
        <w:t xml:space="preserve"> </w:t>
      </w:r>
      <w:r w:rsidRPr="00FF17B7">
        <w:rPr>
          <w:rFonts w:ascii="Cambria" w:hAnsi="Cambria" w:cs="Times New Roman"/>
          <w:b/>
          <w:bCs/>
          <w:noProof/>
          <w:szCs w:val="24"/>
        </w:rPr>
        <w:t>27,</w:t>
      </w:r>
      <w:r w:rsidRPr="00FF17B7">
        <w:rPr>
          <w:rFonts w:ascii="Cambria" w:hAnsi="Cambria" w:cs="Times New Roman"/>
          <w:noProof/>
          <w:szCs w:val="24"/>
        </w:rPr>
        <w:t xml:space="preserve"> 2156–2158 (2011).</w:t>
      </w:r>
    </w:p>
    <w:p w14:paraId="0CBE3A1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noProof/>
        </w:rPr>
      </w:pPr>
      <w:r w:rsidRPr="00FF17B7">
        <w:rPr>
          <w:rFonts w:ascii="Cambria" w:hAnsi="Cambria" w:cs="Times New Roman"/>
          <w:noProof/>
          <w:szCs w:val="24"/>
        </w:rPr>
        <w:t>13.</w:t>
      </w:r>
      <w:r w:rsidRPr="00FF17B7">
        <w:rPr>
          <w:rFonts w:ascii="Cambria" w:hAnsi="Cambria" w:cs="Times New Roman"/>
          <w:noProof/>
          <w:szCs w:val="24"/>
        </w:rPr>
        <w:tab/>
        <w:t xml:space="preserve">Watterson, G. A. On the number of segregating sites in genetical models without recombination. </w:t>
      </w:r>
      <w:r w:rsidRPr="00FF17B7">
        <w:rPr>
          <w:rFonts w:ascii="Cambria" w:hAnsi="Cambria" w:cs="Times New Roman"/>
          <w:i/>
          <w:iCs/>
          <w:noProof/>
          <w:szCs w:val="24"/>
        </w:rPr>
        <w:t>Theor. Popul. Biol.</w:t>
      </w:r>
      <w:r w:rsidRPr="00FF17B7">
        <w:rPr>
          <w:rFonts w:ascii="Cambria" w:hAnsi="Cambria" w:cs="Times New Roman"/>
          <w:noProof/>
          <w:szCs w:val="24"/>
        </w:rPr>
        <w:t xml:space="preserve"> </w:t>
      </w:r>
      <w:r w:rsidRPr="00FF17B7">
        <w:rPr>
          <w:rFonts w:ascii="Cambria" w:hAnsi="Cambria" w:cs="Times New Roman"/>
          <w:b/>
          <w:bCs/>
          <w:noProof/>
          <w:szCs w:val="24"/>
        </w:rPr>
        <w:t>7,</w:t>
      </w:r>
      <w:r w:rsidRPr="00FF17B7">
        <w:rPr>
          <w:rFonts w:ascii="Cambria" w:hAnsi="Cambria" w:cs="Times New Roman"/>
          <w:noProof/>
          <w:szCs w:val="24"/>
        </w:rPr>
        <w:t xml:space="preserve"> 256–276 (1975).</w:t>
      </w:r>
    </w:p>
    <w:p w14:paraId="6904A4A3" w14:textId="48D8D873" w:rsidR="0038445B" w:rsidRPr="00BA304D" w:rsidRDefault="00272278" w:rsidP="00FF17B7">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E0A98A0" w:rsidR="00876CC3" w:rsidRPr="00A36DAD" w:rsidRDefault="00876CC3" w:rsidP="00A36DAD">
      <w:pPr>
        <w:jc w:val="both"/>
        <w:rPr>
          <w:rFonts w:ascii="Cambria" w:hAnsi="Cambria"/>
          <w:b/>
          <w:sz w:val="20"/>
          <w:szCs w:val="20"/>
        </w:rPr>
      </w:pPr>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FF17B7">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522F">
        <w:rPr>
          <w:rFonts w:ascii="Cambria" w:hAnsi="Cambria"/>
          <w:sz w:val="20"/>
          <w:szCs w:val="20"/>
        </w:rPr>
        <w:fldChar w:fldCharType="separate"/>
      </w:r>
      <w:r w:rsidR="00FF17B7" w:rsidRPr="00FF17B7">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p w14:paraId="194E2E29" w14:textId="77777777" w:rsidR="00FF17B7" w:rsidRDefault="00FF17B7" w:rsidP="00F94C89">
      <w:pPr>
        <w:widowControl w:val="0"/>
        <w:autoSpaceDE w:val="0"/>
        <w:autoSpaceDN w:val="0"/>
        <w:adjustRightInd w:val="0"/>
        <w:spacing w:after="0" w:line="240" w:lineRule="auto"/>
        <w:ind w:left="634" w:hanging="634"/>
        <w:rPr>
          <w:rFonts w:ascii="Cambria" w:hAnsi="Cambria" w:cs="Arial"/>
          <w:b/>
        </w:rPr>
      </w:pP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FF17B7" w:rsidRPr="00AE6732" w14:paraId="05C83EAC" w14:textId="77777777" w:rsidTr="00FF17B7">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5C24F202" w14:textId="77777777" w:rsidR="00FF17B7" w:rsidRPr="00AE6732" w:rsidRDefault="00FF17B7" w:rsidP="00FF17B7">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1065148A" w14:textId="77777777" w:rsidR="00FF17B7" w:rsidRPr="00AE6732" w:rsidRDefault="00FF17B7" w:rsidP="00FF17B7">
            <w:pPr>
              <w:jc w:val="center"/>
              <w:rPr>
                <w:rFonts w:ascii="Cambria" w:hAnsi="Cambria" w:cs="Arial"/>
                <w:sz w:val="18"/>
              </w:rPr>
            </w:pPr>
            <w:r w:rsidRPr="00AE6732">
              <w:rPr>
                <w:rFonts w:ascii="Cambria" w:hAnsi="Cambria" w:cs="Arial"/>
                <w:sz w:val="18"/>
              </w:rPr>
              <w:t>3</w:t>
            </w:r>
            <w:r>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10D1B57F" w14:textId="77777777" w:rsidR="00FF17B7" w:rsidRPr="00AE6732" w:rsidRDefault="00FF17B7" w:rsidP="00FF17B7">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582C87ED" w14:textId="77777777" w:rsidR="00FF17B7" w:rsidRPr="00AE6732" w:rsidRDefault="00FF17B7" w:rsidP="00FF17B7">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3F67712E" w14:textId="77777777" w:rsidR="00FF17B7" w:rsidRPr="00AE6732" w:rsidRDefault="00FF17B7" w:rsidP="00FF17B7">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7E6DC2A1" w14:textId="77777777" w:rsidR="00FF17B7" w:rsidRPr="00AE6732" w:rsidRDefault="00FF17B7" w:rsidP="00FF17B7">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53D0A149" w14:textId="77777777" w:rsidR="00FF17B7" w:rsidRPr="00F94C89" w:rsidRDefault="00FF17B7" w:rsidP="00FF17B7">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FF17B7" w:rsidRPr="002F38A1" w14:paraId="3E7F67A4" w14:textId="77777777" w:rsidTr="00FF17B7">
        <w:tc>
          <w:tcPr>
            <w:tcW w:w="1458" w:type="dxa"/>
            <w:vMerge w:val="restart"/>
            <w:tcBorders>
              <w:top w:val="single" w:sz="12" w:space="0" w:color="auto"/>
            </w:tcBorders>
            <w:vAlign w:val="center"/>
          </w:tcPr>
          <w:p w14:paraId="6E18F518" w14:textId="77777777" w:rsidR="00FF17B7" w:rsidRPr="00465353" w:rsidRDefault="00FF17B7" w:rsidP="00FF17B7">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4E7F84CA" w14:textId="77777777" w:rsidR="00FF17B7" w:rsidRPr="00465353" w:rsidRDefault="00FF17B7" w:rsidP="00FF17B7">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1628F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262DDDE0" w14:textId="77777777" w:rsidR="00FF17B7" w:rsidRPr="00196778" w:rsidRDefault="00FF17B7" w:rsidP="00FF17B7">
            <w:pPr>
              <w:jc w:val="center"/>
              <w:rPr>
                <w:rFonts w:ascii="Cambria" w:hAnsi="Cambria" w:cs="Arial"/>
                <w:b/>
                <w:sz w:val="18"/>
              </w:rPr>
            </w:pPr>
            <w:r w:rsidRPr="00196778">
              <w:rPr>
                <w:rFonts w:ascii="Cambria" w:hAnsi="Cambria" w:cs="Arial"/>
                <w:b/>
                <w:sz w:val="18"/>
              </w:rPr>
              <w:t>1.56</w:t>
            </w:r>
          </w:p>
        </w:tc>
        <w:tc>
          <w:tcPr>
            <w:tcW w:w="1422" w:type="dxa"/>
            <w:tcBorders>
              <w:top w:val="single" w:sz="12" w:space="0" w:color="auto"/>
            </w:tcBorders>
          </w:tcPr>
          <w:p w14:paraId="48A5ADEB"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Borders>
              <w:top w:val="single" w:sz="12" w:space="0" w:color="auto"/>
            </w:tcBorders>
          </w:tcPr>
          <w:p w14:paraId="170DFE85" w14:textId="77777777" w:rsidR="00FF17B7" w:rsidRPr="003E3345" w:rsidRDefault="00FF17B7" w:rsidP="00FF17B7">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0EE9E83F" w14:textId="77777777" w:rsidR="00FF17B7" w:rsidRPr="003E3345" w:rsidRDefault="00FF17B7" w:rsidP="00FF17B7">
            <w:pPr>
              <w:jc w:val="center"/>
              <w:rPr>
                <w:rFonts w:ascii="Cambria" w:hAnsi="Cambria" w:cs="Arial"/>
                <w:sz w:val="18"/>
              </w:rPr>
            </w:pPr>
            <w:r w:rsidRPr="003E3345">
              <w:rPr>
                <w:rFonts w:ascii="Cambria" w:hAnsi="Cambria" w:cs="Arial"/>
                <w:sz w:val="18"/>
              </w:rPr>
              <w:t>≈ 0</w:t>
            </w:r>
          </w:p>
        </w:tc>
      </w:tr>
      <w:tr w:rsidR="00FF17B7" w:rsidRPr="002F38A1" w14:paraId="214CB3C6" w14:textId="77777777" w:rsidTr="00FF17B7">
        <w:tc>
          <w:tcPr>
            <w:tcW w:w="1458" w:type="dxa"/>
            <w:vMerge/>
          </w:tcPr>
          <w:p w14:paraId="38B7E59B" w14:textId="77777777" w:rsidR="00FF17B7" w:rsidRPr="00465353" w:rsidRDefault="00FF17B7" w:rsidP="00FF17B7">
            <w:pPr>
              <w:jc w:val="center"/>
              <w:rPr>
                <w:rFonts w:ascii="Cambria" w:hAnsi="Cambria" w:cs="Arial"/>
                <w:sz w:val="18"/>
              </w:rPr>
            </w:pPr>
          </w:p>
        </w:tc>
        <w:tc>
          <w:tcPr>
            <w:tcW w:w="900" w:type="dxa"/>
          </w:tcPr>
          <w:p w14:paraId="01F03BC9" w14:textId="77777777" w:rsidR="00FF17B7" w:rsidRPr="00465353" w:rsidRDefault="00FF17B7" w:rsidP="00FF17B7">
            <w:pPr>
              <w:jc w:val="center"/>
              <w:rPr>
                <w:rFonts w:ascii="Cambria" w:hAnsi="Cambria" w:cs="Arial"/>
                <w:sz w:val="18"/>
              </w:rPr>
            </w:pPr>
            <w:r w:rsidRPr="00465353">
              <w:rPr>
                <w:rFonts w:ascii="Cambria" w:hAnsi="Cambria" w:cs="Arial"/>
                <w:sz w:val="18"/>
              </w:rPr>
              <w:t>ACC→T</w:t>
            </w:r>
          </w:p>
        </w:tc>
        <w:tc>
          <w:tcPr>
            <w:tcW w:w="1422" w:type="dxa"/>
          </w:tcPr>
          <w:p w14:paraId="783244A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3B803161"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Pr>
          <w:p w14:paraId="3FF332ED" w14:textId="77777777" w:rsidR="00FF17B7" w:rsidRPr="00196778" w:rsidRDefault="00FF17B7" w:rsidP="00FF17B7">
            <w:pPr>
              <w:jc w:val="center"/>
              <w:rPr>
                <w:rFonts w:ascii="Cambria" w:hAnsi="Cambria" w:cs="Arial"/>
                <w:b/>
                <w:sz w:val="18"/>
              </w:rPr>
            </w:pPr>
            <w:r w:rsidRPr="00196778">
              <w:rPr>
                <w:rFonts w:ascii="Cambria" w:hAnsi="Cambria" w:cs="Arial"/>
                <w:b/>
                <w:sz w:val="18"/>
              </w:rPr>
              <w:t>1.07</w:t>
            </w:r>
          </w:p>
        </w:tc>
        <w:tc>
          <w:tcPr>
            <w:tcW w:w="1422" w:type="dxa"/>
          </w:tcPr>
          <w:p w14:paraId="6FF57C05" w14:textId="77777777" w:rsidR="00FF17B7" w:rsidRPr="00196778" w:rsidRDefault="00FF17B7" w:rsidP="00FF17B7">
            <w:pPr>
              <w:jc w:val="center"/>
              <w:rPr>
                <w:rFonts w:ascii="Cambria" w:hAnsi="Cambria" w:cs="Arial"/>
                <w:b/>
                <w:sz w:val="18"/>
              </w:rPr>
            </w:pPr>
            <w:r w:rsidRPr="00196778">
              <w:rPr>
                <w:rFonts w:ascii="Cambria" w:hAnsi="Cambria" w:cs="Arial"/>
                <w:b/>
                <w:sz w:val="18"/>
              </w:rPr>
              <w:t>0.93</w:t>
            </w:r>
          </w:p>
        </w:tc>
        <w:tc>
          <w:tcPr>
            <w:tcW w:w="1422" w:type="dxa"/>
          </w:tcPr>
          <w:p w14:paraId="37A3C86C"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-308</w:t>
            </w:r>
          </w:p>
        </w:tc>
      </w:tr>
      <w:tr w:rsidR="00FF17B7" w:rsidRPr="002F38A1" w14:paraId="5E597A18" w14:textId="77777777" w:rsidTr="00FF17B7">
        <w:tc>
          <w:tcPr>
            <w:tcW w:w="1458" w:type="dxa"/>
            <w:vMerge/>
          </w:tcPr>
          <w:p w14:paraId="169972EC" w14:textId="77777777" w:rsidR="00FF17B7" w:rsidRDefault="00FF17B7" w:rsidP="00FF17B7">
            <w:pPr>
              <w:jc w:val="center"/>
              <w:rPr>
                <w:rFonts w:ascii="Cambria" w:hAnsi="Cambria" w:cs="Arial"/>
                <w:sz w:val="18"/>
              </w:rPr>
            </w:pPr>
          </w:p>
        </w:tc>
        <w:tc>
          <w:tcPr>
            <w:tcW w:w="900" w:type="dxa"/>
          </w:tcPr>
          <w:p w14:paraId="17DA7FDC" w14:textId="77777777" w:rsidR="00FF17B7" w:rsidRPr="00465353" w:rsidRDefault="00FF17B7" w:rsidP="00FF17B7">
            <w:pPr>
              <w:jc w:val="center"/>
              <w:rPr>
                <w:rFonts w:ascii="Cambria" w:hAnsi="Cambria" w:cs="Arial"/>
                <w:sz w:val="18"/>
              </w:rPr>
            </w:pPr>
            <w:r>
              <w:rPr>
                <w:rFonts w:ascii="Cambria" w:hAnsi="Cambria" w:cs="Arial"/>
                <w:sz w:val="18"/>
              </w:rPr>
              <w:t>TCT</w:t>
            </w:r>
            <w:r w:rsidRPr="00465353">
              <w:rPr>
                <w:rFonts w:ascii="Cambria" w:hAnsi="Cambria" w:cs="Arial"/>
                <w:sz w:val="18"/>
              </w:rPr>
              <w:t>→</w:t>
            </w:r>
            <w:r>
              <w:rPr>
                <w:rFonts w:ascii="Cambria" w:hAnsi="Cambria" w:cs="Arial"/>
                <w:sz w:val="18"/>
              </w:rPr>
              <w:t>T</w:t>
            </w:r>
          </w:p>
        </w:tc>
        <w:tc>
          <w:tcPr>
            <w:tcW w:w="1422" w:type="dxa"/>
          </w:tcPr>
          <w:p w14:paraId="3467D046"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0DADCD7F" w14:textId="77777777" w:rsidR="00FF17B7" w:rsidRPr="00196778" w:rsidRDefault="00FF17B7" w:rsidP="00FF17B7">
            <w:pPr>
              <w:jc w:val="center"/>
              <w:rPr>
                <w:rFonts w:ascii="Cambria" w:hAnsi="Cambria" w:cs="Arial"/>
                <w:b/>
                <w:sz w:val="18"/>
              </w:rPr>
            </w:pPr>
            <w:r w:rsidRPr="00196778">
              <w:rPr>
                <w:rFonts w:ascii="Cambria" w:hAnsi="Cambria" w:cs="Arial"/>
                <w:b/>
                <w:sz w:val="18"/>
              </w:rPr>
              <w:t>1.17</w:t>
            </w:r>
          </w:p>
        </w:tc>
        <w:tc>
          <w:tcPr>
            <w:tcW w:w="1422" w:type="dxa"/>
          </w:tcPr>
          <w:p w14:paraId="5FB1403A"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2DF9C8AA" w14:textId="77777777" w:rsidR="00FF17B7" w:rsidRPr="003E3345" w:rsidRDefault="00FF17B7" w:rsidP="00FF17B7">
            <w:pPr>
              <w:jc w:val="center"/>
              <w:rPr>
                <w:rFonts w:ascii="Cambria" w:hAnsi="Cambria" w:cs="Arial"/>
                <w:sz w:val="18"/>
              </w:rPr>
            </w:pPr>
            <w:r w:rsidRPr="003E3345">
              <w:rPr>
                <w:rFonts w:ascii="Cambria" w:hAnsi="Cambria" w:cs="Arial"/>
                <w:sz w:val="18"/>
              </w:rPr>
              <w:t>0.98</w:t>
            </w:r>
          </w:p>
        </w:tc>
        <w:tc>
          <w:tcPr>
            <w:tcW w:w="1422" w:type="dxa"/>
          </w:tcPr>
          <w:p w14:paraId="6293E232"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-196</w:t>
            </w:r>
          </w:p>
        </w:tc>
      </w:tr>
      <w:tr w:rsidR="00FF17B7" w:rsidRPr="002F38A1" w14:paraId="4852916C" w14:textId="77777777" w:rsidTr="00FF17B7">
        <w:tc>
          <w:tcPr>
            <w:tcW w:w="1458" w:type="dxa"/>
            <w:vMerge/>
            <w:tcBorders>
              <w:bottom w:val="single" w:sz="4" w:space="0" w:color="auto"/>
            </w:tcBorders>
          </w:tcPr>
          <w:p w14:paraId="29ADD412" w14:textId="77777777" w:rsidR="00FF17B7" w:rsidRDefault="00FF17B7" w:rsidP="00FF17B7">
            <w:pPr>
              <w:jc w:val="center"/>
              <w:rPr>
                <w:rFonts w:ascii="Cambria" w:hAnsi="Cambria" w:cs="Arial"/>
                <w:sz w:val="18"/>
              </w:rPr>
            </w:pPr>
          </w:p>
        </w:tc>
        <w:tc>
          <w:tcPr>
            <w:tcW w:w="900" w:type="dxa"/>
            <w:tcBorders>
              <w:bottom w:val="single" w:sz="4" w:space="0" w:color="auto"/>
            </w:tcBorders>
          </w:tcPr>
          <w:p w14:paraId="0CAD78DB" w14:textId="77777777" w:rsidR="00FF17B7" w:rsidRPr="00465353" w:rsidRDefault="00FF17B7" w:rsidP="00FF17B7">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76021384" w14:textId="77777777" w:rsidR="00FF17B7" w:rsidRPr="007A70BF" w:rsidRDefault="00FF17B7" w:rsidP="00FF17B7">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48B3A45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2EB575E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0278EAE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73D83412"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-69</w:t>
            </w:r>
          </w:p>
        </w:tc>
      </w:tr>
      <w:tr w:rsidR="00FF17B7" w:rsidRPr="002F38A1" w14:paraId="7A32D8D0" w14:textId="77777777" w:rsidTr="00FF17B7">
        <w:tc>
          <w:tcPr>
            <w:tcW w:w="1458" w:type="dxa"/>
            <w:vMerge w:val="restart"/>
            <w:tcBorders>
              <w:top w:val="single" w:sz="4" w:space="0" w:color="auto"/>
              <w:left w:val="nil"/>
              <w:right w:val="nil"/>
            </w:tcBorders>
            <w:vAlign w:val="center"/>
          </w:tcPr>
          <w:p w14:paraId="22A1C8CF" w14:textId="77777777" w:rsidR="00FF17B7" w:rsidRDefault="00FF17B7" w:rsidP="00FF17B7">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33A1683E" w14:textId="77777777" w:rsidR="00FF17B7" w:rsidRPr="00465353" w:rsidRDefault="00FF17B7" w:rsidP="00FF17B7">
            <w:pPr>
              <w:jc w:val="center"/>
              <w:rPr>
                <w:rFonts w:ascii="Cambria" w:hAnsi="Cambria" w:cs="Arial"/>
                <w:sz w:val="18"/>
              </w:rPr>
            </w:pPr>
            <w:r>
              <w:rPr>
                <w:rFonts w:ascii="Cambria" w:hAnsi="Cambria" w:cs="Arial"/>
                <w:sz w:val="18"/>
              </w:rPr>
              <w:t>TCG</w:t>
            </w:r>
            <w:r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5228F17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07C3F4A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038DEB7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768ECF3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single" w:sz="4" w:space="0" w:color="auto"/>
              <w:left w:val="nil"/>
              <w:bottom w:val="nil"/>
              <w:right w:val="nil"/>
            </w:tcBorders>
          </w:tcPr>
          <w:p w14:paraId="5FAFE6B7"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Pr="007A70BF">
              <w:rPr>
                <w:rFonts w:ascii="Cambria" w:hAnsi="Cambria" w:cs="Arial"/>
                <w:color w:val="auto"/>
                <w:sz w:val="18"/>
                <w:vertAlign w:val="superscript"/>
              </w:rPr>
              <w:t>49</w:t>
            </w:r>
          </w:p>
        </w:tc>
      </w:tr>
      <w:tr w:rsidR="00FF17B7" w:rsidRPr="002F38A1" w14:paraId="1F7237BD" w14:textId="77777777" w:rsidTr="00FF17B7">
        <w:tc>
          <w:tcPr>
            <w:tcW w:w="1458" w:type="dxa"/>
            <w:vMerge/>
          </w:tcPr>
          <w:p w14:paraId="0BB497B4" w14:textId="77777777" w:rsidR="00FF17B7" w:rsidRDefault="00FF17B7" w:rsidP="00FF17B7">
            <w:pPr>
              <w:jc w:val="center"/>
              <w:rPr>
                <w:rFonts w:ascii="Cambria" w:hAnsi="Cambria" w:cs="Arial"/>
                <w:sz w:val="18"/>
              </w:rPr>
            </w:pPr>
          </w:p>
        </w:tc>
        <w:tc>
          <w:tcPr>
            <w:tcW w:w="900" w:type="dxa"/>
            <w:tcBorders>
              <w:top w:val="nil"/>
            </w:tcBorders>
          </w:tcPr>
          <w:p w14:paraId="2A2C9CB3" w14:textId="77777777" w:rsidR="00FF17B7" w:rsidRDefault="00FF17B7" w:rsidP="00FF17B7">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0C843D5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8331DC8"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6C0A6B4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nil"/>
            </w:tcBorders>
          </w:tcPr>
          <w:p w14:paraId="66C36D8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3</w:t>
            </w:r>
          </w:p>
        </w:tc>
        <w:tc>
          <w:tcPr>
            <w:tcW w:w="1422" w:type="dxa"/>
            <w:tcBorders>
              <w:top w:val="nil"/>
            </w:tcBorders>
          </w:tcPr>
          <w:p w14:paraId="724D6D97"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FF17B7" w:rsidRPr="002F38A1" w14:paraId="22D51C21" w14:textId="77777777" w:rsidTr="00FF17B7">
        <w:tc>
          <w:tcPr>
            <w:tcW w:w="1458" w:type="dxa"/>
            <w:vMerge/>
          </w:tcPr>
          <w:p w14:paraId="7BD10720" w14:textId="77777777" w:rsidR="00FF17B7" w:rsidRDefault="00FF17B7" w:rsidP="00FF17B7">
            <w:pPr>
              <w:jc w:val="center"/>
              <w:rPr>
                <w:rFonts w:ascii="Cambria" w:hAnsi="Cambria" w:cs="Arial"/>
                <w:sz w:val="18"/>
              </w:rPr>
            </w:pPr>
          </w:p>
        </w:tc>
        <w:tc>
          <w:tcPr>
            <w:tcW w:w="900" w:type="dxa"/>
          </w:tcPr>
          <w:p w14:paraId="1D0B630B" w14:textId="77777777" w:rsidR="00FF17B7" w:rsidRDefault="00FF17B7" w:rsidP="00FF17B7">
            <w:pPr>
              <w:jc w:val="center"/>
              <w:rPr>
                <w:rFonts w:ascii="Cambria" w:hAnsi="Cambria" w:cs="Arial"/>
                <w:sz w:val="18"/>
              </w:rPr>
            </w:pPr>
            <w:r>
              <w:rPr>
                <w:rFonts w:ascii="Cambria" w:hAnsi="Cambria" w:cs="Arial"/>
                <w:sz w:val="18"/>
              </w:rPr>
              <w:t>GCG</w:t>
            </w:r>
            <w:r w:rsidRPr="00465353">
              <w:rPr>
                <w:rFonts w:ascii="Cambria" w:hAnsi="Cambria" w:cs="Arial"/>
                <w:sz w:val="18"/>
              </w:rPr>
              <w:t>→</w:t>
            </w:r>
            <w:r>
              <w:rPr>
                <w:rFonts w:ascii="Cambria" w:hAnsi="Cambria" w:cs="Arial"/>
                <w:sz w:val="18"/>
              </w:rPr>
              <w:t>T</w:t>
            </w:r>
          </w:p>
        </w:tc>
        <w:tc>
          <w:tcPr>
            <w:tcW w:w="1422" w:type="dxa"/>
          </w:tcPr>
          <w:p w14:paraId="58E35F9B"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5D7A98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w:t>
            </w:r>
            <w:r w:rsidRPr="007A70BF">
              <w:rPr>
                <w:rFonts w:ascii="Cambria" w:hAnsi="Cambria" w:cs="Arial"/>
                <w:color w:val="auto"/>
                <w:sz w:val="18"/>
              </w:rPr>
              <w:t>1</w:t>
            </w:r>
          </w:p>
        </w:tc>
        <w:tc>
          <w:tcPr>
            <w:tcW w:w="1422" w:type="dxa"/>
          </w:tcPr>
          <w:p w14:paraId="5D8E9ECA"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436E9EEC"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05D3A106"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4</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FF17B7" w:rsidRPr="002F38A1" w14:paraId="4C114B66" w14:textId="77777777" w:rsidTr="00FF17B7">
        <w:tc>
          <w:tcPr>
            <w:tcW w:w="1458" w:type="dxa"/>
            <w:vMerge w:val="restart"/>
            <w:tcBorders>
              <w:top w:val="single" w:sz="4" w:space="0" w:color="auto"/>
            </w:tcBorders>
            <w:vAlign w:val="center"/>
          </w:tcPr>
          <w:p w14:paraId="64A4D343" w14:textId="77777777" w:rsidR="00FF17B7" w:rsidRDefault="00FF17B7" w:rsidP="00FF17B7">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224990CD" w14:textId="77777777" w:rsidR="00FF17B7" w:rsidRPr="007A70BF" w:rsidRDefault="00FF17B7" w:rsidP="00FF17B7">
            <w:pPr>
              <w:jc w:val="center"/>
              <w:rPr>
                <w:rFonts w:ascii="Cambria" w:hAnsi="Cambria" w:cs="Arial"/>
                <w:b/>
                <w:color w:val="auto"/>
                <w:sz w:val="18"/>
              </w:rPr>
            </w:pPr>
            <w:r w:rsidRPr="00426C84">
              <w:rPr>
                <w:rFonts w:ascii="Cambria" w:hAnsi="Cambria" w:cs="Arial"/>
                <w:sz w:val="18"/>
              </w:rPr>
              <w:t>GAT→T</w:t>
            </w:r>
          </w:p>
        </w:tc>
        <w:tc>
          <w:tcPr>
            <w:tcW w:w="1422" w:type="dxa"/>
            <w:tcBorders>
              <w:top w:val="single" w:sz="4" w:space="0" w:color="auto"/>
              <w:bottom w:val="nil"/>
            </w:tcBorders>
          </w:tcPr>
          <w:p w14:paraId="7B44CBAE"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1946CFC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4C9E62B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733D89ED"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1AE13094"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5</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FF17B7" w:rsidRPr="002F38A1" w14:paraId="35BB2830" w14:textId="77777777" w:rsidTr="00FF17B7">
        <w:tc>
          <w:tcPr>
            <w:tcW w:w="1458" w:type="dxa"/>
            <w:vMerge/>
          </w:tcPr>
          <w:p w14:paraId="4E865348" w14:textId="77777777" w:rsidR="00FF17B7" w:rsidRDefault="00FF17B7" w:rsidP="00FF17B7">
            <w:pPr>
              <w:jc w:val="center"/>
              <w:rPr>
                <w:rFonts w:ascii="Cambria" w:hAnsi="Cambria" w:cs="Arial"/>
                <w:sz w:val="18"/>
              </w:rPr>
            </w:pPr>
          </w:p>
        </w:tc>
        <w:tc>
          <w:tcPr>
            <w:tcW w:w="900" w:type="dxa"/>
            <w:tcBorders>
              <w:top w:val="nil"/>
              <w:bottom w:val="nil"/>
            </w:tcBorders>
          </w:tcPr>
          <w:p w14:paraId="1235D916" w14:textId="77777777" w:rsidR="00FF17B7" w:rsidRDefault="00FF17B7" w:rsidP="00FF17B7">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36D5D1F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43E5F589"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80950B3"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w:t>
            </w:r>
            <w:r w:rsidRPr="00196778">
              <w:rPr>
                <w:rFonts w:ascii="Cambria" w:hAnsi="Cambria" w:cs="Arial"/>
                <w:b/>
                <w:color w:val="auto"/>
                <w:sz w:val="18"/>
              </w:rPr>
              <w:t>0</w:t>
            </w:r>
          </w:p>
        </w:tc>
        <w:tc>
          <w:tcPr>
            <w:tcW w:w="1422" w:type="dxa"/>
            <w:tcBorders>
              <w:top w:val="nil"/>
              <w:bottom w:val="nil"/>
            </w:tcBorders>
          </w:tcPr>
          <w:p w14:paraId="4869CB41"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w:t>
            </w:r>
            <w:r w:rsidRPr="00196778">
              <w:rPr>
                <w:rFonts w:ascii="Cambria" w:hAnsi="Cambria" w:cs="Arial"/>
                <w:b/>
                <w:color w:val="auto"/>
                <w:sz w:val="18"/>
              </w:rPr>
              <w:t>15</w:t>
            </w:r>
          </w:p>
        </w:tc>
        <w:tc>
          <w:tcPr>
            <w:tcW w:w="1422" w:type="dxa"/>
            <w:tcBorders>
              <w:top w:val="nil"/>
              <w:bottom w:val="nil"/>
            </w:tcBorders>
          </w:tcPr>
          <w:p w14:paraId="1DA7497E"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FF17B7" w:rsidRPr="002F38A1" w14:paraId="2A9B3D13" w14:textId="77777777" w:rsidTr="00FF17B7">
        <w:tc>
          <w:tcPr>
            <w:tcW w:w="1458" w:type="dxa"/>
            <w:vMerge/>
          </w:tcPr>
          <w:p w14:paraId="680182DD" w14:textId="77777777" w:rsidR="00FF17B7" w:rsidRDefault="00FF17B7" w:rsidP="00FF17B7">
            <w:pPr>
              <w:jc w:val="center"/>
              <w:rPr>
                <w:rFonts w:ascii="Cambria" w:hAnsi="Cambria" w:cs="Arial"/>
                <w:sz w:val="18"/>
              </w:rPr>
            </w:pPr>
          </w:p>
        </w:tc>
        <w:tc>
          <w:tcPr>
            <w:tcW w:w="900" w:type="dxa"/>
            <w:tcBorders>
              <w:top w:val="nil"/>
              <w:bottom w:val="nil"/>
            </w:tcBorders>
          </w:tcPr>
          <w:p w14:paraId="1D0658CA" w14:textId="77777777" w:rsidR="00FF17B7" w:rsidRDefault="00FF17B7" w:rsidP="00FF17B7">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17890491"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nil"/>
              <w:bottom w:val="nil"/>
            </w:tcBorders>
          </w:tcPr>
          <w:p w14:paraId="7E80F79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4A6DEDB"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00C0353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w:t>
            </w:r>
            <w:r w:rsidRPr="00196778">
              <w:rPr>
                <w:rFonts w:ascii="Cambria" w:hAnsi="Cambria" w:cs="Arial"/>
                <w:b/>
                <w:color w:val="auto"/>
                <w:sz w:val="18"/>
              </w:rPr>
              <w:t>3</w:t>
            </w:r>
          </w:p>
        </w:tc>
        <w:tc>
          <w:tcPr>
            <w:tcW w:w="1422" w:type="dxa"/>
            <w:tcBorders>
              <w:top w:val="nil"/>
              <w:bottom w:val="nil"/>
            </w:tcBorders>
          </w:tcPr>
          <w:p w14:paraId="68C6B85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FF17B7" w:rsidRPr="002F38A1" w14:paraId="404C359A" w14:textId="77777777" w:rsidTr="00FF17B7">
        <w:tc>
          <w:tcPr>
            <w:tcW w:w="1458" w:type="dxa"/>
            <w:vMerge/>
          </w:tcPr>
          <w:p w14:paraId="2082C1D2" w14:textId="77777777" w:rsidR="00FF17B7" w:rsidRDefault="00FF17B7" w:rsidP="00FF17B7">
            <w:pPr>
              <w:jc w:val="center"/>
              <w:rPr>
                <w:rFonts w:ascii="Cambria" w:hAnsi="Cambria" w:cs="Arial"/>
                <w:sz w:val="18"/>
              </w:rPr>
            </w:pPr>
          </w:p>
        </w:tc>
        <w:tc>
          <w:tcPr>
            <w:tcW w:w="900" w:type="dxa"/>
            <w:tcBorders>
              <w:top w:val="nil"/>
            </w:tcBorders>
          </w:tcPr>
          <w:p w14:paraId="5352467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16653CE3"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4DD902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02F0112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4ECE7E46"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62CF285C"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9</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FF17B7" w:rsidRPr="002F38A1" w14:paraId="6BD161A9" w14:textId="77777777" w:rsidTr="00FF17B7">
        <w:tc>
          <w:tcPr>
            <w:tcW w:w="1458" w:type="dxa"/>
            <w:vMerge/>
          </w:tcPr>
          <w:p w14:paraId="46B1292A" w14:textId="77777777" w:rsidR="00FF17B7" w:rsidRDefault="00FF17B7" w:rsidP="00FF17B7">
            <w:pPr>
              <w:jc w:val="center"/>
              <w:rPr>
                <w:rFonts w:ascii="Cambria" w:hAnsi="Cambria" w:cs="Arial"/>
                <w:sz w:val="18"/>
              </w:rPr>
            </w:pPr>
          </w:p>
        </w:tc>
        <w:tc>
          <w:tcPr>
            <w:tcW w:w="900" w:type="dxa"/>
          </w:tcPr>
          <w:p w14:paraId="1585106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ACT→T</w:t>
            </w:r>
          </w:p>
        </w:tc>
        <w:tc>
          <w:tcPr>
            <w:tcW w:w="1422" w:type="dxa"/>
          </w:tcPr>
          <w:p w14:paraId="2CD2A7E4"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87FAE5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1.02</w:t>
            </w:r>
          </w:p>
        </w:tc>
        <w:tc>
          <w:tcPr>
            <w:tcW w:w="1422" w:type="dxa"/>
          </w:tcPr>
          <w:p w14:paraId="454F471F"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1.00</w:t>
            </w:r>
          </w:p>
        </w:tc>
        <w:tc>
          <w:tcPr>
            <w:tcW w:w="1422" w:type="dxa"/>
          </w:tcPr>
          <w:p w14:paraId="0D68471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0.94</w:t>
            </w:r>
          </w:p>
        </w:tc>
        <w:tc>
          <w:tcPr>
            <w:tcW w:w="1422" w:type="dxa"/>
          </w:tcPr>
          <w:p w14:paraId="747C9E4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FF17B7" w:rsidRPr="002F38A1" w14:paraId="199B328A" w14:textId="77777777" w:rsidTr="00FF17B7">
        <w:tc>
          <w:tcPr>
            <w:tcW w:w="1458" w:type="dxa"/>
            <w:vMerge/>
          </w:tcPr>
          <w:p w14:paraId="5A9C7612" w14:textId="77777777" w:rsidR="00FF17B7" w:rsidRDefault="00FF17B7" w:rsidP="00FF17B7">
            <w:pPr>
              <w:jc w:val="center"/>
              <w:rPr>
                <w:rFonts w:ascii="Cambria" w:hAnsi="Cambria" w:cs="Arial"/>
                <w:sz w:val="18"/>
              </w:rPr>
            </w:pPr>
          </w:p>
        </w:tc>
        <w:tc>
          <w:tcPr>
            <w:tcW w:w="900" w:type="dxa"/>
          </w:tcPr>
          <w:p w14:paraId="3F6A7D1C" w14:textId="77777777" w:rsidR="00FF17B7" w:rsidRPr="003E3345" w:rsidRDefault="00FF17B7" w:rsidP="00FF17B7">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734E7C93" w14:textId="77777777" w:rsidR="00FF17B7" w:rsidRPr="003E3345" w:rsidRDefault="00FF17B7" w:rsidP="00FF17B7">
            <w:pPr>
              <w:jc w:val="center"/>
              <w:rPr>
                <w:rFonts w:ascii="Cambria" w:hAnsi="Cambria" w:cs="Arial"/>
                <w:sz w:val="18"/>
              </w:rPr>
            </w:pPr>
            <w:r w:rsidRPr="007E13FD">
              <w:rPr>
                <w:rFonts w:ascii="Cambria" w:hAnsi="Cambria" w:cs="Arial"/>
                <w:color w:val="auto"/>
                <w:sz w:val="18"/>
              </w:rPr>
              <w:t>1</w:t>
            </w:r>
          </w:p>
        </w:tc>
        <w:tc>
          <w:tcPr>
            <w:tcW w:w="1422" w:type="dxa"/>
          </w:tcPr>
          <w:p w14:paraId="250E18B4"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1.02</w:t>
            </w:r>
          </w:p>
        </w:tc>
        <w:tc>
          <w:tcPr>
            <w:tcW w:w="1422" w:type="dxa"/>
          </w:tcPr>
          <w:p w14:paraId="28D66A43" w14:textId="77777777" w:rsidR="00FF17B7" w:rsidRPr="00196778" w:rsidRDefault="00FF17B7" w:rsidP="00FF17B7">
            <w:pPr>
              <w:jc w:val="center"/>
              <w:rPr>
                <w:rFonts w:ascii="Cambria" w:hAnsi="Cambria" w:cs="Arial"/>
                <w:b/>
                <w:sz w:val="18"/>
              </w:rPr>
            </w:pPr>
            <w:r w:rsidRPr="00196778">
              <w:rPr>
                <w:rFonts w:ascii="Cambria" w:hAnsi="Cambria" w:cs="Arial"/>
                <w:b/>
                <w:color w:val="auto"/>
                <w:sz w:val="18"/>
              </w:rPr>
              <w:t>1.04</w:t>
            </w:r>
          </w:p>
        </w:tc>
        <w:tc>
          <w:tcPr>
            <w:tcW w:w="1422" w:type="dxa"/>
          </w:tcPr>
          <w:p w14:paraId="44B76102"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4A116D4E"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FF17B7" w:rsidRPr="002F38A1" w14:paraId="0C994A2D" w14:textId="77777777" w:rsidTr="00FF17B7">
        <w:tc>
          <w:tcPr>
            <w:tcW w:w="1458" w:type="dxa"/>
            <w:vMerge/>
          </w:tcPr>
          <w:p w14:paraId="71EE8C81" w14:textId="77777777" w:rsidR="00FF17B7" w:rsidRDefault="00FF17B7" w:rsidP="00FF17B7">
            <w:pPr>
              <w:jc w:val="center"/>
              <w:rPr>
                <w:rFonts w:ascii="Cambria" w:hAnsi="Cambria" w:cs="Arial"/>
                <w:sz w:val="18"/>
              </w:rPr>
            </w:pPr>
          </w:p>
        </w:tc>
        <w:tc>
          <w:tcPr>
            <w:tcW w:w="900" w:type="dxa"/>
          </w:tcPr>
          <w:p w14:paraId="67912FCA" w14:textId="77777777" w:rsidR="00FF17B7" w:rsidRDefault="00FF17B7" w:rsidP="00FF17B7">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47E34D0C" w14:textId="77777777" w:rsidR="00FF17B7" w:rsidRPr="007E13FD" w:rsidRDefault="00FF17B7" w:rsidP="00FF17B7">
            <w:pPr>
              <w:jc w:val="center"/>
              <w:rPr>
                <w:rFonts w:ascii="Cambria" w:hAnsi="Cambria" w:cs="Arial"/>
                <w:sz w:val="18"/>
              </w:rPr>
            </w:pPr>
            <w:r w:rsidRPr="00426C84">
              <w:rPr>
                <w:rFonts w:ascii="Cambria" w:hAnsi="Cambria" w:cs="Arial"/>
                <w:sz w:val="18"/>
              </w:rPr>
              <w:t>1</w:t>
            </w:r>
          </w:p>
        </w:tc>
        <w:tc>
          <w:tcPr>
            <w:tcW w:w="1422" w:type="dxa"/>
          </w:tcPr>
          <w:p w14:paraId="760F981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1.02</w:t>
            </w:r>
          </w:p>
        </w:tc>
        <w:tc>
          <w:tcPr>
            <w:tcW w:w="1422" w:type="dxa"/>
          </w:tcPr>
          <w:p w14:paraId="4F4A257C" w14:textId="77777777" w:rsidR="00FF17B7" w:rsidRPr="00196778" w:rsidRDefault="00FF17B7" w:rsidP="00FF17B7">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6A8CE760" w14:textId="77777777" w:rsidR="00FF17B7" w:rsidRPr="00196778" w:rsidRDefault="00FF17B7" w:rsidP="00FF17B7">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3A954C3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FF17B7" w:rsidRPr="002F38A1" w14:paraId="152C9F77" w14:textId="77777777" w:rsidTr="00FF17B7">
        <w:tc>
          <w:tcPr>
            <w:tcW w:w="1458" w:type="dxa"/>
            <w:vMerge/>
            <w:tcBorders>
              <w:bottom w:val="single" w:sz="12" w:space="0" w:color="auto"/>
            </w:tcBorders>
          </w:tcPr>
          <w:p w14:paraId="6FBF474F" w14:textId="77777777" w:rsidR="00FF17B7" w:rsidRDefault="00FF17B7" w:rsidP="00FF17B7">
            <w:pPr>
              <w:jc w:val="center"/>
              <w:rPr>
                <w:rFonts w:ascii="Cambria" w:hAnsi="Cambria" w:cs="Arial"/>
                <w:sz w:val="18"/>
              </w:rPr>
            </w:pPr>
          </w:p>
        </w:tc>
        <w:tc>
          <w:tcPr>
            <w:tcW w:w="900" w:type="dxa"/>
            <w:tcBorders>
              <w:bottom w:val="single" w:sz="12" w:space="0" w:color="auto"/>
            </w:tcBorders>
          </w:tcPr>
          <w:p w14:paraId="181F8CED" w14:textId="77777777" w:rsidR="00FF17B7" w:rsidRDefault="00FF17B7" w:rsidP="00FF17B7">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0D6E10E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528A44BB"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1D7B8E3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280C2E2C"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7654256C" w14:textId="77777777" w:rsidR="00FF17B7" w:rsidRPr="007A70BF" w:rsidRDefault="00FF17B7" w:rsidP="00FF17B7">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w:t>
      </w:r>
      <w:r w:rsidR="00C13C2F" w:rsidRPr="00504F5F">
        <w:rPr>
          <w:rFonts w:ascii="Cambria" w:hAnsi="Cambria" w:cs="Arial"/>
        </w:rPr>
        <w:lastRenderedPageBreak/>
        <w:t>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3AE4126D"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 xml:space="preserve">Estimated </w:t>
      </w:r>
      <w:r w:rsidR="0061468E">
        <w:rPr>
          <w:rFonts w:ascii="Cambria" w:hAnsi="Cambria"/>
        </w:rPr>
        <w:t xml:space="preserve">pooled </w:t>
      </w:r>
      <w:r w:rsidRPr="00504F5F">
        <w:rPr>
          <w:rFonts w:ascii="Cambria" w:hAnsi="Cambria"/>
        </w:rPr>
        <w:t>mutation rate of TTTAAAA</w:t>
      </w:r>
      <w:r w:rsidRPr="00504F5F">
        <w:rPr>
          <w:rFonts w:ascii="Cambria" w:hAnsi="Cambria" w:cs="Arial"/>
        </w:rPr>
        <w:t xml:space="preserve">→T </w:t>
      </w:r>
      <w:r w:rsidR="0061468E">
        <w:rPr>
          <w:rFonts w:ascii="Cambria" w:hAnsi="Cambria" w:cs="Arial"/>
        </w:rPr>
        <w:t>and ATTAAAA</w:t>
      </w:r>
      <w:r w:rsidR="0061468E" w:rsidRPr="00504F5F">
        <w:rPr>
          <w:rFonts w:ascii="Cambria" w:hAnsi="Cambria" w:cs="Arial"/>
        </w:rPr>
        <w:t>→</w:t>
      </w:r>
      <w:r w:rsidR="0061468E">
        <w:rPr>
          <w:rFonts w:ascii="Cambria" w:hAnsi="Cambria" w:cs="Arial"/>
        </w:rPr>
        <w:t xml:space="preserve">T </w:t>
      </w:r>
      <w:r w:rsidRPr="00504F5F">
        <w:rPr>
          <w:rFonts w:ascii="Cambria" w:hAnsi="Cambria" w:cs="Arial"/>
        </w:rPr>
        <w:t>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r w:rsidR="0061468E">
        <w:rPr>
          <w:rFonts w:ascii="Cambria" w:hAnsi="Cambria" w:cs="Arial"/>
        </w:rPr>
        <w:t xml:space="preserve"> These two substitution types</w:t>
      </w:r>
      <w:r w:rsidR="0061468E" w:rsidRPr="0061468E">
        <w:rPr>
          <w:rFonts w:ascii="Cambria" w:hAnsi="Cambria" w:cs="Arial"/>
        </w:rPr>
        <w:t xml:space="preserve"> are the only </w:t>
      </w:r>
      <w:r w:rsidR="0061468E">
        <w:rPr>
          <w:rFonts w:ascii="Cambria" w:hAnsi="Cambria" w:cs="Arial"/>
        </w:rPr>
        <w:t>ones</w:t>
      </w:r>
      <w:r w:rsidR="0061468E" w:rsidRPr="0061468E">
        <w:rPr>
          <w:rFonts w:ascii="Cambria" w:hAnsi="Cambria" w:cs="Arial"/>
        </w:rPr>
        <w:t xml:space="preserve"> from the 256 </w:t>
      </w:r>
      <w:r w:rsidR="0061468E">
        <w:rPr>
          <w:rFonts w:ascii="Cambria" w:hAnsi="Cambria" w:cs="Arial"/>
        </w:rPr>
        <w:t>TAA</w:t>
      </w:r>
      <w:r w:rsidR="0061468E" w:rsidRPr="00504F5F">
        <w:rPr>
          <w:rFonts w:ascii="Cambria" w:hAnsi="Cambria" w:cs="Arial"/>
        </w:rPr>
        <w:t>→T</w:t>
      </w:r>
      <w:r w:rsidR="0061468E" w:rsidRPr="0061468E">
        <w:rPr>
          <w:rFonts w:ascii="Cambria" w:hAnsi="Cambria" w:cs="Arial"/>
        </w:rPr>
        <w:t xml:space="preserve"> expansions which are significantly different (</w:t>
      </w:r>
      <w:proofErr w:type="spellStart"/>
      <w:r w:rsidR="0061468E" w:rsidRPr="0061468E">
        <w:rPr>
          <w:rFonts w:ascii="Cambria" w:hAnsi="Cambria" w:cs="Arial"/>
        </w:rPr>
        <w:t>fdr</w:t>
      </w:r>
      <w:proofErr w:type="spellEnd"/>
      <w:r w:rsidR="0061468E" w:rsidRPr="0061468E">
        <w:rPr>
          <w:rFonts w:ascii="Cambria" w:hAnsi="Cambria" w:cs="Arial"/>
        </w:rPr>
        <w:t xml:space="preserve"> &lt; 0.05) between Africa and Europe.</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D50C24B">
            <wp:extent cx="6043867" cy="4638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43867" cy="4638451"/>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drawing>
          <wp:inline distT="0" distB="0" distL="0" distR="0" wp14:anchorId="4B9F25EF" wp14:editId="179B3989">
            <wp:extent cx="5913207" cy="1706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706010"/>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7BA5A2F8">
            <wp:extent cx="4856105" cy="20994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09945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1DAD4604">
            <wp:extent cx="5695416" cy="2601438"/>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01438"/>
                    </a:xfrm>
                    <a:prstGeom prst="rect">
                      <a:avLst/>
                    </a:prstGeom>
                  </pic:spPr>
                </pic:pic>
              </a:graphicData>
            </a:graphic>
          </wp:inline>
        </w:drawing>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FD1122" w:rsidRDefault="00803C4D" w:rsidP="007708ED">
            <w:pPr>
              <w:jc w:val="center"/>
              <w:rPr>
                <w:rFonts w:ascii="Cambria" w:hAnsi="Cambria" w:cs="Arial"/>
                <w:b/>
                <w:sz w:val="18"/>
              </w:rPr>
            </w:pPr>
            <w:r w:rsidRPr="00FD1122">
              <w:rPr>
                <w:rFonts w:ascii="Cambria" w:hAnsi="Cambria" w:cs="Arial"/>
                <w:b/>
                <w:sz w:val="18"/>
              </w:rPr>
              <w:t>3.</w:t>
            </w:r>
            <w:r w:rsidR="00777D7B" w:rsidRPr="00FD1122">
              <w:rPr>
                <w:rFonts w:ascii="Cambria" w:hAnsi="Cambria" w:cs="Arial"/>
                <w:b/>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FD1122" w:rsidRDefault="00803C4D" w:rsidP="007708ED">
            <w:pPr>
              <w:jc w:val="center"/>
              <w:rPr>
                <w:rFonts w:ascii="Cambria" w:hAnsi="Cambria" w:cs="Arial"/>
                <w:b/>
                <w:sz w:val="18"/>
              </w:rPr>
            </w:pPr>
            <w:r w:rsidRPr="00FD1122">
              <w:rPr>
                <w:rFonts w:ascii="Cambria" w:hAnsi="Cambria" w:cs="Arial"/>
                <w:b/>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FD1122" w:rsidRDefault="00803C4D" w:rsidP="007708ED">
            <w:pPr>
              <w:jc w:val="center"/>
              <w:rPr>
                <w:rFonts w:ascii="Cambria" w:hAnsi="Cambria" w:cs="Arial"/>
                <w:b/>
                <w:sz w:val="18"/>
              </w:rPr>
            </w:pPr>
            <w:r w:rsidRPr="00FD1122">
              <w:rPr>
                <w:rFonts w:ascii="Cambria" w:hAnsi="Cambria" w:cs="Arial"/>
                <w:b/>
                <w:sz w:val="18"/>
              </w:rPr>
              <w:t>0.84</w:t>
            </w:r>
          </w:p>
        </w:tc>
        <w:tc>
          <w:tcPr>
            <w:tcW w:w="1107" w:type="dxa"/>
            <w:tcBorders>
              <w:top w:val="nil"/>
              <w:bottom w:val="nil"/>
            </w:tcBorders>
            <w:vAlign w:val="center"/>
          </w:tcPr>
          <w:p w14:paraId="2601A2B2" w14:textId="2DAB65D2" w:rsidR="00803C4D" w:rsidRPr="00FD1122" w:rsidRDefault="00803C4D" w:rsidP="007708ED">
            <w:pPr>
              <w:jc w:val="center"/>
              <w:rPr>
                <w:rFonts w:ascii="Cambria" w:hAnsi="Cambria" w:cs="Arial"/>
                <w:b/>
                <w:sz w:val="18"/>
              </w:rPr>
            </w:pPr>
            <w:r w:rsidRPr="00FD1122">
              <w:rPr>
                <w:rFonts w:ascii="Cambria" w:hAnsi="Cambria" w:cs="Arial"/>
                <w:b/>
                <w:sz w:val="18"/>
              </w:rPr>
              <w:t>0.8</w:t>
            </w:r>
            <w:r w:rsidR="00777D7B" w:rsidRPr="00FD1122">
              <w:rPr>
                <w:rFonts w:ascii="Cambria" w:hAnsi="Cambria" w:cs="Arial"/>
                <w:b/>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61468E" w:rsidRDefault="00E9612E" w:rsidP="007708ED">
            <w:pPr>
              <w:jc w:val="center"/>
              <w:rPr>
                <w:rFonts w:ascii="Cambria" w:hAnsi="Cambria" w:cs="Arial"/>
                <w:sz w:val="18"/>
              </w:rPr>
            </w:pPr>
            <w:r w:rsidRPr="0061468E">
              <w:rPr>
                <w:rFonts w:ascii="Cambria" w:hAnsi="Cambria" w:cs="Arial"/>
                <w:sz w:val="18"/>
              </w:rPr>
              <w:t>0.71</w:t>
            </w:r>
          </w:p>
        </w:tc>
        <w:tc>
          <w:tcPr>
            <w:tcW w:w="1107" w:type="dxa"/>
            <w:tcBorders>
              <w:top w:val="nil"/>
              <w:bottom w:val="nil"/>
            </w:tcBorders>
            <w:vAlign w:val="center"/>
          </w:tcPr>
          <w:p w14:paraId="452FD747" w14:textId="45EF198C" w:rsidR="00E9612E" w:rsidRPr="00FD1122" w:rsidRDefault="00777D7B" w:rsidP="007708ED">
            <w:pPr>
              <w:jc w:val="center"/>
              <w:rPr>
                <w:rFonts w:ascii="Cambria" w:hAnsi="Cambria" w:cs="Arial"/>
                <w:b/>
                <w:sz w:val="18"/>
              </w:rPr>
            </w:pPr>
            <w:r w:rsidRPr="00FD1122">
              <w:rPr>
                <w:rFonts w:ascii="Cambria" w:hAnsi="Cambria" w:cs="Arial"/>
                <w:b/>
                <w:sz w:val="18"/>
              </w:rPr>
              <w:t>0.76</w:t>
            </w:r>
          </w:p>
        </w:tc>
        <w:tc>
          <w:tcPr>
            <w:tcW w:w="1107" w:type="dxa"/>
            <w:tcBorders>
              <w:top w:val="nil"/>
              <w:bottom w:val="nil"/>
            </w:tcBorders>
            <w:vAlign w:val="center"/>
          </w:tcPr>
          <w:p w14:paraId="5762AB37" w14:textId="15B7D1FB" w:rsidR="00E9612E" w:rsidRPr="00FD1122" w:rsidRDefault="00E9612E" w:rsidP="007708ED">
            <w:pPr>
              <w:jc w:val="center"/>
              <w:rPr>
                <w:rFonts w:ascii="Cambria" w:hAnsi="Cambria" w:cs="Arial"/>
                <w:b/>
                <w:sz w:val="18"/>
              </w:rPr>
            </w:pPr>
            <w:r w:rsidRPr="00FD1122">
              <w:rPr>
                <w:rFonts w:ascii="Cambria" w:hAnsi="Cambria" w:cs="Arial"/>
                <w:b/>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FD1122" w:rsidRDefault="00777D7B" w:rsidP="007708ED">
            <w:pPr>
              <w:jc w:val="center"/>
              <w:rPr>
                <w:rFonts w:ascii="Cambria" w:hAnsi="Cambria" w:cs="Arial"/>
                <w:b/>
                <w:sz w:val="18"/>
              </w:rPr>
            </w:pPr>
            <w:r w:rsidRPr="00FD1122">
              <w:rPr>
                <w:rFonts w:ascii="Cambria" w:hAnsi="Cambria" w:cs="Arial"/>
                <w:b/>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06BA415" wp14:editId="61224B53">
            <wp:extent cx="4072324" cy="1879534"/>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79534"/>
                    </a:xfrm>
                    <a:prstGeom prst="rect">
                      <a:avLst/>
                    </a:prstGeom>
                  </pic:spPr>
                </pic:pic>
              </a:graphicData>
            </a:graphic>
          </wp:inline>
        </w:drawing>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Voight" w:date="2017-08-10T16:11:00Z" w:initials="BV">
    <w:p w14:paraId="40C3E8B3" w14:textId="68279A73" w:rsidR="00B17FC7" w:rsidRDefault="00B17FC7">
      <w:pPr>
        <w:pStyle w:val="CommentText"/>
      </w:pPr>
      <w:r>
        <w:rPr>
          <w:rStyle w:val="CommentReference"/>
        </w:rPr>
        <w:annotationRef/>
      </w:r>
      <w:r>
        <w:t>Maybe a little more detail – repeat filtered, variant quality masked? autosomal? How much territory?</w:t>
      </w:r>
    </w:p>
  </w:comment>
  <w:comment w:id="1" w:author="VoightLab" w:date="2018-02-26T18:17:00Z" w:initials="V">
    <w:p w14:paraId="7D36DAAF" w14:textId="35035170" w:rsidR="00B17FC7" w:rsidRDefault="00B17FC7">
      <w:pPr>
        <w:pStyle w:val="CommentText"/>
      </w:pPr>
      <w:r>
        <w:rPr>
          <w:rStyle w:val="CommentReference"/>
        </w:rPr>
        <w:annotationRef/>
      </w:r>
      <w:r>
        <w:t>More details in methods, but we can move them here if you think it would help</w:t>
      </w:r>
    </w:p>
  </w:comment>
  <w:comment w:id="4" w:author="Ben Voight" w:date="2017-11-20T10:32:00Z" w:initials="BV">
    <w:p w14:paraId="491E7A48" w14:textId="57A635A4" w:rsidR="00B17FC7" w:rsidRDefault="00B17FC7">
      <w:pPr>
        <w:pStyle w:val="CommentText"/>
      </w:pPr>
      <w:r>
        <w:rPr>
          <w:rStyle w:val="CommentReference"/>
        </w:rPr>
        <w:annotationRef/>
      </w:r>
      <w:r>
        <w:t>Verify that we have a figure on this point in supplement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3E8B3" w15:done="0"/>
  <w15:commentEx w15:paraId="7D36DAAF" w15:done="0"/>
  <w15:commentEx w15:paraId="491E7A4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D829A" w14:textId="77777777" w:rsidR="009E266B" w:rsidRDefault="009E266B" w:rsidP="00780432">
      <w:pPr>
        <w:spacing w:after="0" w:line="240" w:lineRule="auto"/>
      </w:pPr>
      <w:r>
        <w:separator/>
      </w:r>
    </w:p>
  </w:endnote>
  <w:endnote w:type="continuationSeparator" w:id="0">
    <w:p w14:paraId="1B1A22F0" w14:textId="77777777" w:rsidR="009E266B" w:rsidRDefault="009E266B"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55C2C" w14:textId="77777777" w:rsidR="009E266B" w:rsidRDefault="009E266B" w:rsidP="00780432">
      <w:pPr>
        <w:spacing w:after="0" w:line="240" w:lineRule="auto"/>
      </w:pPr>
      <w:r>
        <w:separator/>
      </w:r>
    </w:p>
  </w:footnote>
  <w:footnote w:type="continuationSeparator" w:id="0">
    <w:p w14:paraId="129751A4" w14:textId="77777777" w:rsidR="009E266B" w:rsidRDefault="009E266B" w:rsidP="007804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ky Caelie Aikens">
    <w15:presenceInfo w15:providerId="None" w15:userId="Rocky Caelie Aik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2400B"/>
    <w:rsid w:val="00030CC1"/>
    <w:rsid w:val="00031FF9"/>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1DAD"/>
    <w:rsid w:val="00112C6F"/>
    <w:rsid w:val="001145EA"/>
    <w:rsid w:val="001147DA"/>
    <w:rsid w:val="00116013"/>
    <w:rsid w:val="00117E08"/>
    <w:rsid w:val="00121859"/>
    <w:rsid w:val="00121F1D"/>
    <w:rsid w:val="00125A8B"/>
    <w:rsid w:val="00135A0D"/>
    <w:rsid w:val="001371A3"/>
    <w:rsid w:val="00141D99"/>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0014"/>
    <w:rsid w:val="00203B83"/>
    <w:rsid w:val="00215CB0"/>
    <w:rsid w:val="00216879"/>
    <w:rsid w:val="00217D37"/>
    <w:rsid w:val="0022399B"/>
    <w:rsid w:val="0022487A"/>
    <w:rsid w:val="00224B08"/>
    <w:rsid w:val="00225327"/>
    <w:rsid w:val="00230E0E"/>
    <w:rsid w:val="00236433"/>
    <w:rsid w:val="00240AE5"/>
    <w:rsid w:val="00241237"/>
    <w:rsid w:val="002443EA"/>
    <w:rsid w:val="00255DEE"/>
    <w:rsid w:val="00257029"/>
    <w:rsid w:val="00257A20"/>
    <w:rsid w:val="00264AEA"/>
    <w:rsid w:val="00272278"/>
    <w:rsid w:val="00275677"/>
    <w:rsid w:val="00282D6D"/>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18E7"/>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097F"/>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08A8"/>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D4CA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2458D"/>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34D7"/>
    <w:rsid w:val="005C66CA"/>
    <w:rsid w:val="005C7CB7"/>
    <w:rsid w:val="005D17B1"/>
    <w:rsid w:val="005D34F3"/>
    <w:rsid w:val="005D6313"/>
    <w:rsid w:val="005E24B5"/>
    <w:rsid w:val="005E6A7E"/>
    <w:rsid w:val="005F6B4A"/>
    <w:rsid w:val="005F75A7"/>
    <w:rsid w:val="00605C22"/>
    <w:rsid w:val="00607F14"/>
    <w:rsid w:val="00611D0A"/>
    <w:rsid w:val="00613158"/>
    <w:rsid w:val="0061468E"/>
    <w:rsid w:val="00622E29"/>
    <w:rsid w:val="00626B5F"/>
    <w:rsid w:val="0063045F"/>
    <w:rsid w:val="00631884"/>
    <w:rsid w:val="00634A06"/>
    <w:rsid w:val="006360C7"/>
    <w:rsid w:val="00645E48"/>
    <w:rsid w:val="00650004"/>
    <w:rsid w:val="00650DA9"/>
    <w:rsid w:val="0065321C"/>
    <w:rsid w:val="00655C34"/>
    <w:rsid w:val="00657EBB"/>
    <w:rsid w:val="00661040"/>
    <w:rsid w:val="00662EFF"/>
    <w:rsid w:val="00666720"/>
    <w:rsid w:val="0067379D"/>
    <w:rsid w:val="00677DDF"/>
    <w:rsid w:val="00681A14"/>
    <w:rsid w:val="00693188"/>
    <w:rsid w:val="00694BFA"/>
    <w:rsid w:val="00695977"/>
    <w:rsid w:val="006B3ADE"/>
    <w:rsid w:val="006B51B9"/>
    <w:rsid w:val="006C218D"/>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1433"/>
    <w:rsid w:val="0074304B"/>
    <w:rsid w:val="007431C2"/>
    <w:rsid w:val="00743A99"/>
    <w:rsid w:val="00746672"/>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7F25"/>
    <w:rsid w:val="00791661"/>
    <w:rsid w:val="00795343"/>
    <w:rsid w:val="007A14F0"/>
    <w:rsid w:val="007A2043"/>
    <w:rsid w:val="007A487B"/>
    <w:rsid w:val="007A5D5A"/>
    <w:rsid w:val="007A6DD8"/>
    <w:rsid w:val="007A70BF"/>
    <w:rsid w:val="007B04A3"/>
    <w:rsid w:val="007B094F"/>
    <w:rsid w:val="007B25B5"/>
    <w:rsid w:val="007B6116"/>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B5E7E"/>
    <w:rsid w:val="009C5A2B"/>
    <w:rsid w:val="009D0309"/>
    <w:rsid w:val="009D06DD"/>
    <w:rsid w:val="009D4CEB"/>
    <w:rsid w:val="009D52E8"/>
    <w:rsid w:val="009D6B41"/>
    <w:rsid w:val="009E0117"/>
    <w:rsid w:val="009E04CC"/>
    <w:rsid w:val="009E266B"/>
    <w:rsid w:val="009E2C73"/>
    <w:rsid w:val="009E2ED5"/>
    <w:rsid w:val="009E65F6"/>
    <w:rsid w:val="009E6A1E"/>
    <w:rsid w:val="009F2DFD"/>
    <w:rsid w:val="009F77B1"/>
    <w:rsid w:val="00A073EB"/>
    <w:rsid w:val="00A105D2"/>
    <w:rsid w:val="00A11DA0"/>
    <w:rsid w:val="00A201AD"/>
    <w:rsid w:val="00A206B1"/>
    <w:rsid w:val="00A21B4B"/>
    <w:rsid w:val="00A3468F"/>
    <w:rsid w:val="00A35A30"/>
    <w:rsid w:val="00A36DAD"/>
    <w:rsid w:val="00A43598"/>
    <w:rsid w:val="00A4524F"/>
    <w:rsid w:val="00A464CC"/>
    <w:rsid w:val="00A515C8"/>
    <w:rsid w:val="00A519C1"/>
    <w:rsid w:val="00A5225F"/>
    <w:rsid w:val="00A540D0"/>
    <w:rsid w:val="00A65266"/>
    <w:rsid w:val="00A66DFE"/>
    <w:rsid w:val="00A75BE6"/>
    <w:rsid w:val="00A82767"/>
    <w:rsid w:val="00A85D3A"/>
    <w:rsid w:val="00AA044D"/>
    <w:rsid w:val="00AA204C"/>
    <w:rsid w:val="00AA66AA"/>
    <w:rsid w:val="00AD44C9"/>
    <w:rsid w:val="00AE368B"/>
    <w:rsid w:val="00AE49A8"/>
    <w:rsid w:val="00AE6732"/>
    <w:rsid w:val="00AF4D10"/>
    <w:rsid w:val="00B00BF9"/>
    <w:rsid w:val="00B00C80"/>
    <w:rsid w:val="00B01F2D"/>
    <w:rsid w:val="00B17FC7"/>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1455"/>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15F"/>
    <w:rsid w:val="00C03346"/>
    <w:rsid w:val="00C04E38"/>
    <w:rsid w:val="00C13C2F"/>
    <w:rsid w:val="00C14CA1"/>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5338"/>
    <w:rsid w:val="00C96A9D"/>
    <w:rsid w:val="00CA3C59"/>
    <w:rsid w:val="00CA4771"/>
    <w:rsid w:val="00CA59CC"/>
    <w:rsid w:val="00CA6978"/>
    <w:rsid w:val="00CB12A7"/>
    <w:rsid w:val="00CB321C"/>
    <w:rsid w:val="00CB5D17"/>
    <w:rsid w:val="00CC17CE"/>
    <w:rsid w:val="00CC3EBD"/>
    <w:rsid w:val="00CC7F46"/>
    <w:rsid w:val="00CD0AEE"/>
    <w:rsid w:val="00CD3987"/>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01F1"/>
    <w:rsid w:val="00D51508"/>
    <w:rsid w:val="00D57E52"/>
    <w:rsid w:val="00D67385"/>
    <w:rsid w:val="00D675E8"/>
    <w:rsid w:val="00D70BD5"/>
    <w:rsid w:val="00D7203B"/>
    <w:rsid w:val="00D82A17"/>
    <w:rsid w:val="00D84953"/>
    <w:rsid w:val="00D85E00"/>
    <w:rsid w:val="00D904DD"/>
    <w:rsid w:val="00D9108D"/>
    <w:rsid w:val="00D93E0A"/>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1D7"/>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5D69"/>
    <w:rsid w:val="00ED7440"/>
    <w:rsid w:val="00EE13D5"/>
    <w:rsid w:val="00EE2448"/>
    <w:rsid w:val="00EF1A15"/>
    <w:rsid w:val="00EF3474"/>
    <w:rsid w:val="00EF6541"/>
    <w:rsid w:val="00F04F6B"/>
    <w:rsid w:val="00F10774"/>
    <w:rsid w:val="00F11025"/>
    <w:rsid w:val="00F149ED"/>
    <w:rsid w:val="00F16698"/>
    <w:rsid w:val="00F223A6"/>
    <w:rsid w:val="00F22E7C"/>
    <w:rsid w:val="00F27624"/>
    <w:rsid w:val="00F3569A"/>
    <w:rsid w:val="00F35ECC"/>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10AB"/>
    <w:rsid w:val="00FA41B8"/>
    <w:rsid w:val="00FA58F9"/>
    <w:rsid w:val="00FA7285"/>
    <w:rsid w:val="00FA79C9"/>
    <w:rsid w:val="00FB4959"/>
    <w:rsid w:val="00FB6D55"/>
    <w:rsid w:val="00FC3C1D"/>
    <w:rsid w:val="00FD1122"/>
    <w:rsid w:val="00FD1C93"/>
    <w:rsid w:val="00FD2A12"/>
    <w:rsid w:val="00FD5BC0"/>
    <w:rsid w:val="00FE018C"/>
    <w:rsid w:val="00FE0448"/>
    <w:rsid w:val="00FE3528"/>
    <w:rsid w:val="00FE3F72"/>
    <w:rsid w:val="00FE480C"/>
    <w:rsid w:val="00FE5886"/>
    <w:rsid w:val="00FE71F4"/>
    <w:rsid w:val="00FF11A3"/>
    <w:rsid w:val="00FF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aikens1/mutatation_rate" TargetMode="Externa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voight@upenn.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216D48-CDD4-B84A-AEDA-92A1F618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56990</Words>
  <Characters>324848</Characters>
  <Application>Microsoft Macintosh Word</Application>
  <DocSecurity>0</DocSecurity>
  <Lines>2707</Lines>
  <Paragraphs>762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Rocky Caelie Aikens</cp:lastModifiedBy>
  <cp:revision>4</cp:revision>
  <cp:lastPrinted>2017-07-10T12:01:00Z</cp:lastPrinted>
  <dcterms:created xsi:type="dcterms:W3CDTF">2018-02-26T22:57:00Z</dcterms:created>
  <dcterms:modified xsi:type="dcterms:W3CDTF">2018-03-28T18:38:00Z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