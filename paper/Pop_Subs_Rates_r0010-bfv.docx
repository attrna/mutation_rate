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9AB55" w14:textId="2C9581C3" w:rsidR="006C5E43" w:rsidRPr="002F38A1" w:rsidRDefault="006C5E43" w:rsidP="002F38A1">
      <w:pPr>
        <w:spacing w:line="360" w:lineRule="auto"/>
        <w:rPr>
          <w:rFonts w:ascii="Cambria" w:hAnsi="Cambria" w:cs="Arial"/>
          <w:b/>
        </w:rPr>
      </w:pPr>
      <w:r w:rsidRPr="002F38A1">
        <w:rPr>
          <w:rFonts w:ascii="Cambria" w:hAnsi="Cambria" w:cs="Arial"/>
          <w:b/>
        </w:rPr>
        <w:t>Signals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r w:rsidR="0080019A">
        <w:rPr>
          <w:rFonts w:ascii="Cambria" w:hAnsi="Cambria" w:cs="Arial"/>
          <w:vertAlign w:val="superscript"/>
        </w:rPr>
        <w:t>,2,3</w:t>
      </w:r>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10-126 Smilow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061C6A1A"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r w:rsidRPr="00A6743E">
        <w:rPr>
          <w:rFonts w:ascii="Cambria" w:hAnsi="Cambria" w:cs="Arial"/>
        </w:rPr>
        <w:t>bvoight@</w:t>
      </w:r>
      <w:r w:rsidR="00A6743E">
        <w:rPr>
          <w:rFonts w:ascii="Cambria" w:hAnsi="Cambria" w:cs="Arial"/>
        </w:rPr>
        <w:t>pennmedicine.upenn.edu</w:t>
      </w:r>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r w:rsidRPr="002F38A1">
        <w:rPr>
          <w:rFonts w:ascii="Cambria" w:hAnsi="Cambria" w:cs="Arial"/>
          <w:b/>
          <w:u w:val="single"/>
        </w:rPr>
        <w:lastRenderedPageBreak/>
        <w:t>ABSTRACT</w:t>
      </w:r>
      <w:commentRangeEnd w:id="0"/>
      <w:r w:rsidR="00CE436E">
        <w:rPr>
          <w:rStyle w:val="CommentReference"/>
        </w:rPr>
        <w:commentReference w:id="0"/>
      </w:r>
    </w:p>
    <w:p w14:paraId="65D07A6C" w14:textId="103757E5" w:rsidR="00F06F2B" w:rsidRPr="002F38A1" w:rsidRDefault="00F06F2B" w:rsidP="00F06F2B">
      <w:pPr>
        <w:spacing w:after="0" w:line="360" w:lineRule="auto"/>
        <w:ind w:firstLine="720"/>
        <w:jc w:val="both"/>
        <w:rPr>
          <w:rFonts w:ascii="Cambria" w:hAnsi="Cambria" w:cs="Arial"/>
        </w:rPr>
      </w:pPr>
      <w:r>
        <w:rPr>
          <w:rFonts w:ascii="Cambria" w:hAnsi="Cambria" w:cs="Arial"/>
        </w:rPr>
        <w:t>Our understanding of mutation rate helps us build evolutionary models and make sense of genetic variation. R</w:t>
      </w:r>
      <w:r w:rsidRPr="002F38A1">
        <w:rPr>
          <w:rFonts w:ascii="Cambria" w:hAnsi="Cambria" w:cs="Arial"/>
        </w:rPr>
        <w:t xml:space="preserve">ecent work </w:t>
      </w:r>
      <w:r>
        <w:rPr>
          <w:rFonts w:ascii="Cambria" w:hAnsi="Cambria" w:cs="Arial"/>
        </w:rPr>
        <w:t>indicates that the frequencies of specific mutation types have been elevated in Europe</w:t>
      </w:r>
      <w:r w:rsidRPr="002F38A1">
        <w:rPr>
          <w:rFonts w:ascii="Cambria" w:hAnsi="Cambria" w:cs="Arial"/>
        </w:rPr>
        <w:t>,</w:t>
      </w:r>
      <w:r>
        <w:rPr>
          <w:rFonts w:ascii="Cambria" w:hAnsi="Cambria" w:cs="Arial"/>
        </w:rPr>
        <w:t xml:space="preserve"> and that many more, subtler signatures of global polymorphism variation may yet remain unidentified</w:t>
      </w:r>
      <w:r w:rsidRPr="002F38A1">
        <w:rPr>
          <w:rFonts w:ascii="Cambria" w:hAnsi="Cambria" w:cs="Arial"/>
        </w:rPr>
        <w:t>. Here, we present an analysis of the 1</w:t>
      </w:r>
      <w:r>
        <w:rPr>
          <w:rFonts w:ascii="Cambria" w:hAnsi="Cambria" w:cs="Arial"/>
        </w:rPr>
        <w:t>,000 Genomes Project (phase 3)</w:t>
      </w:r>
      <w:r w:rsidRPr="002F38A1">
        <w:rPr>
          <w:rFonts w:ascii="Cambria" w:hAnsi="Cambria" w:cs="Arial"/>
        </w:rPr>
        <w:t xml:space="preserve">, </w:t>
      </w:r>
      <w:r>
        <w:rPr>
          <w:rFonts w:ascii="Cambria" w:hAnsi="Cambria" w:cs="Arial"/>
        </w:rPr>
        <w:t>suggesting additional putative signatures of mutation rate variation across populations and the extent to which they are shaped by local sequence context</w:t>
      </w:r>
      <w:r w:rsidRPr="002F38A1">
        <w:rPr>
          <w:rFonts w:ascii="Cambria" w:hAnsi="Cambria" w:cs="Arial"/>
        </w:rPr>
        <w:t xml:space="preserve">. First, </w:t>
      </w:r>
      <w:r>
        <w:rPr>
          <w:rFonts w:ascii="Cambria" w:hAnsi="Cambria" w:cs="Arial"/>
        </w:rPr>
        <w:t xml:space="preserve">we compiled a list of the most significantly variable polymorphism types in a cross-continental statistical test. Clustering polymorphisms together, we </w:t>
      </w:r>
      <w:r w:rsidR="00C21E5C">
        <w:rPr>
          <w:rFonts w:ascii="Cambria" w:hAnsi="Cambria" w:cs="Arial"/>
        </w:rPr>
        <w:t xml:space="preserve">observed several </w:t>
      </w:r>
      <w:r w:rsidR="001E7889">
        <w:rPr>
          <w:rFonts w:ascii="Cambria" w:hAnsi="Cambria" w:cs="Arial"/>
        </w:rPr>
        <w:t xml:space="preserve">sets </w:t>
      </w:r>
      <w:r w:rsidR="00C21E5C">
        <w:rPr>
          <w:rFonts w:ascii="Cambria" w:hAnsi="Cambria" w:cs="Arial"/>
        </w:rPr>
        <w:t xml:space="preserve">of </w:t>
      </w:r>
      <w:r>
        <w:rPr>
          <w:rFonts w:ascii="Cambria" w:hAnsi="Cambria" w:cs="Arial"/>
        </w:rPr>
        <w:t xml:space="preserve">substitution types </w:t>
      </w:r>
      <w:r w:rsidR="001E7889">
        <w:rPr>
          <w:rFonts w:ascii="Cambria" w:hAnsi="Cambria" w:cs="Arial"/>
        </w:rPr>
        <w:t>that showed</w:t>
      </w:r>
      <w:r w:rsidR="00C21E5C">
        <w:rPr>
          <w:rFonts w:ascii="Cambria" w:hAnsi="Cambria" w:cs="Arial"/>
        </w:rPr>
        <w:t xml:space="preserve"> similar trends of </w:t>
      </w:r>
      <w:r>
        <w:rPr>
          <w:rFonts w:ascii="Cambria" w:hAnsi="Cambria" w:cs="Arial"/>
        </w:rPr>
        <w:t xml:space="preserve">relative </w:t>
      </w:r>
      <w:r w:rsidR="00C21E5C">
        <w:rPr>
          <w:rFonts w:ascii="Cambria" w:hAnsi="Cambria" w:cs="Arial"/>
        </w:rPr>
        <w:t xml:space="preserve">mutation </w:t>
      </w:r>
      <w:r>
        <w:rPr>
          <w:rFonts w:ascii="Cambria" w:hAnsi="Cambria" w:cs="Arial"/>
        </w:rPr>
        <w:t xml:space="preserve">rate across </w:t>
      </w:r>
      <w:r w:rsidR="00C21E5C">
        <w:rPr>
          <w:rFonts w:ascii="Cambria" w:hAnsi="Cambria" w:cs="Arial"/>
        </w:rPr>
        <w:t>populations</w:t>
      </w:r>
      <w:r>
        <w:rPr>
          <w:rFonts w:ascii="Cambria" w:hAnsi="Cambria" w:cs="Arial"/>
        </w:rPr>
        <w:t>, and describe the patterns of these mutational clusters among continental groups. For the majority of these signatures, we found that a single flanking base pair of sequence context was sufficient to determine the</w:t>
      </w:r>
      <w:r w:rsidR="001E7889">
        <w:rPr>
          <w:rFonts w:ascii="Cambria" w:hAnsi="Cambria" w:cs="Arial"/>
        </w:rPr>
        <w:t xml:space="preserve"> majority of</w:t>
      </w:r>
      <w:r>
        <w:rPr>
          <w:rFonts w:ascii="Cambria" w:hAnsi="Cambria" w:cs="Arial"/>
        </w:rPr>
        <w:t xml:space="preserve"> enrichment or depletion of a mutation type. However, </w:t>
      </w:r>
      <w:r w:rsidR="001E7889">
        <w:rPr>
          <w:rFonts w:ascii="Cambria" w:hAnsi="Cambria" w:cs="Arial"/>
        </w:rPr>
        <w:t>local</w:t>
      </w:r>
      <w:r>
        <w:rPr>
          <w:rFonts w:ascii="Cambria" w:hAnsi="Cambria" w:cs="Arial"/>
        </w:rPr>
        <w:t xml:space="preserve"> genetic context up to 2-3 base pairs away </w:t>
      </w:r>
      <w:proofErr w:type="gramStart"/>
      <w:r w:rsidR="001E7889">
        <w:rPr>
          <w:rFonts w:ascii="Cambria" w:hAnsi="Cambria" w:cs="Arial"/>
        </w:rPr>
        <w:t>contributes  additional</w:t>
      </w:r>
      <w:proofErr w:type="gramEnd"/>
      <w:r w:rsidR="001E7889">
        <w:rPr>
          <w:rFonts w:ascii="Cambria" w:hAnsi="Cambria" w:cs="Arial"/>
        </w:rPr>
        <w:t xml:space="preserve"> variability, and helps to interpret </w:t>
      </w:r>
      <w:r w:rsidR="00301B61">
        <w:rPr>
          <w:rFonts w:ascii="Cambria" w:hAnsi="Cambria" w:cs="Arial"/>
        </w:rPr>
        <w:t xml:space="preserve">a previously noted </w:t>
      </w:r>
      <w:r w:rsidR="001E7889">
        <w:rPr>
          <w:rFonts w:ascii="Cambria" w:hAnsi="Cambria" w:cs="Arial"/>
        </w:rPr>
        <w:t>enrich</w:t>
      </w:r>
      <w:r w:rsidR="00301B61">
        <w:rPr>
          <w:rFonts w:ascii="Cambria" w:hAnsi="Cambria" w:cs="Arial"/>
        </w:rPr>
        <w:t>ment of certain</w:t>
      </w:r>
      <w:r w:rsidR="001E7889">
        <w:rPr>
          <w:rFonts w:ascii="Cambria" w:hAnsi="Cambria" w:cs="Arial"/>
        </w:rPr>
        <w:t xml:space="preserve"> polymorphism type</w:t>
      </w:r>
      <w:r w:rsidR="00301B61">
        <w:rPr>
          <w:rFonts w:ascii="Cambria" w:hAnsi="Cambria" w:cs="Arial"/>
        </w:rPr>
        <w:t>s</w:t>
      </w:r>
      <w:r w:rsidR="001E7889">
        <w:rPr>
          <w:rFonts w:ascii="Cambria" w:hAnsi="Cambria" w:cs="Arial"/>
        </w:rPr>
        <w:t xml:space="preserve"> in </w:t>
      </w:r>
      <w:r w:rsidR="00301B61">
        <w:rPr>
          <w:rFonts w:ascii="Cambria" w:hAnsi="Cambria" w:cs="Arial"/>
        </w:rPr>
        <w:t xml:space="preserve">some </w:t>
      </w:r>
      <w:r w:rsidR="001E7889">
        <w:rPr>
          <w:rFonts w:ascii="Cambria" w:hAnsi="Cambria" w:cs="Arial"/>
        </w:rPr>
        <w:t>East Asian groups</w:t>
      </w:r>
      <w:r>
        <w:rPr>
          <w:rFonts w:ascii="Cambria" w:hAnsi="Cambria" w:cs="Arial"/>
        </w:rPr>
        <w:t>. Building our understanding of mutation rate in this way can help us to construct more accurate evolutionary models and better understand the mechanisms that underlie genetic change.</w:t>
      </w: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4E7797A5"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C14CA1">
        <w:rPr>
          <w:rFonts w:ascii="Cambria" w:hAnsi="Cambria" w:cs="Arial"/>
          <w:b/>
          <w:u w:val="single"/>
        </w:rPr>
        <w:t>1</w:t>
      </w:r>
      <w:r w:rsidR="00301B61">
        <w:rPr>
          <w:rFonts w:ascii="Cambria" w:hAnsi="Cambria" w:cs="Arial"/>
          <w:b/>
          <w:u w:val="single"/>
        </w:rPr>
        <w:t>5</w:t>
      </w:r>
    </w:p>
    <w:p w14:paraId="57CBEF6F" w14:textId="77777777" w:rsidR="00C14CA1" w:rsidRDefault="00C14CA1">
      <w:pPr>
        <w:rPr>
          <w:rFonts w:ascii="Cambria" w:hAnsi="Cambria" w:cs="Arial"/>
          <w:b/>
          <w:u w:val="single"/>
        </w:rPr>
      </w:pPr>
      <w:r>
        <w:rPr>
          <w:rFonts w:ascii="Cambria" w:hAnsi="Cambria" w:cs="Arial"/>
          <w:b/>
          <w:u w:val="single"/>
        </w:rPr>
        <w:br w:type="page"/>
      </w:r>
    </w:p>
    <w:p w14:paraId="72AD81AE" w14:textId="6FCE48CE"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DBE4707" w14:textId="6DBA23FB" w:rsidR="005444C6" w:rsidRDefault="00014D68" w:rsidP="005444C6">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C14CA1">
        <w:rPr>
          <w:rFonts w:ascii="Cambria" w:hAnsi="Cambria" w:cs="Arial"/>
        </w:rPr>
        <w:t>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FF17B7">
        <w:rPr>
          <w:rFonts w:ascii="Cambria" w:hAnsi="Cambria" w:cs="Arial"/>
        </w:rPr>
        <w:fldChar w:fldCharType="begin" w:fldLock="1"/>
      </w:r>
      <w:r w:rsidR="00FF17B7">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2</w:t>
      </w:r>
      <w:r w:rsidR="00FF17B7">
        <w:rPr>
          <w:rFonts w:ascii="Cambria" w:hAnsi="Cambria" w:cs="Arial"/>
        </w:rPr>
        <w:fldChar w:fldCharType="end"/>
      </w:r>
      <w:r w:rsidR="00D83DBF">
        <w:rPr>
          <w:rFonts w:ascii="Cambria" w:hAnsi="Cambria" w:cs="Arial"/>
        </w:rPr>
        <w:t>,</w:t>
      </w:r>
      <w:r w:rsidR="00CE436E">
        <w:rPr>
          <w:rFonts w:ascii="Cambria" w:hAnsi="Cambria" w:cs="Arial"/>
        </w:rPr>
        <w:t xml:space="preserve"> </w:t>
      </w:r>
      <w:r w:rsidR="007038FE" w:rsidRPr="002F38A1">
        <w:rPr>
          <w:rFonts w:ascii="Cambria" w:hAnsi="Cambria" w:cs="Arial"/>
        </w:rPr>
        <w:t>and down to specific local sequences</w:t>
      </w:r>
      <w:r w:rsidR="007038FE"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7038FE" w:rsidRPr="002F38A1">
        <w:rPr>
          <w:rFonts w:ascii="Cambria" w:hAnsi="Cambria" w:cs="Arial"/>
        </w:rPr>
        <w:fldChar w:fldCharType="separate"/>
      </w:r>
      <w:r w:rsidR="00FF17B7" w:rsidRPr="00FF17B7">
        <w:rPr>
          <w:rFonts w:ascii="Cambria" w:hAnsi="Cambria" w:cs="Arial"/>
          <w:noProof/>
          <w:vertAlign w:val="superscript"/>
        </w:rPr>
        <w:t>3</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r w:rsidR="005444C6">
        <w:rPr>
          <w:rFonts w:ascii="Cambria" w:hAnsi="Cambria" w:cs="Arial"/>
        </w:rPr>
        <w:t xml:space="preserve"> </w:t>
      </w:r>
      <w:r w:rsidR="00626B5F">
        <w:rPr>
          <w:rFonts w:ascii="Cambria" w:hAnsi="Cambria" w:cs="Arial"/>
        </w:rPr>
        <w:t>R</w:t>
      </w:r>
      <w:r w:rsidR="00626B5F" w:rsidRPr="002F38A1">
        <w:rPr>
          <w:rFonts w:ascii="Cambria" w:hAnsi="Cambria" w:cs="Arial"/>
        </w:rPr>
        <w:t xml:space="preserve">ecent </w:t>
      </w:r>
      <w:r w:rsidR="00DC7A4D">
        <w:rPr>
          <w:rFonts w:ascii="Cambria" w:hAnsi="Cambria" w:cs="Arial"/>
        </w:rPr>
        <w:t>work has</w:t>
      </w:r>
      <w:r w:rsidR="00626B5F"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427647" w:rsidRPr="002F38A1">
        <w:rPr>
          <w:rFonts w:ascii="Cambria" w:hAnsi="Cambria" w:cs="Arial"/>
        </w:rPr>
        <w:fldChar w:fldCharType="separate"/>
      </w:r>
      <w:r w:rsidR="00FF17B7" w:rsidRPr="00FF17B7">
        <w:rPr>
          <w:rFonts w:ascii="Cambria" w:hAnsi="Cambria" w:cs="Arial"/>
          <w:noProof/>
          <w:vertAlign w:val="superscript"/>
        </w:rPr>
        <w:t>4–6</w:t>
      </w:r>
      <w:r w:rsidR="00427647" w:rsidRPr="002F38A1">
        <w:rPr>
          <w:rFonts w:ascii="Cambria" w:hAnsi="Cambria" w:cs="Arial"/>
        </w:rPr>
        <w:fldChar w:fldCharType="end"/>
      </w:r>
      <w:r w:rsidR="00427647">
        <w:rPr>
          <w:rFonts w:ascii="Cambria" w:hAnsi="Cambria" w:cs="Arial"/>
        </w:rPr>
        <w:t xml:space="preserve">. 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3A1F34">
        <w:rPr>
          <w:rFonts w:ascii="Cambria" w:hAnsi="Cambria" w:cs="Arial"/>
        </w:rPr>
        <w:fldChar w:fldCharType="separate"/>
      </w:r>
      <w:r w:rsidR="00FF17B7" w:rsidRPr="00FF17B7">
        <w:rPr>
          <w:rFonts w:ascii="Cambria" w:hAnsi="Cambria" w:cs="Arial"/>
          <w:noProof/>
          <w:vertAlign w:val="superscript"/>
        </w:rPr>
        <w:t>4–6</w:t>
      </w:r>
      <w:r w:rsidR="003A1F34">
        <w:rPr>
          <w:rFonts w:ascii="Cambria" w:hAnsi="Cambria" w:cs="Arial"/>
        </w:rPr>
        <w:fldChar w:fldCharType="end"/>
      </w:r>
      <w:r w:rsidR="00427647">
        <w:rPr>
          <w:rFonts w:ascii="Cambria" w:hAnsi="Cambria" w:cs="Arial"/>
        </w:rPr>
        <w:t xml:space="preserve">. </w:t>
      </w:r>
      <w:r w:rsidR="00800DBF">
        <w:rPr>
          <w:rFonts w:ascii="Cambria" w:hAnsi="Cambria" w:cs="Arial"/>
        </w:rPr>
        <w:t>T</w:t>
      </w:r>
      <w:r w:rsidR="00427647">
        <w:rPr>
          <w:rFonts w:ascii="Cambria" w:hAnsi="Cambria" w:cs="Arial"/>
        </w:rPr>
        <w:t xml:space="preserve">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r w:rsidR="00EC3A5E">
        <w:rPr>
          <w:rFonts w:ascii="Cambria" w:hAnsi="Cambria" w:cs="Arial"/>
        </w:rPr>
        <w:t xml:space="preserve">additional </w:t>
      </w:r>
      <w:r w:rsidR="00DD2C2B">
        <w:rPr>
          <w:rFonts w:ascii="Cambria" w:hAnsi="Cambria" w:cs="Arial"/>
        </w:rPr>
        <w:t xml:space="preserve">polymorphism types </w:t>
      </w:r>
      <w:r w:rsidR="00EC3A5E">
        <w:rPr>
          <w:rFonts w:ascii="Cambria" w:hAnsi="Cambria" w:cs="Arial"/>
        </w:rPr>
        <w:t xml:space="preserve">that appear </w:t>
      </w:r>
      <w:r w:rsidR="00C14CA1">
        <w:rPr>
          <w:rFonts w:ascii="Cambria" w:hAnsi="Cambria" w:cs="Arial"/>
        </w:rPr>
        <w:t xml:space="preserve">to vary in frequency </w:t>
      </w:r>
      <w:r w:rsidR="00EC3A5E">
        <w:rPr>
          <w:rFonts w:ascii="Cambria" w:hAnsi="Cambria" w:cs="Arial"/>
        </w:rPr>
        <w:t>across populations</w:t>
      </w:r>
      <w:r w:rsidR="00590F3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5,6</w:t>
      </w:r>
      <w:r w:rsidR="00590F3D">
        <w:rPr>
          <w:rFonts w:ascii="Cambria" w:hAnsi="Cambria" w:cs="Arial"/>
        </w:rPr>
        <w:fldChar w:fldCharType="end"/>
      </w:r>
      <w:r w:rsidR="00800DBF">
        <w:rPr>
          <w:rFonts w:ascii="Cambria" w:hAnsi="Cambria" w:cs="Arial"/>
        </w:rPr>
        <w:t>.</w:t>
      </w:r>
      <w:r w:rsidR="00427647">
        <w:rPr>
          <w:rFonts w:ascii="Cambria" w:hAnsi="Cambria" w:cs="Arial"/>
        </w:rPr>
        <w:t xml:space="preserve"> </w:t>
      </w:r>
    </w:p>
    <w:p w14:paraId="28CC055A" w14:textId="39D0D766" w:rsidR="00D67385" w:rsidRPr="002F38A1" w:rsidRDefault="005444C6">
      <w:pPr>
        <w:spacing w:after="0" w:line="360" w:lineRule="auto"/>
        <w:ind w:firstLine="720"/>
        <w:jc w:val="both"/>
        <w:rPr>
          <w:rFonts w:ascii="Cambria" w:hAnsi="Cambria" w:cs="Arial"/>
        </w:rPr>
      </w:pPr>
      <w:r>
        <w:rPr>
          <w:rFonts w:ascii="Cambria" w:hAnsi="Cambria" w:cs="Arial"/>
        </w:rPr>
        <w:t>However, there are two lines of inquiry that have not yet been fully explored in these data.  First, b</w:t>
      </w:r>
      <w:r w:rsidR="00C14CA1">
        <w:rPr>
          <w:rFonts w:ascii="Cambria" w:hAnsi="Cambria" w:cs="Arial"/>
        </w:rPr>
        <w:t xml:space="preserve">ecause </w:t>
      </w:r>
      <w:r w:rsidR="00C4694C">
        <w:rPr>
          <w:rFonts w:ascii="Cambria" w:hAnsi="Cambria" w:cs="Arial"/>
        </w:rPr>
        <w:t xml:space="preserve">clusters of </w:t>
      </w:r>
      <w:r w:rsidR="00BE0AF7">
        <w:rPr>
          <w:rFonts w:ascii="Cambria" w:hAnsi="Cambria" w:cs="Arial"/>
        </w:rPr>
        <w:t xml:space="preserve">polymorphisms with similar global profiles of enrichment </w:t>
      </w:r>
      <w:r w:rsidR="00C14CA1">
        <w:rPr>
          <w:rFonts w:ascii="Cambria" w:hAnsi="Cambria" w:cs="Arial"/>
        </w:rPr>
        <w:t xml:space="preserve">might </w:t>
      </w:r>
      <w:r w:rsidR="00BE0AF7">
        <w:rPr>
          <w:rFonts w:ascii="Cambria" w:hAnsi="Cambria" w:cs="Arial"/>
        </w:rPr>
        <w:t>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w:t>
      </w:r>
      <w:r w:rsidR="00C14CA1">
        <w:rPr>
          <w:rFonts w:ascii="Cambria" w:hAnsi="Cambria" w:cs="Arial"/>
        </w:rPr>
        <w:t xml:space="preserve">also </w:t>
      </w:r>
      <w:r w:rsidR="00B80132">
        <w:rPr>
          <w:rFonts w:ascii="Cambria" w:hAnsi="Cambria" w:cs="Arial"/>
        </w:rPr>
        <w:t>how variable polymorphism types group together as putative “</w:t>
      </w:r>
      <w:r w:rsidR="00D356D4">
        <w:rPr>
          <w:rFonts w:ascii="Cambria" w:hAnsi="Cambria" w:cs="Arial"/>
        </w:rPr>
        <w:t>profiles</w:t>
      </w:r>
      <w:r w:rsidR="00B80132">
        <w:rPr>
          <w:rFonts w:ascii="Cambria" w:hAnsi="Cambria" w:cs="Arial"/>
        </w:rPr>
        <w:t>” of mutation rate variation</w:t>
      </w:r>
      <w:r w:rsidR="00D356D4">
        <w:rPr>
          <w:rFonts w:ascii="Cambria" w:hAnsi="Cambria" w:cs="Arial"/>
        </w:rPr>
        <w:t>s</w:t>
      </w:r>
      <w:r w:rsidR="00B80132">
        <w:rPr>
          <w:rFonts w:ascii="Cambria" w:hAnsi="Cambria" w:cs="Arial"/>
        </w:rPr>
        <w:t xml:space="preserve">.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C14CA1">
        <w:rPr>
          <w:rFonts w:ascii="Cambria" w:hAnsi="Cambria" w:cs="Arial"/>
        </w:rPr>
        <w:t>may help</w:t>
      </w:r>
      <w:r w:rsidR="00427647">
        <w:rPr>
          <w:rFonts w:ascii="Cambria" w:hAnsi="Cambria" w:cs="Arial"/>
        </w:rPr>
        <w:t xml:space="preserve"> to link such changes to a putative genetic or environmental cause.</w:t>
      </w:r>
      <w:r w:rsidR="00D67385">
        <w:rPr>
          <w:rFonts w:ascii="Cambria" w:hAnsi="Cambria" w:cs="Arial"/>
        </w:rPr>
        <w:t xml:space="preserve"> </w:t>
      </w:r>
      <w:r>
        <w:rPr>
          <w:rFonts w:ascii="Cambria" w:hAnsi="Cambria" w:cs="Arial"/>
        </w:rPr>
        <w:t>Second,</w:t>
      </w:r>
      <w:r w:rsidRPr="005444C6">
        <w:rPr>
          <w:rFonts w:ascii="Cambria" w:hAnsi="Cambria" w:cs="Arial"/>
        </w:rPr>
        <w:t xml:space="preserve"> </w:t>
      </w:r>
      <w:r>
        <w:rPr>
          <w:rFonts w:ascii="Cambria" w:hAnsi="Cambria" w:cs="Arial"/>
        </w:rPr>
        <w:t xml:space="preserve">models of </w:t>
      </w:r>
      <w:r w:rsidR="00301B61">
        <w:rPr>
          <w:rFonts w:ascii="Cambria" w:hAnsi="Cambria" w:cs="Arial"/>
        </w:rPr>
        <w:t xml:space="preserve">local genetic sequence </w:t>
      </w:r>
      <w:r>
        <w:rPr>
          <w:rFonts w:ascii="Cambria" w:hAnsi="Cambria" w:cs="Arial"/>
        </w:rPr>
        <w:t>context beyond a single flanking nucleotide have not yet been applied to the study of variability in mutation rates across populations. Our p</w:t>
      </w:r>
      <w:r w:rsidR="00D67385">
        <w:rPr>
          <w:rFonts w:ascii="Cambria" w:hAnsi="Cambria" w:cs="Arial"/>
        </w:rPr>
        <w:t xml:space="preserve">revious work </w:t>
      </w:r>
      <w:r>
        <w:rPr>
          <w:rFonts w:ascii="Cambria" w:hAnsi="Cambria" w:cs="Arial"/>
        </w:rPr>
        <w:t>has demonstrated</w:t>
      </w:r>
      <w:r w:rsidR="008C4F13">
        <w:rPr>
          <w:rFonts w:ascii="Cambria" w:hAnsi="Cambria" w:cs="Arial"/>
        </w:rPr>
        <w:t xml:space="preserve"> </w:t>
      </w:r>
      <w:r w:rsidR="00D67385">
        <w:rPr>
          <w:rFonts w:ascii="Cambria" w:hAnsi="Cambria" w:cs="Arial"/>
        </w:rPr>
        <w:t xml:space="preserve">that windows of sequence </w:t>
      </w:r>
      <w:r w:rsidR="008C4F13">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590F3D">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3,7</w:t>
      </w:r>
      <w:r w:rsidR="00590F3D">
        <w:rPr>
          <w:rFonts w:ascii="Cambria" w:hAnsi="Cambria" w:cs="Arial"/>
        </w:rPr>
        <w:fldChar w:fldCharType="end"/>
      </w:r>
      <w:r w:rsidR="00590F3D">
        <w:rPr>
          <w:rFonts w:ascii="Cambria" w:hAnsi="Cambria" w:cs="Arial"/>
        </w:rPr>
        <w:t>.</w:t>
      </w:r>
      <w:r w:rsidR="009346AD">
        <w:rPr>
          <w:rFonts w:ascii="Cambria" w:hAnsi="Cambria" w:cs="Arial"/>
        </w:rPr>
        <w:t xml:space="preserve"> </w:t>
      </w:r>
      <w:r w:rsidR="001A233B">
        <w:rPr>
          <w:rFonts w:ascii="Cambria" w:hAnsi="Cambria" w:cs="Arial"/>
        </w:rPr>
        <w:t>The c</w:t>
      </w:r>
      <w:r w:rsidR="001A233B" w:rsidRPr="00D67385">
        <w:rPr>
          <w:rFonts w:ascii="Cambria" w:hAnsi="Cambria" w:cs="Arial"/>
        </w:rPr>
        <w:t>onsider</w:t>
      </w:r>
      <w:r w:rsidR="001A233B">
        <w:rPr>
          <w:rFonts w:ascii="Cambria" w:hAnsi="Cambria" w:cs="Arial"/>
        </w:rPr>
        <w:t>ation of</w:t>
      </w:r>
      <w:r w:rsidR="001A233B" w:rsidRPr="00D67385">
        <w:rPr>
          <w:rFonts w:ascii="Cambria" w:hAnsi="Cambria" w:cs="Arial"/>
        </w:rPr>
        <w:t xml:space="preserve"> greater numbers of upstream and downstream base pairs of context </w:t>
      </w:r>
      <w:r w:rsidR="001A233B">
        <w:rPr>
          <w:rFonts w:ascii="Cambria" w:hAnsi="Cambria" w:cs="Arial"/>
        </w:rPr>
        <w:t>could</w:t>
      </w:r>
      <w:r w:rsidR="001A233B" w:rsidRPr="00D67385">
        <w:rPr>
          <w:rFonts w:ascii="Cambria" w:hAnsi="Cambria" w:cs="Arial"/>
        </w:rPr>
        <w:t xml:space="preserve"> </w:t>
      </w:r>
      <w:r>
        <w:rPr>
          <w:rFonts w:ascii="Cambria" w:hAnsi="Cambria" w:cs="Arial"/>
        </w:rPr>
        <w:t>help to interpret the context and mechanism in which</w:t>
      </w:r>
      <w:r w:rsidR="001A233B" w:rsidRPr="00D67385">
        <w:rPr>
          <w:rFonts w:ascii="Cambria" w:hAnsi="Cambria" w:cs="Arial"/>
        </w:rPr>
        <w:t xml:space="preserve"> mutation rate vari</w:t>
      </w:r>
      <w:r>
        <w:rPr>
          <w:rFonts w:ascii="Cambria" w:hAnsi="Cambria" w:cs="Arial"/>
        </w:rPr>
        <w:t>es across populations</w:t>
      </w:r>
      <w:r w:rsidR="001A233B" w:rsidRPr="00D67385">
        <w:rPr>
          <w:rFonts w:ascii="Cambria" w:hAnsi="Cambria" w:cs="Arial"/>
        </w:rPr>
        <w:t>.</w:t>
      </w:r>
      <w:r w:rsidR="00D67385" w:rsidRPr="00D67385">
        <w:rPr>
          <w:rFonts w:ascii="Cambria" w:hAnsi="Cambria" w:cs="Arial"/>
        </w:rPr>
        <w:t xml:space="preserve"> </w:t>
      </w:r>
      <w:r w:rsidR="00D67385">
        <w:rPr>
          <w:rFonts w:ascii="Cambria" w:hAnsi="Cambria" w:cs="Arial"/>
        </w:rPr>
        <w:t xml:space="preserve">For example, </w:t>
      </w:r>
      <w:r w:rsidR="00D67385" w:rsidRPr="00D67385">
        <w:rPr>
          <w:rFonts w:ascii="Cambria" w:hAnsi="Cambria" w:cs="Arial"/>
        </w:rPr>
        <w:t>strong effects stemming from broader sequence context may drive signals of polymorphism</w:t>
      </w:r>
      <w:r w:rsidR="00E42408">
        <w:rPr>
          <w:rFonts w:ascii="Cambria" w:hAnsi="Cambria" w:cs="Arial"/>
        </w:rPr>
        <w:t xml:space="preserve"> in an observed lower order </w:t>
      </w:r>
      <w:r w:rsidR="00301B61">
        <w:rPr>
          <w:rFonts w:ascii="Cambria" w:hAnsi="Cambria" w:cs="Arial"/>
        </w:rPr>
        <w:t>context (</w:t>
      </w:r>
      <w:r w:rsidR="00301B61">
        <w:rPr>
          <w:rFonts w:ascii="Cambria" w:hAnsi="Cambria" w:cs="Arial"/>
          <w:i/>
        </w:rPr>
        <w:t>i</w:t>
      </w:r>
      <w:ins w:id="1" w:author="Ben Voight" w:date="2018-04-16T11:19:00Z">
        <w:r w:rsidR="00F566CF">
          <w:rPr>
            <w:rFonts w:ascii="Cambria" w:hAnsi="Cambria" w:cs="Arial"/>
            <w:i/>
          </w:rPr>
          <w:t>.</w:t>
        </w:r>
      </w:ins>
      <w:r w:rsidR="00301B61">
        <w:rPr>
          <w:rFonts w:ascii="Cambria" w:hAnsi="Cambria" w:cs="Arial"/>
          <w:i/>
        </w:rPr>
        <w:t>e.</w:t>
      </w:r>
      <w:ins w:id="2" w:author="Ben Voight" w:date="2018-04-16T11:19:00Z">
        <w:r w:rsidR="00F566CF">
          <w:rPr>
            <w:rFonts w:ascii="Cambria" w:hAnsi="Cambria" w:cs="Arial"/>
            <w:i/>
          </w:rPr>
          <w:t>,</w:t>
        </w:r>
      </w:ins>
      <w:r w:rsidR="00301B61">
        <w:rPr>
          <w:rFonts w:ascii="Cambria" w:hAnsi="Cambria" w:cs="Arial"/>
          <w:i/>
        </w:rPr>
        <w:t xml:space="preserve"> </w:t>
      </w:r>
      <w:r w:rsidR="00301B61" w:rsidRPr="001226DB">
        <w:rPr>
          <w:rFonts w:ascii="Cambria" w:hAnsi="Cambria" w:cs="Arial"/>
        </w:rPr>
        <w:t>trinucleotide)</w:t>
      </w:r>
      <w:r w:rsidR="00301B61">
        <w:rPr>
          <w:rFonts w:ascii="Cambria" w:hAnsi="Cambria" w:cs="Arial"/>
        </w:rPr>
        <w:t xml:space="preserve"> context</w:t>
      </w:r>
      <w:r w:rsidR="00224B08" w:rsidRPr="00301B61">
        <w:rPr>
          <w:rFonts w:ascii="Cambria" w:hAnsi="Cambria" w:cs="Arial"/>
        </w:rPr>
        <w:t>,</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xml:space="preserve">. </w:t>
      </w:r>
    </w:p>
    <w:p w14:paraId="42934F60" w14:textId="33F9759B" w:rsidR="00435B52" w:rsidRPr="002F38A1" w:rsidRDefault="005525F3" w:rsidP="00C04E38">
      <w:pPr>
        <w:spacing w:after="0" w:line="360" w:lineRule="auto"/>
        <w:ind w:firstLine="720"/>
        <w:jc w:val="both"/>
        <w:rPr>
          <w:rFonts w:ascii="Cambria" w:hAnsi="Cambria" w:cs="Arial"/>
        </w:rPr>
      </w:pPr>
      <w:r>
        <w:rPr>
          <w:rFonts w:ascii="Cambria" w:hAnsi="Cambria" w:cs="Arial"/>
        </w:rPr>
        <w:t>For these reasons, we sought to expand upon previous studies by</w:t>
      </w:r>
      <w:r w:rsidR="000730FF">
        <w:rPr>
          <w:rFonts w:ascii="Cambria" w:hAnsi="Cambria" w:cs="Arial"/>
        </w:rPr>
        <w:t xml:space="preserve"> identifying polymorphisms </w:t>
      </w:r>
      <w:r w:rsidR="000730FF" w:rsidRPr="002F38A1">
        <w:rPr>
          <w:rFonts w:ascii="Cambria" w:hAnsi="Cambria" w:cs="Arial"/>
        </w:rPr>
        <w:t>at multiple context levels</w:t>
      </w:r>
      <w:r w:rsidR="000730FF">
        <w:rPr>
          <w:rFonts w:ascii="Cambria" w:hAnsi="Cambria" w:cs="Arial"/>
        </w:rPr>
        <w:t xml:space="preserve"> </w:t>
      </w:r>
      <w:r w:rsidR="00D83DBF">
        <w:rPr>
          <w:rFonts w:ascii="Cambria" w:hAnsi="Cambria" w:cs="Arial"/>
        </w:rPr>
        <w:t>and quantifying</w:t>
      </w:r>
      <w:r w:rsidR="000730FF">
        <w:rPr>
          <w:rFonts w:ascii="Cambria" w:hAnsi="Cambria" w:cs="Arial"/>
        </w:rPr>
        <w:t xml:space="preserve"> how they vary across populations</w:t>
      </w:r>
      <w:r w:rsidR="00F83558" w:rsidRPr="002F38A1">
        <w:rPr>
          <w:rFonts w:ascii="Cambria" w:hAnsi="Cambria" w:cs="Arial"/>
        </w:rPr>
        <w:t>.</w:t>
      </w:r>
      <w:r w:rsidR="00B373DE" w:rsidRPr="002F38A1">
        <w:rPr>
          <w:rFonts w:ascii="Cambria" w:hAnsi="Cambria" w:cs="Arial"/>
        </w:rPr>
        <w:t xml:space="preserve"> To this </w:t>
      </w:r>
      <w:r w:rsidR="00B373DE" w:rsidRPr="002F38A1">
        <w:rPr>
          <w:rFonts w:ascii="Cambria" w:hAnsi="Cambria" w:cs="Arial"/>
        </w:rPr>
        <w:lastRenderedPageBreak/>
        <w:t>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w:t>
      </w:r>
      <w:r w:rsidR="00590F3D">
        <w:rPr>
          <w:rFonts w:ascii="Cambria" w:hAnsi="Cambria" w:cs="Arial"/>
        </w:rPr>
        <w:t>of sequence contexts</w:t>
      </w:r>
      <w:r w:rsidR="0002400B">
        <w:rPr>
          <w:rFonts w:ascii="Cambria" w:hAnsi="Cambria" w:cs="Arial"/>
        </w:rPr>
        <w:t xml:space="preserve"> clustered into common mutational signatures across populations</w:t>
      </w:r>
      <w:r w:rsidR="00590F3D">
        <w:rPr>
          <w:rFonts w:ascii="Cambria" w:hAnsi="Cambria" w:cs="Arial"/>
        </w:rPr>
        <w:t xml:space="preserve">. </w:t>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1BBF810" w:rsidR="000F7E37" w:rsidRDefault="0087755C" w:rsidP="002F38A1">
      <w:pPr>
        <w:spacing w:after="0" w:line="360" w:lineRule="auto"/>
        <w:jc w:val="both"/>
        <w:rPr>
          <w:rFonts w:ascii="Cambria" w:hAnsi="Cambria" w:cs="Arial"/>
        </w:rPr>
      </w:pPr>
      <w:r w:rsidRPr="002F38A1">
        <w:rPr>
          <w:rFonts w:ascii="Cambria" w:hAnsi="Cambria" w:cs="Arial"/>
          <w:b/>
        </w:rPr>
        <w:tab/>
      </w:r>
      <w:r w:rsidR="00282D6D">
        <w:rPr>
          <w:rFonts w:ascii="Cambria" w:hAnsi="Cambria" w:cs="Arial"/>
        </w:rPr>
        <w:t>To quantify</w:t>
      </w:r>
      <w:r w:rsidR="00C04E38">
        <w:rPr>
          <w:rFonts w:ascii="Cambria" w:hAnsi="Cambria" w:cs="Arial"/>
        </w:rPr>
        <w:t xml:space="preserve"> </w:t>
      </w:r>
      <w:r w:rsidR="00282D6D">
        <w:rPr>
          <w:rFonts w:ascii="Cambria" w:hAnsi="Cambria" w:cs="Arial"/>
        </w:rPr>
        <w:t>differences in the frequenc</w:t>
      </w:r>
      <w:r w:rsidR="006C218D">
        <w:rPr>
          <w:rFonts w:ascii="Cambria" w:hAnsi="Cambria" w:cs="Arial"/>
        </w:rPr>
        <w:t>ies</w:t>
      </w:r>
      <w:r w:rsidR="00282D6D">
        <w:rPr>
          <w:rFonts w:ascii="Cambria" w:hAnsi="Cambria" w:cs="Arial"/>
        </w:rPr>
        <w:t xml:space="preserve"> of </w:t>
      </w:r>
      <w:r w:rsidR="00C04E38">
        <w:rPr>
          <w:rFonts w:ascii="Cambria" w:hAnsi="Cambria" w:cs="Arial"/>
        </w:rPr>
        <w:t>mutation</w:t>
      </w:r>
      <w:r w:rsidR="006C218D">
        <w:rPr>
          <w:rFonts w:ascii="Cambria" w:hAnsi="Cambria" w:cs="Arial"/>
        </w:rPr>
        <w:t xml:space="preserve"> type</w:t>
      </w:r>
      <w:r w:rsidR="00282D6D">
        <w:rPr>
          <w:rFonts w:ascii="Cambria" w:hAnsi="Cambria" w:cs="Arial"/>
        </w:rPr>
        <w:t>s across populations,</w:t>
      </w:r>
      <w:r w:rsidR="00282D6D" w:rsidDel="00282D6D">
        <w:rPr>
          <w:rFonts w:ascii="Cambria" w:hAnsi="Cambria" w:cs="Arial"/>
        </w:rPr>
        <w:t xml:space="preserve"> </w:t>
      </w:r>
      <w:r w:rsidR="006C2A31" w:rsidRPr="002F38A1">
        <w:rPr>
          <w:rFonts w:ascii="Cambria" w:hAnsi="Cambria" w:cs="Arial"/>
        </w:rPr>
        <w:t>we assembled</w:t>
      </w:r>
      <w:r w:rsidR="008B4193" w:rsidRPr="002F38A1">
        <w:rPr>
          <w:rFonts w:ascii="Cambria" w:hAnsi="Cambria" w:cs="Arial"/>
        </w:rPr>
        <w:t xml:space="preserve"> sets of genetic variants specific to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9B5E7E">
        <w:rPr>
          <w:rFonts w:ascii="Cambria" w:hAnsi="Cambria" w:cs="Arial"/>
        </w:rPr>
        <w:t>, excluding admixed populations</w:t>
      </w:r>
      <w:r w:rsidR="007B094F" w:rsidRPr="002F38A1">
        <w:rPr>
          <w:rFonts w:ascii="Cambria" w:hAnsi="Cambria" w:cs="Arial"/>
        </w:rPr>
        <w:t>)</w:t>
      </w:r>
      <w:r w:rsidR="00112C6F" w:rsidRPr="002F38A1">
        <w:rPr>
          <w:rFonts w:ascii="Cambria" w:hAnsi="Cambria" w:cs="Arial"/>
        </w:rPr>
        <w:t xml:space="preserve"> from the 1000 </w:t>
      </w:r>
      <w:r w:rsidR="009B5E7E">
        <w:rPr>
          <w:rFonts w:ascii="Cambria" w:hAnsi="Cambria" w:cs="Arial"/>
        </w:rPr>
        <w:t>G</w:t>
      </w:r>
      <w:r w:rsidR="00112C6F" w:rsidRPr="002F38A1">
        <w:rPr>
          <w:rFonts w:ascii="Cambria" w:hAnsi="Cambria" w:cs="Arial"/>
        </w:rPr>
        <w:t xml:space="preserve">enomes </w:t>
      </w:r>
      <w:r w:rsidR="009B5E7E">
        <w:rPr>
          <w:rFonts w:ascii="Cambria" w:hAnsi="Cambria" w:cs="Arial"/>
        </w:rPr>
        <w:t>Project (</w:t>
      </w:r>
      <w:r w:rsidR="00112C6F" w:rsidRPr="002F38A1">
        <w:rPr>
          <w:rFonts w:ascii="Cambria" w:hAnsi="Cambria" w:cs="Arial"/>
        </w:rPr>
        <w:t xml:space="preserve">phase </w:t>
      </w:r>
      <w:r w:rsidR="009B5E7E">
        <w:rPr>
          <w:rFonts w:ascii="Cambria" w:hAnsi="Cambria" w:cs="Arial"/>
        </w:rPr>
        <w:t>3)</w:t>
      </w:r>
      <w:r w:rsidR="004E27E9"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004E27E9" w:rsidRPr="002F38A1">
        <w:rPr>
          <w:rFonts w:ascii="Cambria" w:hAnsi="Cambria" w:cs="Arial"/>
        </w:rPr>
        <w:fldChar w:fldCharType="separate"/>
      </w:r>
      <w:r w:rsidR="00590F3D" w:rsidRPr="00590F3D">
        <w:rPr>
          <w:rFonts w:ascii="Cambria" w:hAnsi="Cambria" w:cs="Arial"/>
          <w:noProof/>
          <w:vertAlign w:val="superscript"/>
        </w:rPr>
        <w:t>8</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9B5E7E">
        <w:rPr>
          <w:rFonts w:ascii="Cambria" w:hAnsi="Cambria" w:cs="Arial"/>
        </w:rPr>
        <w:t>As</w:t>
      </w:r>
      <w:r w:rsidR="009B5E7E" w:rsidRPr="002F38A1">
        <w:rPr>
          <w:rFonts w:ascii="Cambria" w:hAnsi="Cambria" w:cs="Arial"/>
        </w:rPr>
        <w:t xml:space="preserve"> </w:t>
      </w:r>
      <w:r w:rsidR="00FA093C" w:rsidRPr="002F38A1">
        <w:rPr>
          <w:rFonts w:ascii="Cambria" w:hAnsi="Cambria" w:cs="Arial"/>
        </w:rPr>
        <w:t>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 xml:space="preserve">nder </w:t>
      </w:r>
      <w:r w:rsidR="00D83DBF">
        <w:rPr>
          <w:rFonts w:ascii="Cambria" w:hAnsi="Cambria" w:cs="Arial"/>
        </w:rPr>
        <w:t xml:space="preserve">purifying </w:t>
      </w:r>
      <w:r w:rsidR="00E12E77" w:rsidRPr="002F38A1">
        <w:rPr>
          <w:rFonts w:ascii="Cambria" w:hAnsi="Cambria" w:cs="Arial"/>
        </w:rPr>
        <w:t xml:space="preserve">selection, we </w:t>
      </w:r>
      <w:r w:rsidR="009B5E7E">
        <w:rPr>
          <w:rFonts w:ascii="Cambria" w:hAnsi="Cambria" w:cs="Arial"/>
        </w:rPr>
        <w:t>focused</w:t>
      </w:r>
      <w:r w:rsidR="009B5E7E" w:rsidRPr="002F38A1">
        <w:rPr>
          <w:rFonts w:ascii="Cambria" w:hAnsi="Cambria" w:cs="Arial"/>
        </w:rPr>
        <w:t xml:space="preserve"> </w:t>
      </w:r>
      <w:r w:rsidR="009B5E7E">
        <w:rPr>
          <w:rFonts w:ascii="Cambria" w:hAnsi="Cambria" w:cs="Arial"/>
        </w:rPr>
        <w:t xml:space="preserve">on </w:t>
      </w:r>
      <w:r w:rsidR="005172A3">
        <w:rPr>
          <w:rFonts w:ascii="Cambria" w:hAnsi="Cambria" w:cs="Arial"/>
        </w:rPr>
        <w:t xml:space="preserve">variants </w:t>
      </w:r>
      <w:r w:rsidR="009B5E7E">
        <w:rPr>
          <w:rFonts w:ascii="Cambria" w:hAnsi="Cambria" w:cs="Arial"/>
        </w:rPr>
        <w:t xml:space="preserve">observed </w:t>
      </w:r>
      <w:r w:rsidR="005172A3">
        <w:rPr>
          <w:rFonts w:ascii="Cambria" w:hAnsi="Cambria" w:cs="Arial"/>
        </w:rPr>
        <w:t>in the non-coding genome</w:t>
      </w:r>
      <w:r w:rsidR="00D83DBF">
        <w:rPr>
          <w:rFonts w:ascii="Cambria" w:hAnsi="Cambria" w:cs="Arial"/>
        </w:rPr>
        <w:t xml:space="preserve"> to minimize the influence of selective pressures </w:t>
      </w:r>
      <w:r w:rsidR="00795343">
        <w:rPr>
          <w:rFonts w:ascii="Cambria" w:hAnsi="Cambria" w:cs="Arial"/>
        </w:rPr>
        <w:t>(</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B50D44" w:rsidRPr="00622E29">
        <w:rPr>
          <w:rFonts w:ascii="Cambria" w:hAnsi="Cambria" w:cs="Arial"/>
        </w:rPr>
        <w:t>7,049,495</w:t>
      </w:r>
      <w:r w:rsidR="005E6D1F">
        <w:rPr>
          <w:rFonts w:ascii="Cambria" w:hAnsi="Cambria" w:cs="Arial"/>
        </w:rPr>
        <w:t xml:space="preserve">; </w:t>
      </w:r>
      <w:r w:rsidR="00D25033" w:rsidRPr="00622E29">
        <w:rPr>
          <w:rFonts w:ascii="Cambria" w:hAnsi="Cambria" w:cs="Arial"/>
        </w:rPr>
        <w:t>1,</w:t>
      </w:r>
      <w:r w:rsidR="00B50D44" w:rsidRPr="00622E29">
        <w:rPr>
          <w:rFonts w:ascii="Cambria" w:hAnsi="Cambria" w:cs="Arial"/>
        </w:rPr>
        <w:t>296,125</w:t>
      </w:r>
      <w:r w:rsidR="005E6D1F">
        <w:rPr>
          <w:rFonts w:ascii="Cambria" w:hAnsi="Cambria" w:cs="Arial"/>
        </w:rPr>
        <w:t>;</w:t>
      </w:r>
      <w:r w:rsidR="00D25033" w:rsidRPr="002F38A1">
        <w:rPr>
          <w:rFonts w:ascii="Cambria" w:hAnsi="Cambria" w:cs="Arial"/>
        </w:rPr>
        <w:t xml:space="preserve"> </w:t>
      </w:r>
      <w:r w:rsidR="00D25033" w:rsidRPr="00622E29">
        <w:rPr>
          <w:rFonts w:ascii="Cambria" w:hAnsi="Cambria" w:cs="Arial"/>
        </w:rPr>
        <w:t>1,</w:t>
      </w:r>
      <w:r w:rsidR="00B50D44" w:rsidRPr="00622E29">
        <w:rPr>
          <w:rFonts w:ascii="Cambria" w:hAnsi="Cambria" w:cs="Arial"/>
        </w:rPr>
        <w:t>964</w:t>
      </w:r>
      <w:r w:rsidR="00D25033" w:rsidRPr="00622E29">
        <w:rPr>
          <w:rFonts w:ascii="Cambria" w:hAnsi="Cambria" w:cs="Arial"/>
        </w:rPr>
        <w:t>,</w:t>
      </w:r>
      <w:r w:rsidR="00B50D44" w:rsidRPr="00622E29">
        <w:rPr>
          <w:rFonts w:ascii="Cambria" w:hAnsi="Cambria" w:cs="Arial"/>
        </w:rPr>
        <w:t>196</w:t>
      </w:r>
      <w:r w:rsidR="00D25033" w:rsidRPr="002F38A1">
        <w:rPr>
          <w:rFonts w:ascii="Cambria" w:hAnsi="Cambria" w:cs="Arial"/>
        </w:rPr>
        <w:t xml:space="preserve"> and </w:t>
      </w:r>
      <w:r w:rsidR="00D25033" w:rsidRPr="00622E29">
        <w:rPr>
          <w:rFonts w:ascii="Cambria" w:hAnsi="Cambria" w:cs="Arial"/>
        </w:rPr>
        <w:t>1,</w:t>
      </w:r>
      <w:r w:rsidR="00B50D44" w:rsidRPr="00622E29">
        <w:rPr>
          <w:rFonts w:ascii="Cambria" w:hAnsi="Cambria" w:cs="Arial"/>
        </w:rPr>
        <w:t>985,436</w:t>
      </w:r>
      <w:r w:rsidR="000A053A" w:rsidRPr="002F38A1">
        <w:rPr>
          <w:rFonts w:ascii="Cambria" w:hAnsi="Cambria" w:cs="Arial"/>
        </w:rPr>
        <w:t xml:space="preserve"> </w:t>
      </w:r>
      <w:r w:rsidR="00F566CF">
        <w:rPr>
          <w:rFonts w:ascii="Cambria" w:hAnsi="Cambria" w:cs="Arial"/>
        </w:rPr>
        <w:t xml:space="preserve">variants </w:t>
      </w:r>
      <w:r w:rsidR="000A053A" w:rsidRPr="002F38A1">
        <w:rPr>
          <w:rFonts w:ascii="Cambria" w:hAnsi="Cambria" w:cs="Arial"/>
        </w:rPr>
        <w:t xml:space="preserve">private </w:t>
      </w:r>
      <w:r w:rsidR="00F566CF">
        <w:rPr>
          <w:rFonts w:ascii="Cambria" w:hAnsi="Cambria" w:cs="Arial"/>
        </w:rPr>
        <w:t xml:space="preserve">to African, European, </w:t>
      </w:r>
      <w:r w:rsidR="000A053A" w:rsidRPr="002F38A1">
        <w:rPr>
          <w:rFonts w:ascii="Cambria" w:hAnsi="Cambria" w:cs="Arial"/>
        </w:rPr>
        <w:t xml:space="preserve">East Asian and South Asian </w:t>
      </w:r>
      <w:r w:rsidR="00F566CF">
        <w:rPr>
          <w:rFonts w:ascii="Cambria" w:hAnsi="Cambria" w:cs="Arial"/>
        </w:rPr>
        <w:t>populations</w:t>
      </w:r>
      <w:r w:rsidR="000A053A" w:rsidRPr="002F38A1">
        <w:rPr>
          <w:rFonts w:ascii="Cambria" w:hAnsi="Cambria" w:cs="Arial"/>
        </w:rPr>
        <w:t>,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0F18FC0A" w:rsidR="00984637" w:rsidRPr="00984637" w:rsidRDefault="00984637" w:rsidP="00984637">
      <w:pPr>
        <w:spacing w:after="0" w:line="360" w:lineRule="auto"/>
        <w:jc w:val="both"/>
        <w:rPr>
          <w:rFonts w:ascii="Cambria" w:hAnsi="Cambria" w:cs="Arial"/>
          <w:b/>
        </w:rPr>
      </w:pPr>
      <w:r>
        <w:rPr>
          <w:rFonts w:ascii="Cambria" w:hAnsi="Cambria" w:cs="Arial"/>
          <w:b/>
        </w:rPr>
        <w:t>Identifying novel 3</w:t>
      </w:r>
      <w:r w:rsidR="00BF7C18">
        <w:rPr>
          <w:rFonts w:ascii="Cambria" w:hAnsi="Cambria" w:cs="Arial"/>
          <w:b/>
        </w:rPr>
        <w:t>-</w:t>
      </w:r>
      <w:r>
        <w:rPr>
          <w:rFonts w:ascii="Cambria" w:hAnsi="Cambria" w:cs="Arial"/>
          <w:b/>
        </w:rPr>
        <w:t>mer</w:t>
      </w:r>
      <w:r w:rsidR="00D02743">
        <w:rPr>
          <w:rFonts w:ascii="Cambria" w:hAnsi="Cambria" w:cs="Arial"/>
          <w:b/>
        </w:rPr>
        <w:t xml:space="preserve"> substitution classes</w:t>
      </w:r>
      <w:r w:rsidR="00901A94">
        <w:rPr>
          <w:rFonts w:ascii="Cambria" w:hAnsi="Cambria" w:cs="Arial"/>
          <w:b/>
        </w:rPr>
        <w:t xml:space="preserve"> that vary across continents</w:t>
      </w:r>
    </w:p>
    <w:p w14:paraId="4532089D" w14:textId="43F81C60" w:rsidR="00BC327F" w:rsidRDefault="005172A3" w:rsidP="0086032A">
      <w:pPr>
        <w:spacing w:after="0" w:line="360" w:lineRule="auto"/>
        <w:ind w:firstLine="720"/>
        <w:jc w:val="both"/>
        <w:rPr>
          <w:rFonts w:ascii="Cambria" w:hAnsi="Cambria" w:cs="Arial"/>
        </w:rPr>
      </w:pPr>
      <w:r>
        <w:rPr>
          <w:rFonts w:ascii="Cambria" w:hAnsi="Cambria" w:cs="Arial"/>
        </w:rPr>
        <w:t>We first compile</w:t>
      </w:r>
      <w:r w:rsidR="00901A94">
        <w:rPr>
          <w:rFonts w:ascii="Cambria" w:hAnsi="Cambria" w:cs="Arial"/>
        </w:rPr>
        <w:t>d</w:t>
      </w:r>
      <w:r>
        <w:rPr>
          <w:rFonts w:ascii="Cambria" w:hAnsi="Cambria" w:cs="Arial"/>
        </w:rPr>
        <w:t xml:space="preserv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795343">
        <w:rPr>
          <w:rFonts w:ascii="Cambria" w:hAnsi="Cambria" w:cs="Arial"/>
        </w:rPr>
        <w:fldChar w:fldCharType="separate"/>
      </w:r>
      <w:r w:rsidR="00FF17B7" w:rsidRPr="00FF17B7">
        <w:rPr>
          <w:rFonts w:ascii="Cambria" w:hAnsi="Cambria" w:cs="Arial"/>
          <w:noProof/>
          <w:vertAlign w:val="superscript"/>
        </w:rPr>
        <w:t>4,6</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BC327F">
        <w:rPr>
          <w:rFonts w:ascii="Cambria" w:hAnsi="Cambria" w:cs="Arial"/>
        </w:rPr>
        <w:fldChar w:fldCharType="separate"/>
      </w:r>
      <w:r w:rsidR="00FF17B7" w:rsidRPr="00FF17B7">
        <w:rPr>
          <w:rFonts w:ascii="Cambria" w:hAnsi="Cambria" w:cs="Arial"/>
          <w:noProof/>
          <w:vertAlign w:val="superscript"/>
        </w:rPr>
        <w:t>4,6</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w:t>
      </w:r>
      <w:r w:rsidR="00153A4C">
        <w:rPr>
          <w:rFonts w:ascii="Cambria" w:hAnsi="Cambria" w:cs="Arial"/>
        </w:rPr>
        <w:t xml:space="preserve">applied </w:t>
      </w:r>
      <w:r w:rsidR="00962E37">
        <w:rPr>
          <w:rFonts w:ascii="Cambria" w:hAnsi="Cambria" w:cs="Arial"/>
        </w:rPr>
        <w:t xml:space="preserve">our </w:t>
      </w:r>
      <w:r w:rsidR="00BC327F">
        <w:rPr>
          <w:rFonts w:ascii="Cambria" w:hAnsi="Cambria" w:cs="Arial"/>
        </w:rPr>
        <w:t xml:space="preserve">test </w:t>
      </w:r>
      <w:r w:rsidR="00153A4C">
        <w:rPr>
          <w:rFonts w:ascii="Cambria" w:hAnsi="Cambria" w:cs="Arial"/>
        </w:rPr>
        <w:t xml:space="preserve">to </w:t>
      </w:r>
      <w:r w:rsidR="00BC327F">
        <w:rPr>
          <w:rFonts w:ascii="Cambria" w:hAnsi="Cambria" w:cs="Arial"/>
        </w:rPr>
        <w:t xml:space="preserve">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as previously described</w:t>
      </w:r>
      <w:r w:rsidR="0086032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86032A">
        <w:rPr>
          <w:rFonts w:ascii="Cambria" w:hAnsi="Cambria" w:cs="Arial"/>
        </w:rPr>
        <w:fldChar w:fldCharType="separate"/>
      </w:r>
      <w:r w:rsidR="00FF17B7" w:rsidRPr="00FF17B7">
        <w:rPr>
          <w:rFonts w:ascii="Cambria" w:hAnsi="Cambria" w:cs="Arial"/>
          <w:noProof/>
          <w:vertAlign w:val="superscript"/>
        </w:rPr>
        <w:t>6</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11CDF4E8"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 xml:space="preserve">of </w:t>
      </w:r>
      <w:r w:rsidR="00B50D44">
        <w:rPr>
          <w:rFonts w:ascii="Cambria" w:hAnsi="Cambria" w:cs="Arial"/>
        </w:rPr>
        <w:t>substitution classes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9B5E7E">
        <w:rPr>
          <w:rFonts w:ascii="Cambria" w:hAnsi="Cambria" w:cs="Arial"/>
        </w:rPr>
        <w:t>:</w:t>
      </w:r>
      <w:r w:rsidR="00694BFA">
        <w:rPr>
          <w:rFonts w:ascii="Cambria" w:hAnsi="Cambria" w:cs="Arial"/>
        </w:rPr>
        <w:t xml:space="preserve"> </w:t>
      </w:r>
      <w:r w:rsidR="000F6229">
        <w:rPr>
          <w:rFonts w:ascii="Cambria" w:hAnsi="Cambria" w:cs="Arial"/>
        </w:rPr>
        <w:t>TCC→T, ACC→T, TCT→T</w:t>
      </w:r>
      <w:r w:rsidRPr="0086032A">
        <w:rPr>
          <w:rFonts w:ascii="Cambria" w:hAnsi="Cambria" w:cs="Arial"/>
        </w:rPr>
        <w:t>, and CCC→T</w:t>
      </w:r>
      <w:r w:rsidR="00694BFA">
        <w:rPr>
          <w:rFonts w:ascii="Cambria" w:hAnsi="Cambria" w:cs="Arial"/>
        </w:rPr>
        <w:t xml:space="preserve"> </w:t>
      </w:r>
      <w:r w:rsidRPr="0086032A">
        <w:rPr>
          <w:rFonts w:ascii="Cambria" w:hAnsi="Cambria" w:cs="Arial"/>
        </w:rPr>
        <w:t xml:space="preserve">were among the 6 most </w:t>
      </w:r>
      <w:r w:rsidR="000F6229">
        <w:rPr>
          <w:rFonts w:ascii="Cambria" w:hAnsi="Cambria" w:cs="Arial"/>
        </w:rPr>
        <w:t>variable polymorphisms</w:t>
      </w:r>
      <w:r w:rsidR="00B50D44">
        <w:rPr>
          <w:rFonts w:ascii="Cambria" w:hAnsi="Cambria" w:cs="Arial"/>
        </w:rPr>
        <w:t xml:space="preserve"> (</w:t>
      </w:r>
      <w:r w:rsidR="009B5E7E">
        <w:rPr>
          <w:rFonts w:ascii="Cambria" w:hAnsi="Cambria" w:cs="Arial"/>
        </w:rPr>
        <w:t xml:space="preserve">all </w:t>
      </w:r>
      <w:proofErr w:type="spellStart"/>
      <w:r w:rsidR="00B50D44">
        <w:rPr>
          <w:rFonts w:ascii="Cambria" w:hAnsi="Cambria" w:cs="Arial"/>
        </w:rPr>
        <w:t>P</w:t>
      </w:r>
      <w:r w:rsidR="00B50D44">
        <w:rPr>
          <w:rFonts w:ascii="Cambria" w:hAnsi="Cambria" w:cs="Arial"/>
          <w:vertAlign w:val="subscript"/>
        </w:rPr>
        <w:t>ordered</w:t>
      </w:r>
      <w:proofErr w:type="spellEnd"/>
      <w:r w:rsidR="00B50D44">
        <w:rPr>
          <w:rFonts w:ascii="Cambria" w:hAnsi="Cambria" w:cs="Arial"/>
        </w:rPr>
        <w:t xml:space="preserve"> &lt; </w:t>
      </w:r>
      <w:r w:rsidR="00B50D44">
        <w:rPr>
          <w:rFonts w:ascii="Cambria" w:hAnsi="Cambria"/>
          <w:sz w:val="20"/>
          <w:szCs w:val="20"/>
        </w:rPr>
        <w:t>1</w:t>
      </w:r>
      <w:r w:rsidR="00B50D44">
        <w:rPr>
          <w:rFonts w:ascii="Cambria" w:hAnsi="Cambria" w:cs="Arial"/>
          <w:sz w:val="20"/>
          <w:szCs w:val="20"/>
        </w:rPr>
        <w:t xml:space="preserve"> x </w:t>
      </w:r>
      <w:r w:rsidR="00B50D44" w:rsidRPr="00E67414">
        <w:rPr>
          <w:rFonts w:ascii="Cambria" w:hAnsi="Cambria" w:cs="Arial"/>
          <w:sz w:val="20"/>
          <w:szCs w:val="20"/>
        </w:rPr>
        <w:t>10</w:t>
      </w:r>
      <w:r w:rsidR="00B50D44">
        <w:rPr>
          <w:rFonts w:ascii="Cambria" w:hAnsi="Cambria" w:cs="Arial"/>
          <w:sz w:val="20"/>
          <w:szCs w:val="20"/>
          <w:vertAlign w:val="superscript"/>
        </w:rPr>
        <w:t>-68</w:t>
      </w:r>
      <w:r w:rsidR="00B50D44">
        <w:rPr>
          <w:rFonts w:ascii="Cambria" w:hAnsi="Cambria" w:cs="Arial"/>
        </w:rPr>
        <w:t>).</w:t>
      </w:r>
      <w:r w:rsidR="000F6229">
        <w:rPr>
          <w:rFonts w:ascii="Cambria" w:hAnsi="Cambria" w:cs="Arial"/>
        </w:rPr>
        <w:t xml:space="preserve"> </w:t>
      </w:r>
      <w:r w:rsidR="00694BFA">
        <w:rPr>
          <w:rFonts w:ascii="Cambria" w:hAnsi="Cambria" w:cs="Arial"/>
        </w:rPr>
        <w:t xml:space="preserve">We further observed </w:t>
      </w:r>
      <w:r w:rsidR="00694BFA">
        <w:rPr>
          <w:rFonts w:ascii="Cambria" w:hAnsi="Cambria" w:cs="Arial"/>
        </w:rPr>
        <w:lastRenderedPageBreak/>
        <w:t xml:space="preserve">that </w:t>
      </w:r>
      <w:r w:rsidR="00030CC1">
        <w:rPr>
          <w:rFonts w:ascii="Cambria" w:hAnsi="Cambria" w:cs="Arial"/>
        </w:rPr>
        <w:t xml:space="preserve">all four possible types of </w:t>
      </w:r>
      <w:proofErr w:type="spellStart"/>
      <w:r w:rsidR="00030CC1">
        <w:rPr>
          <w:rFonts w:ascii="Cambria" w:hAnsi="Cambria" w:cs="Arial"/>
        </w:rPr>
        <w:t>CpG</w:t>
      </w:r>
      <w:proofErr w:type="spellEnd"/>
      <w:r w:rsidR="00030CC1">
        <w:rPr>
          <w:rFonts w:ascii="Cambria" w:hAnsi="Cambria" w:cs="Arial"/>
        </w:rPr>
        <w:t xml:space="preserve"> transition mutations</w:t>
      </w:r>
      <w:r w:rsidR="00992AEA">
        <w:rPr>
          <w:rFonts w:ascii="Cambria" w:hAnsi="Cambria" w:cs="Arial"/>
        </w:rPr>
        <w:t xml:space="preserve"> </w:t>
      </w:r>
      <w:r w:rsidR="00B50D44">
        <w:rPr>
          <w:rFonts w:ascii="Cambria" w:hAnsi="Cambria" w:cs="Arial"/>
        </w:rPr>
        <w:t xml:space="preserve">were </w:t>
      </w:r>
      <w:r w:rsidR="00791661">
        <w:rPr>
          <w:rFonts w:ascii="Cambria" w:hAnsi="Cambria" w:cs="Arial"/>
        </w:rPr>
        <w:t>variable between populations (</w:t>
      </w:r>
      <w:proofErr w:type="spellStart"/>
      <w:r w:rsidR="009B5E7E">
        <w:rPr>
          <w:rFonts w:ascii="Cambria" w:hAnsi="Cambria" w:cs="Arial"/>
        </w:rPr>
        <w:t>P</w:t>
      </w:r>
      <w:r w:rsidR="009B5E7E" w:rsidRPr="00A206B1">
        <w:rPr>
          <w:rFonts w:ascii="Cambria" w:hAnsi="Cambria" w:cs="Arial"/>
          <w:vertAlign w:val="subscript"/>
        </w:rPr>
        <w:t>ordered</w:t>
      </w:r>
      <w:proofErr w:type="spellEnd"/>
      <w:r w:rsidR="00B50D44">
        <w:rPr>
          <w:rFonts w:ascii="Cambria" w:hAnsi="Cambria" w:cs="Arial"/>
        </w:rPr>
        <w:t xml:space="preserve"> &lt; 1 x 10</w:t>
      </w:r>
      <w:r w:rsidR="00B50D44">
        <w:rPr>
          <w:rFonts w:ascii="Cambria" w:hAnsi="Cambria" w:cs="Arial"/>
          <w:sz w:val="20"/>
          <w:szCs w:val="20"/>
          <w:vertAlign w:val="superscript"/>
        </w:rPr>
        <w:t>-31</w:t>
      </w:r>
      <w:r w:rsidR="00B50D44">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B50D44">
        <w:rPr>
          <w:rFonts w:ascii="Cambria" w:hAnsi="Cambria" w:cs="Arial"/>
          <w:b/>
        </w:rPr>
        <w:t>, Supplementary Note</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substitutions</w:t>
      </w:r>
      <w:r w:rsidR="009B5E7E">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94BFA">
        <w:rPr>
          <w:rFonts w:ascii="Cambria" w:hAnsi="Cambria" w:cs="Arial"/>
        </w:rPr>
        <w:fldChar w:fldCharType="separate"/>
      </w:r>
      <w:r w:rsidR="00FF17B7" w:rsidRPr="00FF17B7">
        <w:rPr>
          <w:rFonts w:ascii="Cambria" w:hAnsi="Cambria" w:cs="Arial"/>
          <w:noProof/>
          <w:vertAlign w:val="superscript"/>
        </w:rPr>
        <w:t>5</w:t>
      </w:r>
      <w:r w:rsidR="00694BFA">
        <w:rPr>
          <w:rFonts w:ascii="Cambria" w:hAnsi="Cambria" w:cs="Arial"/>
        </w:rPr>
        <w:fldChar w:fldCharType="end"/>
      </w:r>
      <w:r w:rsidR="009B5E7E">
        <w:rPr>
          <w:rFonts w:ascii="Cambria" w:hAnsi="Cambria" w:cs="Arial"/>
        </w:rPr>
        <w:t>; we also</w:t>
      </w:r>
      <w:r w:rsidR="002E309A">
        <w:rPr>
          <w:rFonts w:ascii="Cambria" w:hAnsi="Cambria" w:cs="Arial"/>
        </w:rPr>
        <w:t xml:space="preserve"> note</w:t>
      </w:r>
      <w:r w:rsidR="009B5E7E">
        <w:rPr>
          <w:rFonts w:ascii="Cambria" w:hAnsi="Cambria" w:cs="Arial"/>
        </w:rPr>
        <w:t>d</w:t>
      </w:r>
      <w:r w:rsidR="00030CC1">
        <w:rPr>
          <w:rFonts w:ascii="Cambria" w:hAnsi="Cambria" w:cs="Arial"/>
        </w:rPr>
        <w:t xml:space="preserve"> </w:t>
      </w:r>
      <w:r w:rsidR="002E309A">
        <w:rPr>
          <w:rFonts w:ascii="Cambria" w:hAnsi="Cambria" w:cs="Arial"/>
        </w:rPr>
        <w:t xml:space="preserve">that </w:t>
      </w:r>
      <w:r w:rsidR="00153A4C">
        <w:rPr>
          <w:rFonts w:ascii="Cambria" w:hAnsi="Cambria" w:cs="Arial"/>
        </w:rPr>
        <w:t xml:space="preserve">all </w:t>
      </w:r>
      <w:proofErr w:type="spellStart"/>
      <w:r w:rsidR="00030CC1">
        <w:rPr>
          <w:rFonts w:ascii="Cambria" w:hAnsi="Cambria" w:cs="Arial"/>
        </w:rPr>
        <w:t>CpGs</w:t>
      </w:r>
      <w:proofErr w:type="spellEnd"/>
      <w:r w:rsidR="00030CC1">
        <w:rPr>
          <w:rFonts w:ascii="Cambria" w:hAnsi="Cambria" w:cs="Arial"/>
        </w:rPr>
        <w:t xml:space="preserve">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w:t>
      </w:r>
      <w:r w:rsidR="00FF17B7">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5</w:t>
      </w:r>
      <w:r w:rsidR="00FF17B7">
        <w:rPr>
          <w:rFonts w:ascii="Cambria" w:hAnsi="Cambria" w:cs="Arial"/>
        </w:rPr>
        <w:fldChar w:fldCharType="end"/>
      </w:r>
      <w:r w:rsidR="00FF17B7">
        <w:rPr>
          <w:rFonts w:ascii="Cambria" w:hAnsi="Cambria" w:cs="Arial"/>
        </w:rPr>
        <w:t xml:space="preserve"> </w:t>
      </w:r>
      <w:r w:rsidR="00030CC1">
        <w:rPr>
          <w:rFonts w:ascii="Cambria" w:hAnsi="Cambria" w:cs="Arial"/>
        </w:rPr>
        <w:t>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07F14">
        <w:rPr>
          <w:rFonts w:ascii="Cambria" w:hAnsi="Cambria" w:cs="Arial"/>
        </w:rPr>
        <w:fldChar w:fldCharType="separate"/>
      </w:r>
      <w:r w:rsidR="00FF17B7" w:rsidRPr="00FF17B7">
        <w:rPr>
          <w:rFonts w:ascii="Cambria" w:hAnsi="Cambria" w:cs="Arial"/>
          <w:noProof/>
          <w:vertAlign w:val="superscript"/>
        </w:rPr>
        <w:t>5</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r w:rsidR="00030CC1">
        <w:rPr>
          <w:rFonts w:ascii="Cambria" w:hAnsi="Cambria" w:cs="Arial"/>
        </w:rPr>
        <w:t>not observe (</w:t>
      </w:r>
      <w:r w:rsidR="002E309A" w:rsidRPr="00C82C23">
        <w:rPr>
          <w:rFonts w:ascii="Cambria" w:hAnsi="Cambria" w:cs="Arial"/>
          <w:b/>
        </w:rPr>
        <w:t>Supplementary Note</w:t>
      </w:r>
      <w:r w:rsidR="00030CC1">
        <w:rPr>
          <w:rFonts w:ascii="Cambria" w:hAnsi="Cambria" w:cs="Arial"/>
        </w:rPr>
        <w:t>).</w:t>
      </w:r>
    </w:p>
    <w:p w14:paraId="5EC714FE" w14:textId="081CECFA"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r w:rsidR="00D10E32">
        <w:rPr>
          <w:rFonts w:ascii="Cambria" w:hAnsi="Cambria" w:cs="Arial"/>
        </w:rPr>
        <w:t>3</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1</w:t>
      </w:r>
      <w:r w:rsidR="00590F3D">
        <w:rPr>
          <w:rFonts w:ascii="Cambria" w:hAnsi="Cambria" w:cs="Arial"/>
        </w:rPr>
        <w:t>5</w:t>
      </w:r>
      <w:r w:rsidR="00030CC1">
        <w:rPr>
          <w:rFonts w:ascii="Cambria" w:hAnsi="Cambria" w:cs="Arial"/>
        </w:rPr>
        <w:t xml:space="preserve">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r w:rsidR="009E04CC">
        <w:rPr>
          <w:rFonts w:ascii="Cambria" w:hAnsi="Cambria" w:cs="Arial"/>
        </w:rPr>
        <w:t xml:space="preserve">corresponding to a </w:t>
      </w:r>
      <w:proofErr w:type="spellStart"/>
      <w:r>
        <w:rPr>
          <w:rFonts w:ascii="Cambria" w:hAnsi="Cambria" w:cs="Arial"/>
        </w:rPr>
        <w:t>P</w:t>
      </w:r>
      <w:r w:rsidR="00592C64">
        <w:rPr>
          <w:rFonts w:ascii="Cambria" w:hAnsi="Cambria" w:cs="Arial"/>
          <w:vertAlign w:val="subscript"/>
        </w:rPr>
        <w:t>ordered</w:t>
      </w:r>
      <w:proofErr w:type="spellEnd"/>
      <w:r w:rsidR="00030CC1">
        <w:rPr>
          <w:rFonts w:ascii="Cambria" w:hAnsi="Cambria" w:cs="Arial"/>
        </w:rPr>
        <w:t xml:space="preserve"> </w:t>
      </w:r>
      <w:r w:rsidR="00D10E32">
        <w:rPr>
          <w:rFonts w:ascii="Cambria" w:hAnsi="Cambria" w:cs="Arial"/>
        </w:rPr>
        <w:t>&lt;</w:t>
      </w:r>
      <w:r w:rsidR="0077196F">
        <w:rPr>
          <w:rFonts w:ascii="Cambria" w:hAnsi="Cambria" w:cs="Arial"/>
        </w:rPr>
        <w:t xml:space="preserve"> </w:t>
      </w:r>
      <w:r w:rsidR="00B50D44">
        <w:rPr>
          <w:rFonts w:ascii="Cambria" w:hAnsi="Cambria" w:cs="Arial"/>
        </w:rPr>
        <w:t>2</w:t>
      </w:r>
      <w:r w:rsidR="0049522F">
        <w:rPr>
          <w:rFonts w:ascii="Cambria" w:hAnsi="Cambria" w:cs="Arial"/>
        </w:rPr>
        <w:t xml:space="preserve"> x </w:t>
      </w:r>
      <w:r w:rsidR="00030CC1">
        <w:rPr>
          <w:rFonts w:ascii="Cambria" w:hAnsi="Cambria" w:cs="Arial"/>
        </w:rPr>
        <w:t>10</w:t>
      </w:r>
      <w:r w:rsidR="00030CC1">
        <w:rPr>
          <w:rFonts w:ascii="Cambria" w:hAnsi="Cambria" w:cs="Arial"/>
          <w:vertAlign w:val="superscript"/>
        </w:rPr>
        <w:t>-</w:t>
      </w:r>
      <w:r w:rsidR="00590F3D">
        <w:rPr>
          <w:rFonts w:ascii="Cambria" w:hAnsi="Cambria" w:cs="Arial"/>
          <w:vertAlign w:val="superscript"/>
        </w:rPr>
        <w:t>37</w:t>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from </w:t>
      </w:r>
      <w:r w:rsidR="000E317B">
        <w:rPr>
          <w:rFonts w:ascii="Cambria" w:hAnsi="Cambria" w:cs="Arial"/>
        </w:rPr>
        <w:t>Kong et</w:t>
      </w:r>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sidR="000E317B">
        <w:rPr>
          <w:rFonts w:ascii="Cambria" w:hAnsi="Cambria" w:cs="Arial"/>
        </w:rPr>
        <w:fldChar w:fldCharType="separate"/>
      </w:r>
      <w:r w:rsidR="00590F3D" w:rsidRPr="00590F3D">
        <w:rPr>
          <w:rFonts w:ascii="Cambria" w:hAnsi="Cambria" w:cs="Arial"/>
          <w:noProof/>
          <w:vertAlign w:val="superscript"/>
        </w:rPr>
        <w:t>9</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41E7D96D" w:rsidR="00C82C23" w:rsidRDefault="000F6229" w:rsidP="00C82C23">
      <w:pPr>
        <w:spacing w:after="0" w:line="360" w:lineRule="auto"/>
        <w:ind w:firstLine="720"/>
        <w:jc w:val="both"/>
        <w:rPr>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791661">
        <w:rPr>
          <w:rFonts w:ascii="Cambria" w:hAnsi="Cambria" w:cs="Arial"/>
        </w:rPr>
        <w:t>eight</w:t>
      </w:r>
      <w:r w:rsidR="00DA2989">
        <w:rPr>
          <w:rFonts w:ascii="Cambria" w:hAnsi="Cambria" w:cs="Arial"/>
        </w:rPr>
        <w:t xml:space="preserve">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135A0D">
        <w:rPr>
          <w:rFonts w:ascii="Cambria" w:hAnsi="Cambria" w:cs="Arial"/>
        </w:rPr>
        <w:t>One polymorphism</w:t>
      </w:r>
      <w:r w:rsidR="00DF61D7">
        <w:rPr>
          <w:rFonts w:ascii="Cambria" w:hAnsi="Cambria" w:cs="Arial"/>
        </w:rPr>
        <w:t xml:space="preserve"> - </w:t>
      </w:r>
      <w:r w:rsidR="00135A0D">
        <w:rPr>
          <w:rFonts w:ascii="Cambria" w:hAnsi="Cambria" w:cs="Arial"/>
        </w:rPr>
        <w:t>TCA</w:t>
      </w:r>
      <w:r w:rsidR="00135A0D" w:rsidRPr="002F38A1">
        <w:rPr>
          <w:rFonts w:ascii="Cambria" w:hAnsi="Cambria" w:cs="Arial"/>
        </w:rPr>
        <w:t>→</w:t>
      </w:r>
      <w:r w:rsidR="00135A0D">
        <w:rPr>
          <w:rFonts w:ascii="Cambria" w:hAnsi="Cambria" w:cs="Arial"/>
        </w:rPr>
        <w:t xml:space="preserve">T </w:t>
      </w:r>
      <w:r w:rsidR="00DF61D7">
        <w:rPr>
          <w:rFonts w:ascii="Cambria" w:hAnsi="Cambria" w:cs="Arial"/>
        </w:rPr>
        <w:t xml:space="preserve">- </w:t>
      </w:r>
      <w:r w:rsidR="00135A0D">
        <w:rPr>
          <w:rFonts w:ascii="Cambria" w:hAnsi="Cambria" w:cs="Arial"/>
        </w:rPr>
        <w:t>showed enrichment in Europe and South Asia, a profile similar to the previously reported C→T polymorphism contexts in Europe (</w:t>
      </w:r>
      <w:r w:rsidR="00135A0D" w:rsidRPr="00C82C23">
        <w:rPr>
          <w:rFonts w:ascii="Cambria" w:hAnsi="Cambria" w:cs="Arial"/>
          <w:b/>
        </w:rPr>
        <w:t>Table 1</w:t>
      </w:r>
      <w:r w:rsidR="00135A0D">
        <w:rPr>
          <w:rFonts w:ascii="Cambria" w:hAnsi="Cambria" w:cs="Arial"/>
        </w:rPr>
        <w:t>). The ACT</w:t>
      </w:r>
      <w:r w:rsidR="00135A0D" w:rsidRPr="002F38A1">
        <w:rPr>
          <w:rFonts w:ascii="Cambria" w:hAnsi="Cambria" w:cs="Arial"/>
        </w:rPr>
        <w:t>→</w:t>
      </w:r>
      <w:r w:rsidR="00135A0D">
        <w:rPr>
          <w:rFonts w:ascii="Cambria" w:hAnsi="Cambria" w:cs="Arial"/>
        </w:rPr>
        <w:t>T context was similar to this, with greatest representation in Europe and South Asia, but with a higher proportion in Africa compared to other substitution classes from this group. A final polymorphism, GCC</w:t>
      </w:r>
      <w:r w:rsidR="00135A0D" w:rsidRPr="002F38A1">
        <w:rPr>
          <w:rFonts w:ascii="Cambria" w:hAnsi="Cambria" w:cs="Arial"/>
        </w:rPr>
        <w:t>→</w:t>
      </w:r>
      <w:r w:rsidR="00135A0D">
        <w:rPr>
          <w:rFonts w:ascii="Cambria" w:hAnsi="Cambria" w:cs="Arial"/>
        </w:rPr>
        <w:t xml:space="preserve">T, was likewise enriched in Europe and South Asia, but also showed an elevation in East Asia. </w:t>
      </w:r>
      <w:r w:rsidR="00C82C23">
        <w:rPr>
          <w:rFonts w:ascii="Cambria" w:hAnsi="Cambria" w:cs="Arial"/>
        </w:rPr>
        <w:t xml:space="preserve">Interestingly </w:t>
      </w:r>
      <w:r w:rsidR="002A24F9">
        <w:rPr>
          <w:rFonts w:ascii="Cambria" w:hAnsi="Cambria" w:cs="Arial"/>
        </w:rPr>
        <w:t>GAT→T</w:t>
      </w:r>
      <w:r w:rsidR="00791661">
        <w:rPr>
          <w:rFonts w:ascii="Cambria" w:hAnsi="Cambria" w:cs="Arial"/>
        </w:rPr>
        <w:t>,</w:t>
      </w:r>
      <w:r w:rsidR="002A24F9" w:rsidRPr="002F38A1">
        <w:rPr>
          <w:rFonts w:ascii="Cambria" w:hAnsi="Cambria" w:cs="Arial"/>
        </w:rPr>
        <w:t xml:space="preserve"> ACC→A</w:t>
      </w:r>
      <w:r w:rsidR="00791661">
        <w:rPr>
          <w:rFonts w:ascii="Cambria" w:hAnsi="Cambria" w:cs="Arial"/>
        </w:rPr>
        <w:t>, GAC</w:t>
      </w:r>
      <w:r w:rsidR="00791661" w:rsidRPr="002F38A1">
        <w:rPr>
          <w:rFonts w:ascii="Cambria" w:hAnsi="Cambria" w:cs="Arial"/>
        </w:rPr>
        <w:t>→</w:t>
      </w:r>
      <w:r w:rsidR="00791661">
        <w:rPr>
          <w:rFonts w:ascii="Cambria" w:hAnsi="Cambria" w:cs="Arial"/>
        </w:rPr>
        <w:t>T</w:t>
      </w:r>
      <w:r w:rsidR="005809EC">
        <w:rPr>
          <w:rFonts w:ascii="Cambria" w:hAnsi="Cambria" w:cs="Arial"/>
        </w:rPr>
        <w:t>, and GCT</w:t>
      </w:r>
      <w:r w:rsidR="00901A94" w:rsidRPr="002F38A1">
        <w:rPr>
          <w:rFonts w:ascii="Cambria" w:hAnsi="Cambria" w:cs="Arial"/>
        </w:rPr>
        <w:t>→</w:t>
      </w:r>
      <w:r w:rsidR="005809EC">
        <w:rPr>
          <w:rFonts w:ascii="Cambria" w:hAnsi="Cambria" w:cs="Arial"/>
        </w:rPr>
        <w:t>T</w:t>
      </w:r>
      <w:r w:rsidR="002A24F9" w:rsidRPr="002F38A1">
        <w:rPr>
          <w:rFonts w:ascii="Cambria" w:hAnsi="Cambria" w:cs="Arial"/>
        </w:rPr>
        <w:t xml:space="preserve">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135A0D">
        <w:rPr>
          <w:rFonts w:ascii="Cambria" w:hAnsi="Cambria" w:cs="Arial"/>
        </w:rPr>
        <w:t xml:space="preserve"> distinct from previously reported signatures of variation</w:t>
      </w:r>
      <w:r w:rsidR="0090232F">
        <w:rPr>
          <w:rFonts w:ascii="Cambria" w:hAnsi="Cambria" w:cs="Arial"/>
        </w:rPr>
        <w:t>:</w:t>
      </w:r>
      <w:r w:rsidR="002A24F9" w:rsidRPr="002F38A1">
        <w:rPr>
          <w:rFonts w:ascii="Cambria" w:hAnsi="Cambria" w:cs="Arial"/>
        </w:rPr>
        <w:t xml:space="preserve"> </w:t>
      </w:r>
      <w:r w:rsidR="00DF61D7">
        <w:rPr>
          <w:rFonts w:ascii="Cambria" w:hAnsi="Cambria" w:cs="Arial"/>
        </w:rPr>
        <w:t xml:space="preserve">the </w:t>
      </w:r>
      <w:r w:rsidR="0090232F">
        <w:rPr>
          <w:rFonts w:ascii="Cambria" w:hAnsi="Cambria" w:cs="Arial"/>
        </w:rPr>
        <w:t>highest rates in</w:t>
      </w:r>
      <w:r w:rsidR="00153A4C">
        <w:rPr>
          <w:rFonts w:ascii="Cambria" w:hAnsi="Cambria" w:cs="Arial"/>
        </w:rPr>
        <w:t xml:space="preserve"> </w:t>
      </w:r>
      <w:r w:rsidR="002A24F9" w:rsidRPr="002F38A1">
        <w:rPr>
          <w:rFonts w:ascii="Cambria" w:hAnsi="Cambria" w:cs="Arial"/>
        </w:rPr>
        <w:t>East and South Asi</w:t>
      </w:r>
      <w:r w:rsidR="0090232F">
        <w:rPr>
          <w:rFonts w:ascii="Cambria" w:hAnsi="Cambria" w:cs="Arial"/>
        </w:rPr>
        <w:t xml:space="preserve">a </w:t>
      </w:r>
      <w:r w:rsidR="00153A4C">
        <w:rPr>
          <w:rFonts w:ascii="Cambria" w:hAnsi="Cambria" w:cs="Arial"/>
        </w:rPr>
        <w:t xml:space="preserve">with </w:t>
      </w:r>
      <w:r w:rsidR="0090232F">
        <w:rPr>
          <w:rFonts w:ascii="Cambria" w:hAnsi="Cambria" w:cs="Arial"/>
        </w:rPr>
        <w:t>intermediate levels in Europe, relative to Africa. T</w:t>
      </w:r>
      <w:r w:rsidR="00791661">
        <w:rPr>
          <w:rFonts w:ascii="Cambria" w:hAnsi="Cambria" w:cs="Arial"/>
        </w:rPr>
        <w:t>his suggests that these three substitution classes</w:t>
      </w:r>
      <w:r w:rsidR="0090232F">
        <w:rPr>
          <w:rFonts w:ascii="Cambria" w:hAnsi="Cambria" w:cs="Arial"/>
        </w:rPr>
        <w:t xml:space="preserve"> </w:t>
      </w:r>
      <w:r w:rsidR="00791661">
        <w:rPr>
          <w:rFonts w:ascii="Cambria" w:hAnsi="Cambria" w:cs="Arial"/>
        </w:rPr>
        <w:t>may</w:t>
      </w:r>
      <w:r w:rsidR="0090232F">
        <w:rPr>
          <w:rFonts w:ascii="Cambria" w:hAnsi="Cambria" w:cs="Arial"/>
        </w:rPr>
        <w:t xml:space="preserve"> represent a </w:t>
      </w:r>
      <w:r w:rsidR="00D356D4">
        <w:rPr>
          <w:rFonts w:ascii="Cambria" w:hAnsi="Cambria" w:cs="Arial"/>
        </w:rPr>
        <w:t xml:space="preserve">group </w:t>
      </w:r>
      <w:r w:rsidR="0090232F">
        <w:rPr>
          <w:rFonts w:ascii="Cambria" w:hAnsi="Cambria" w:cs="Arial"/>
        </w:rPr>
        <w:t xml:space="preserve">of polymorphism types enriched in Asia. A </w:t>
      </w:r>
      <w:r w:rsidR="00135A0D">
        <w:rPr>
          <w:rFonts w:ascii="Cambria" w:hAnsi="Cambria" w:cs="Arial"/>
        </w:rPr>
        <w:t xml:space="preserve">final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w:t>
      </w:r>
    </w:p>
    <w:p w14:paraId="216C9457" w14:textId="0FE84A85" w:rsidR="00367C19" w:rsidRDefault="00D7203B" w:rsidP="00CE6BCD">
      <w:pPr>
        <w:spacing w:after="0" w:line="360" w:lineRule="auto"/>
        <w:jc w:val="both"/>
        <w:rPr>
          <w:rFonts w:ascii="Cambria" w:hAnsi="Cambria" w:cs="Arial"/>
        </w:rPr>
      </w:pPr>
      <w:r>
        <w:rPr>
          <w:rFonts w:ascii="Cambria" w:hAnsi="Cambria" w:cs="Arial"/>
        </w:rPr>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r w:rsidR="00135A0D">
        <w:rPr>
          <w:rFonts w:ascii="Cambria" w:hAnsi="Cambria" w:cs="Arial"/>
        </w:rPr>
        <w:t>enrichment</w:t>
      </w:r>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r w:rsidR="0090232F">
        <w:rPr>
          <w:rFonts w:ascii="Cambria" w:hAnsi="Cambria" w:cs="Arial"/>
        </w:rPr>
        <w:t xml:space="preserve"> for each of these </w:t>
      </w:r>
      <w:r w:rsidR="00F81F16">
        <w:rPr>
          <w:rFonts w:ascii="Cambria" w:hAnsi="Cambria" w:cs="Arial"/>
        </w:rPr>
        <w:t>substitution classes</w:t>
      </w:r>
      <w:r w:rsidR="00E12327">
        <w:rPr>
          <w:rFonts w:ascii="Cambria" w:hAnsi="Cambria" w:cs="Arial"/>
        </w:rPr>
        <w:t xml:space="preserve"> (</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 xml:space="preserve">aken together, these results indicate that </w:t>
      </w:r>
      <w:r w:rsidR="004E17B6">
        <w:rPr>
          <w:rFonts w:ascii="Cambria" w:hAnsi="Cambria" w:cs="Arial"/>
        </w:rPr>
        <w:lastRenderedPageBreak/>
        <w:t>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145A3217" w:rsidR="007A5D5A" w:rsidRDefault="00607F14" w:rsidP="00110662">
      <w:pPr>
        <w:spacing w:after="0" w:line="360" w:lineRule="auto"/>
        <w:jc w:val="both"/>
        <w:rPr>
          <w:rFonts w:ascii="Cambria" w:hAnsi="Cambria" w:cs="Arial"/>
        </w:rPr>
      </w:pPr>
      <w:r>
        <w:rPr>
          <w:rFonts w:ascii="Cambria" w:hAnsi="Cambria" w:cs="Arial"/>
          <w:b/>
        </w:rPr>
        <w:tab/>
      </w:r>
      <w:r w:rsidR="00DF61D7">
        <w:rPr>
          <w:rFonts w:ascii="Cambria" w:hAnsi="Cambria" w:cs="Arial"/>
        </w:rPr>
        <w:t>W</w:t>
      </w:r>
      <w:r>
        <w:rPr>
          <w:rFonts w:ascii="Cambria" w:hAnsi="Cambria" w:cs="Arial"/>
        </w:rPr>
        <w:t xml:space="preserve">e next </w:t>
      </w:r>
      <w:r w:rsidR="00110662">
        <w:rPr>
          <w:rFonts w:ascii="Cambria" w:hAnsi="Cambria" w:cs="Arial"/>
        </w:rPr>
        <w:t>sought to identify sets of subst</w:t>
      </w:r>
      <w:r w:rsidR="00C26EBD">
        <w:rPr>
          <w:rFonts w:ascii="Cambria" w:hAnsi="Cambria" w:cs="Arial"/>
        </w:rPr>
        <w:t>itu</w:t>
      </w:r>
      <w:r w:rsidR="00110662">
        <w:rPr>
          <w:rFonts w:ascii="Cambria" w:hAnsi="Cambria" w:cs="Arial"/>
        </w:rPr>
        <w:t>tion classes that share similar profiles of enrichment or depletion across the globe, which</w:t>
      </w:r>
      <w:r w:rsidR="00DF61D7">
        <w:rPr>
          <w:rFonts w:ascii="Cambria" w:hAnsi="Cambria" w:cs="Arial"/>
        </w:rPr>
        <w:t xml:space="preserve"> we hypothesize</w:t>
      </w:r>
      <w:r w:rsidR="00110662">
        <w:rPr>
          <w:rFonts w:ascii="Cambria" w:hAnsi="Cambria" w:cs="Arial"/>
        </w:rPr>
        <w:t xml:space="preserve"> might be influenced</w:t>
      </w:r>
      <w:r>
        <w:rPr>
          <w:rFonts w:ascii="Cambria" w:hAnsi="Cambria" w:cs="Arial"/>
        </w:rPr>
        <w:t xml:space="preserve"> b</w:t>
      </w:r>
      <w:r w:rsidR="00110662">
        <w:rPr>
          <w:rFonts w:ascii="Cambria" w:hAnsi="Cambria" w:cs="Arial"/>
        </w:rPr>
        <w:t xml:space="preserve">y a common underlying mechanism. To this end, we </w:t>
      </w:r>
      <w:r w:rsidR="00DF61D7">
        <w:rPr>
          <w:rFonts w:ascii="Cambria" w:hAnsi="Cambria" w:cs="Arial"/>
        </w:rPr>
        <w:t xml:space="preserve">performed </w:t>
      </w:r>
      <w:r w:rsidR="00110662">
        <w:rPr>
          <w:rFonts w:ascii="Cambria" w:hAnsi="Cambria" w:cs="Arial"/>
        </w:rPr>
        <w:t xml:space="preserve">hierarchical clustering of 3-mer polymorphism types based upon their relative inferred mutation rates in each of the twenty 1,000 Genomes Project subpopulations comprising the non-admixed continental groups from our </w:t>
      </w:r>
      <w:r w:rsidR="00DF61D7">
        <w:rPr>
          <w:rFonts w:ascii="Cambria" w:hAnsi="Cambria" w:cs="Arial"/>
        </w:rPr>
        <w:t xml:space="preserve">initial </w:t>
      </w:r>
      <w:r w:rsidR="00110662">
        <w:rPr>
          <w:rFonts w:ascii="Cambria" w:hAnsi="Cambria" w:cs="Arial"/>
        </w:rPr>
        <w:t>analysis.</w:t>
      </w:r>
      <w:r w:rsidR="00110662">
        <w:rPr>
          <w:rFonts w:ascii="Cambria" w:hAnsi="Cambria" w:cs="Arial"/>
          <w:b/>
        </w:rPr>
        <w:t xml:space="preserve"> </w:t>
      </w:r>
    </w:p>
    <w:p w14:paraId="247BA1CE" w14:textId="06910A11"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“profiles” of substitution rates that emerge</w:t>
      </w:r>
      <w:r w:rsidR="00DF61D7">
        <w:rPr>
          <w:rFonts w:ascii="Cambria" w:hAnsi="Cambria" w:cs="Arial"/>
        </w:rPr>
        <w:t>d</w:t>
      </w:r>
      <w:r w:rsidR="00110662">
        <w:rPr>
          <w:rFonts w:ascii="Cambria" w:hAnsi="Cambria" w:cs="Arial"/>
        </w:rPr>
        <w:t xml:space="preserv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r w:rsidR="009E2ED5">
        <w:rPr>
          <w:rFonts w:ascii="Cambria" w:hAnsi="Cambria" w:cs="Arial"/>
        </w:rPr>
        <w:t xml:space="preserve">Profile </w:t>
      </w:r>
      <w:r w:rsidR="00901A94">
        <w:rPr>
          <w:rFonts w:ascii="Cambria" w:hAnsi="Cambria" w:cs="Arial"/>
        </w:rPr>
        <w:t>#</w:t>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110662">
        <w:rPr>
          <w:rFonts w:ascii="Cambria" w:hAnsi="Cambria" w:cs="Arial"/>
        </w:rPr>
        <w:fldChar w:fldCharType="separate"/>
      </w:r>
      <w:r w:rsidR="00FF17B7" w:rsidRPr="00FF17B7">
        <w:rPr>
          <w:rFonts w:ascii="Cambria" w:hAnsi="Cambria" w:cs="Arial"/>
          <w:noProof/>
          <w:vertAlign w:val="superscript"/>
        </w:rPr>
        <w:t>5,6</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w:t>
      </w:r>
      <w:r w:rsidR="00F81F16">
        <w:rPr>
          <w:rFonts w:ascii="Cambria" w:hAnsi="Cambria" w:cs="Arial"/>
        </w:rPr>
        <w:t xml:space="preserve">three </w:t>
      </w:r>
      <w:r w:rsidR="007E49AD">
        <w:rPr>
          <w:rFonts w:ascii="Cambria" w:hAnsi="Cambria" w:cs="Arial"/>
        </w:rPr>
        <w:t xml:space="preserve">polymorphisms in this group, </w:t>
      </w:r>
      <w:r w:rsidR="00E12327">
        <w:rPr>
          <w:rFonts w:ascii="Cambria" w:hAnsi="Cambria" w:cs="Arial"/>
        </w:rPr>
        <w:t>TCA→T</w:t>
      </w:r>
      <w:r w:rsidR="00F81F16">
        <w:rPr>
          <w:rFonts w:ascii="Cambria" w:hAnsi="Cambria" w:cs="Arial"/>
        </w:rPr>
        <w:t>,</w:t>
      </w:r>
      <w:r w:rsidR="00E12327">
        <w:rPr>
          <w:rFonts w:ascii="Cambria" w:hAnsi="Cambria" w:cs="Arial"/>
        </w:rPr>
        <w:t xml:space="preserve"> ACT→T</w:t>
      </w:r>
      <w:r w:rsidR="00F81F16">
        <w:rPr>
          <w:rFonts w:ascii="Cambria" w:hAnsi="Cambria" w:cs="Arial"/>
        </w:rPr>
        <w:t>, and GCC→T</w:t>
      </w:r>
      <w:r w:rsidR="00E12327">
        <w:rPr>
          <w:rFonts w:ascii="Cambria" w:hAnsi="Cambria" w:cs="Arial"/>
        </w:rPr>
        <w:t xml:space="preserve"> </w:t>
      </w:r>
      <w:r w:rsidR="0036517C">
        <w:rPr>
          <w:rFonts w:ascii="Cambria" w:hAnsi="Cambria" w:cs="Arial"/>
        </w:rPr>
        <w:t xml:space="preserve">are noted in the previous section </w:t>
      </w:r>
      <w:r w:rsidR="00991665">
        <w:rPr>
          <w:rFonts w:ascii="Cambria" w:hAnsi="Cambria" w:cs="Arial"/>
        </w:rPr>
        <w:t>(</w:t>
      </w:r>
      <w:r w:rsidR="00E12327" w:rsidRPr="005E6D1F">
        <w:rPr>
          <w:rFonts w:ascii="Cambria" w:hAnsi="Cambria" w:cs="Arial"/>
          <w:b/>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7D26723D" w14:textId="696BF956" w:rsidR="00F81F16"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w:t>
      </w:r>
      <w:r w:rsidR="00F81F16">
        <w:rPr>
          <w:rFonts w:ascii="Cambria" w:hAnsi="Cambria" w:cs="Arial"/>
        </w:rPr>
        <w:t>All three of these</w:t>
      </w:r>
      <w:r>
        <w:rPr>
          <w:rFonts w:ascii="Cambria" w:hAnsi="Cambria" w:cs="Arial"/>
        </w:rPr>
        <w:t xml:space="preserve">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proofErr w:type="spellStart"/>
      <w:r w:rsidR="00901A94" w:rsidRPr="00B34F0F">
        <w:rPr>
          <w:rFonts w:ascii="Cambria" w:hAnsi="Cambria" w:cs="Arial"/>
        </w:rPr>
        <w:t>P</w:t>
      </w:r>
      <w:r w:rsidR="00901A94" w:rsidRPr="00B34F0F">
        <w:rPr>
          <w:rFonts w:ascii="Cambria" w:hAnsi="Cambria" w:cs="Arial"/>
          <w:vertAlign w:val="subscript"/>
        </w:rPr>
        <w:t>ordered</w:t>
      </w:r>
      <w:proofErr w:type="spellEnd"/>
      <w:r w:rsidR="00901A94" w:rsidRPr="00B34F0F">
        <w:rPr>
          <w:rFonts w:ascii="Cambria" w:hAnsi="Cambria" w:cs="Arial"/>
        </w:rPr>
        <w:t xml:space="preserve"> &lt; 7 x 10</w:t>
      </w:r>
      <w:r w:rsidR="00901A94" w:rsidRPr="00B34F0F">
        <w:rPr>
          <w:rFonts w:ascii="Cambria" w:hAnsi="Cambria" w:cs="Arial"/>
          <w:vertAlign w:val="superscript"/>
        </w:rPr>
        <w:t>-</w:t>
      </w:r>
      <w:r w:rsidR="00901A94" w:rsidRPr="00901A94">
        <w:rPr>
          <w:rFonts w:ascii="Cambria" w:hAnsi="Cambria" w:cs="Arial"/>
          <w:vertAlign w:val="superscript"/>
        </w:rPr>
        <w:t>40</w:t>
      </w:r>
      <w:r w:rsidR="00901A94">
        <w:rPr>
          <w:rFonts w:ascii="Cambria" w:hAnsi="Cambria" w:cs="Arial"/>
        </w:rPr>
        <w:t xml:space="preserve">, </w:t>
      </w:r>
      <w:r w:rsidR="009E2ED5" w:rsidRPr="00901A94">
        <w:rPr>
          <w:rFonts w:ascii="Cambria" w:hAnsi="Cambria" w:cs="Arial"/>
          <w:b/>
        </w:rPr>
        <w:t>Table</w:t>
      </w:r>
      <w:r w:rsidR="009E2ED5" w:rsidRPr="00CE6BCD">
        <w:rPr>
          <w:rFonts w:ascii="Cambria" w:hAnsi="Cambria" w:cs="Arial"/>
          <w:b/>
        </w:rPr>
        <w:t xml:space="preserve"> 1</w:t>
      </w:r>
      <w:r w:rsidR="009E2ED5">
        <w:rPr>
          <w:rFonts w:ascii="Cambria" w:hAnsi="Cambria" w:cs="Arial"/>
        </w:rPr>
        <w:t>)</w:t>
      </w:r>
      <w:r w:rsidR="0036517C">
        <w:rPr>
          <w:rFonts w:ascii="Cambria" w:hAnsi="Cambria" w:cs="Arial"/>
        </w:rPr>
        <w:t>.</w:t>
      </w:r>
      <w:r w:rsidR="00225327">
        <w:rPr>
          <w:rFonts w:ascii="Cambria" w:hAnsi="Cambria" w:cs="Arial"/>
        </w:rPr>
        <w:t xml:space="preserve"> </w:t>
      </w:r>
      <w:r w:rsidR="00F81F16">
        <w:rPr>
          <w:rFonts w:ascii="Cambria" w:hAnsi="Cambria" w:cs="Arial"/>
        </w:rPr>
        <w:t>Next</w:t>
      </w:r>
      <w:r>
        <w:rPr>
          <w:rFonts w:ascii="Cambria" w:hAnsi="Cambria" w:cs="Arial"/>
        </w:rPr>
        <w:t>,</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C92BDF">
        <w:rPr>
          <w:rFonts w:ascii="Cambria" w:hAnsi="Cambria" w:cs="Arial"/>
        </w:rPr>
        <w:t>P</w:t>
      </w:r>
      <w:r w:rsidR="009E2ED5">
        <w:rPr>
          <w:rFonts w:ascii="Cambria" w:hAnsi="Cambria" w:cs="Arial"/>
        </w:rPr>
        <w:t>rofile</w:t>
      </w:r>
      <w:r w:rsidR="00F81F16">
        <w:rPr>
          <w:rFonts w:ascii="Cambria" w:hAnsi="Cambria" w:cs="Arial"/>
        </w:rPr>
        <w:t>s</w:t>
      </w:r>
      <w:r w:rsidR="009E2ED5">
        <w:rPr>
          <w:rFonts w:ascii="Cambria" w:hAnsi="Cambria" w:cs="Arial"/>
        </w:rPr>
        <w:t xml:space="preserve"> </w:t>
      </w:r>
      <w:r w:rsidR="00A3468F">
        <w:rPr>
          <w:rFonts w:ascii="Cambria" w:hAnsi="Cambria" w:cs="Arial"/>
        </w:rPr>
        <w:t>#</w:t>
      </w:r>
      <w:r w:rsidR="00F81F16">
        <w:rPr>
          <w:rFonts w:ascii="Cambria" w:hAnsi="Cambria" w:cs="Arial"/>
        </w:rPr>
        <w:t>3</w:t>
      </w:r>
      <w:r>
        <w:rPr>
          <w:rFonts w:ascii="Cambria" w:hAnsi="Cambria" w:cs="Arial"/>
        </w:rPr>
        <w:t xml:space="preserve">a and </w:t>
      </w:r>
      <w:r w:rsidR="00A3468F">
        <w:rPr>
          <w:rFonts w:ascii="Cambria" w:hAnsi="Cambria" w:cs="Arial"/>
        </w:rPr>
        <w:t>#</w:t>
      </w:r>
      <w:r w:rsidR="00F81F16">
        <w:rPr>
          <w:rFonts w:ascii="Cambria" w:hAnsi="Cambria" w:cs="Arial"/>
        </w:rPr>
        <w:t>3</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 xml:space="preserve">appear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F81F16">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E67414">
        <w:rPr>
          <w:rFonts w:ascii="Cambria" w:hAnsi="Cambria" w:cs="Arial"/>
        </w:rPr>
        <w:fldChar w:fldCharType="separate"/>
      </w:r>
      <w:r w:rsidR="00FF17B7" w:rsidRPr="00FF17B7">
        <w:rPr>
          <w:rFonts w:ascii="Cambria" w:hAnsi="Cambria" w:cs="Arial"/>
          <w:noProof/>
          <w:vertAlign w:val="superscript"/>
        </w:rPr>
        <w:t>6</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sidR="00832E3A">
        <w:rPr>
          <w:rFonts w:ascii="Cambria" w:hAnsi="Cambria" w:cs="Arial"/>
        </w:rPr>
        <w:t>3</w:t>
      </w:r>
      <w:r w:rsidR="00E12327">
        <w:rPr>
          <w:rFonts w:ascii="Cambria" w:hAnsi="Cambria" w:cs="Arial"/>
        </w:rPr>
        <w:t xml:space="preserve"> may represent two distinct signatures of enrichment for cer</w:t>
      </w:r>
      <w:r w:rsidR="005C27C5">
        <w:rPr>
          <w:rFonts w:ascii="Cambria" w:hAnsi="Cambria" w:cs="Arial"/>
        </w:rPr>
        <w:t>tain mutation types in Asia.</w:t>
      </w:r>
      <w:r w:rsidR="00F81F16">
        <w:rPr>
          <w:rFonts w:ascii="Cambria" w:hAnsi="Cambria" w:cs="Arial"/>
        </w:rPr>
        <w:t xml:space="preserve"> </w:t>
      </w:r>
    </w:p>
    <w:p w14:paraId="4DE5DC45" w14:textId="203CDACB" w:rsidR="004E5EB0" w:rsidRDefault="00F81F16" w:rsidP="00F81F16">
      <w:pPr>
        <w:spacing w:after="0" w:line="360" w:lineRule="auto"/>
        <w:ind w:firstLine="640"/>
        <w:jc w:val="both"/>
        <w:rPr>
          <w:rFonts w:ascii="Cambria" w:hAnsi="Cambria" w:cs="Arial"/>
        </w:rPr>
      </w:pPr>
      <w:r>
        <w:rPr>
          <w:rFonts w:ascii="Cambria" w:hAnsi="Cambria" w:cs="Arial"/>
        </w:rPr>
        <w:t xml:space="preserve">The remaining two profiles both involve </w:t>
      </w:r>
      <w:r w:rsidR="00A3468F">
        <w:rPr>
          <w:rFonts w:ascii="Cambria" w:hAnsi="Cambria" w:cs="Arial"/>
        </w:rPr>
        <w:t>substitutions</w:t>
      </w:r>
      <w:r>
        <w:rPr>
          <w:rFonts w:ascii="Cambria" w:hAnsi="Cambria" w:cs="Arial"/>
        </w:rPr>
        <w:t xml:space="preserve"> within CpG contexts. Profile #4, corresponds to the CpG transitions, which cluster together even after the data are normalized to show only relative mutation rates (</w:t>
      </w:r>
      <w:r w:rsidRPr="00CE6BCD">
        <w:rPr>
          <w:rFonts w:ascii="Cambria" w:hAnsi="Cambria" w:cs="Arial"/>
          <w:b/>
        </w:rPr>
        <w:t>Figure 1D</w:t>
      </w:r>
      <w:r>
        <w:rPr>
          <w:rFonts w:ascii="Cambria" w:hAnsi="Cambria" w:cs="Arial"/>
        </w:rPr>
        <w:t xml:space="preserve">). </w:t>
      </w:r>
      <w:r w:rsidR="00CA3C59">
        <w:rPr>
          <w:rFonts w:ascii="Cambria" w:hAnsi="Cambria" w:cs="Arial"/>
        </w:rPr>
        <w:t>The</w:t>
      </w:r>
      <w:r w:rsidR="004E5EB0">
        <w:rPr>
          <w:rFonts w:ascii="Cambria" w:hAnsi="Cambria" w:cs="Arial"/>
        </w:rPr>
        <w:t xml:space="preserve"> final </w:t>
      </w:r>
      <w:r w:rsidR="00297001">
        <w:rPr>
          <w:rFonts w:ascii="Cambria" w:hAnsi="Cambria" w:cs="Arial"/>
        </w:rPr>
        <w:t xml:space="preserve">profile </w:t>
      </w:r>
      <w:r w:rsidR="004E5EB0">
        <w:rPr>
          <w:rFonts w:ascii="Cambria" w:hAnsi="Cambria" w:cs="Arial"/>
        </w:rPr>
        <w:t>(</w:t>
      </w:r>
      <w:r w:rsidR="00297001">
        <w:rPr>
          <w:rFonts w:ascii="Cambria" w:hAnsi="Cambria" w:cs="Arial"/>
        </w:rPr>
        <w:t>#</w:t>
      </w:r>
      <w:r w:rsidR="004E5EB0">
        <w:rPr>
          <w:rFonts w:ascii="Cambria" w:hAnsi="Cambria" w:cs="Arial"/>
        </w:rPr>
        <w:t xml:space="preserve">5) </w:t>
      </w:r>
      <w:r w:rsidR="00CE6BCD">
        <w:rPr>
          <w:rFonts w:ascii="Cambria" w:hAnsi="Cambria" w:cs="Arial"/>
        </w:rPr>
        <w:t xml:space="preserve">is </w:t>
      </w:r>
      <w:r w:rsidR="00297001">
        <w:rPr>
          <w:rFonts w:ascii="Cambria" w:hAnsi="Cambria" w:cs="Arial"/>
        </w:rPr>
        <w:t>comprised</w:t>
      </w:r>
      <w:r w:rsidR="004E5EB0">
        <w:rPr>
          <w:rFonts w:ascii="Cambria" w:hAnsi="Cambria" w:cs="Arial"/>
        </w:rPr>
        <w:t xml:space="preserve"> </w:t>
      </w:r>
      <w:r w:rsidR="00CE6BCD">
        <w:rPr>
          <w:rFonts w:ascii="Cambria" w:hAnsi="Cambria" w:cs="Arial"/>
        </w:rPr>
        <w:t xml:space="preserve">of </w:t>
      </w:r>
      <w:r w:rsidR="004E5EB0">
        <w:rPr>
          <w:rFonts w:ascii="Cambria" w:hAnsi="Cambria" w:cs="Arial"/>
        </w:rPr>
        <w:t>CpG transversions which appear to be elevated in Africa.</w:t>
      </w:r>
      <w:r w:rsidR="00B93202">
        <w:rPr>
          <w:rFonts w:ascii="Cambria" w:hAnsi="Cambria" w:cs="Arial"/>
        </w:rPr>
        <w:t xml:space="preserve"> </w:t>
      </w:r>
      <w:r w:rsidR="004E5EB0">
        <w:rPr>
          <w:rFonts w:ascii="Cambria" w:hAnsi="Cambria" w:cs="Arial"/>
        </w:rPr>
        <w:t>However, Harris and Pritchard</w:t>
      </w:r>
      <w:r w:rsidR="004E5EB0">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E5EB0">
        <w:rPr>
          <w:rFonts w:ascii="Cambria" w:hAnsi="Cambria" w:cs="Arial"/>
        </w:rPr>
        <w:fldChar w:fldCharType="separate"/>
      </w:r>
      <w:r w:rsidR="00FF17B7" w:rsidRPr="00FF17B7">
        <w:rPr>
          <w:rFonts w:ascii="Cambria" w:hAnsi="Cambria" w:cs="Arial"/>
          <w:noProof/>
          <w:vertAlign w:val="superscript"/>
        </w:rPr>
        <w:t>6</w:t>
      </w:r>
      <w:r w:rsidR="004E5EB0">
        <w:rPr>
          <w:rFonts w:ascii="Cambria" w:hAnsi="Cambria" w:cs="Arial"/>
        </w:rPr>
        <w:fldChar w:fldCharType="end"/>
      </w:r>
      <w:r w:rsidR="004E5EB0">
        <w:rPr>
          <w:rFonts w:ascii="Cambria" w:hAnsi="Cambria" w:cs="Arial"/>
        </w:rPr>
        <w:t xml:space="preserve"> report that the proportions of these polymorphism types do not </w:t>
      </w:r>
      <w:r w:rsidR="004E3919">
        <w:rPr>
          <w:rFonts w:ascii="Cambria" w:hAnsi="Cambria" w:cs="Arial"/>
        </w:rPr>
        <w:t>appear to agree between the Sim</w:t>
      </w:r>
      <w:r w:rsidR="004E5EB0">
        <w:rPr>
          <w:rFonts w:ascii="Cambria" w:hAnsi="Cambria" w:cs="Arial"/>
        </w:rPr>
        <w:t xml:space="preserve">ons Diversity Genome Project and </w:t>
      </w:r>
      <w:r w:rsidR="00C92BDF">
        <w:rPr>
          <w:rFonts w:ascii="Cambria" w:hAnsi="Cambria" w:cs="Arial"/>
        </w:rPr>
        <w:t xml:space="preserve">the </w:t>
      </w:r>
      <w:r w:rsidR="004E5EB0">
        <w:rPr>
          <w:rFonts w:ascii="Cambria" w:hAnsi="Cambria" w:cs="Arial"/>
        </w:rPr>
        <w:t xml:space="preserve">1,000 </w:t>
      </w:r>
      <w:r w:rsidR="00C92BDF">
        <w:rPr>
          <w:rFonts w:ascii="Cambria" w:hAnsi="Cambria" w:cs="Arial"/>
        </w:rPr>
        <w:t>G</w:t>
      </w:r>
      <w:r w:rsidR="004E5EB0">
        <w:rPr>
          <w:rFonts w:ascii="Cambria" w:hAnsi="Cambria" w:cs="Arial"/>
        </w:rPr>
        <w:t>enomes</w:t>
      </w:r>
      <w:r w:rsidR="00C92BDF">
        <w:rPr>
          <w:rFonts w:ascii="Cambria" w:hAnsi="Cambria" w:cs="Arial"/>
        </w:rPr>
        <w:t xml:space="preserve"> Project</w:t>
      </w:r>
      <w:r w:rsidR="004E5EB0">
        <w:rPr>
          <w:rFonts w:ascii="Cambria" w:hAnsi="Cambria" w:cs="Arial"/>
        </w:rPr>
        <w:t>.</w:t>
      </w:r>
      <w:r w:rsidR="00B93202">
        <w:rPr>
          <w:rFonts w:ascii="Cambria" w:hAnsi="Cambria" w:cs="Arial"/>
        </w:rPr>
        <w:t xml:space="preserve"> </w:t>
      </w:r>
      <w:r w:rsidR="004E5EB0">
        <w:rPr>
          <w:rFonts w:ascii="Cambria" w:hAnsi="Cambria" w:cs="Arial"/>
        </w:rPr>
        <w:t xml:space="preserve">This suggests that </w:t>
      </w:r>
      <w:r w:rsidR="00297001">
        <w:rPr>
          <w:rFonts w:ascii="Cambria" w:hAnsi="Cambria" w:cs="Arial"/>
        </w:rPr>
        <w:t>this profile</w:t>
      </w:r>
      <w:r w:rsidR="004E5EB0">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sidR="004E5EB0">
        <w:rPr>
          <w:rFonts w:ascii="Cambria" w:hAnsi="Cambria" w:cs="Arial"/>
        </w:rPr>
        <w:t xml:space="preserve"> artifact</w:t>
      </w:r>
      <w:r w:rsidR="005C27C5">
        <w:rPr>
          <w:rFonts w:ascii="Cambria" w:hAnsi="Cambria" w:cs="Arial"/>
        </w:rPr>
        <w:t>, rather than a true divergence in mutation rate</w:t>
      </w:r>
      <w:r w:rsidR="004E5EB0">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C92BDF">
        <w:rPr>
          <w:rFonts w:ascii="Cambria" w:hAnsi="Cambria" w:cs="Arial"/>
        </w:rPr>
        <w:t>are similar across populations ascertained by the</w:t>
      </w:r>
      <w:r w:rsidR="002D7025">
        <w:rPr>
          <w:rFonts w:ascii="Cambria" w:hAnsi="Cambria" w:cs="Arial"/>
        </w:rPr>
        <w:t xml:space="preserve"> 1,000 </w:t>
      </w:r>
      <w:r w:rsidR="00C92BDF">
        <w:rPr>
          <w:rFonts w:ascii="Cambria" w:hAnsi="Cambria" w:cs="Arial"/>
        </w:rPr>
        <w:t>G</w:t>
      </w:r>
      <w:r w:rsidR="002D7025">
        <w:rPr>
          <w:rFonts w:ascii="Cambria" w:hAnsi="Cambria" w:cs="Arial"/>
        </w:rPr>
        <w:t>enomes</w:t>
      </w:r>
      <w:r w:rsidR="00C92BDF">
        <w:rPr>
          <w:rFonts w:ascii="Cambria" w:hAnsi="Cambria" w:cs="Arial"/>
        </w:rPr>
        <w:t xml:space="preserve"> Project</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79FC1112" w:rsidR="002970CA" w:rsidRDefault="00B1604C"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lastRenderedPageBreak/>
        <w:t xml:space="preserve">Broader </w:t>
      </w:r>
      <w:r w:rsidR="0036517C">
        <w:rPr>
          <w:rFonts w:ascii="Cambria" w:hAnsi="Cambria" w:cs="Arial"/>
          <w:b/>
        </w:rPr>
        <w:t xml:space="preserve">sequence contexts </w:t>
      </w:r>
      <w:r>
        <w:rPr>
          <w:rFonts w:ascii="Cambria" w:hAnsi="Cambria" w:cs="Arial"/>
          <w:b/>
        </w:rPr>
        <w:t xml:space="preserve">around </w:t>
      </w:r>
      <w:r w:rsidR="002970CA">
        <w:rPr>
          <w:rFonts w:ascii="Cambria" w:hAnsi="Cambria" w:cs="Arial"/>
          <w:b/>
        </w:rPr>
        <w:t>3</w:t>
      </w:r>
      <w:r w:rsidR="00BF7C18">
        <w:rPr>
          <w:rFonts w:ascii="Cambria" w:hAnsi="Cambria" w:cs="Arial"/>
          <w:b/>
        </w:rPr>
        <w:t>-</w:t>
      </w:r>
      <w:r w:rsidR="0036517C">
        <w:rPr>
          <w:rFonts w:ascii="Cambria" w:hAnsi="Cambria" w:cs="Arial"/>
          <w:b/>
        </w:rPr>
        <w:t>mer signatures</w:t>
      </w:r>
    </w:p>
    <w:p w14:paraId="4316EA63" w14:textId="4C502B53" w:rsidR="00C46B7A" w:rsidRDefault="002970CA" w:rsidP="002970CA">
      <w:pPr>
        <w:spacing w:after="0" w:line="360" w:lineRule="auto"/>
        <w:jc w:val="both"/>
        <w:rPr>
          <w:rFonts w:ascii="Cambria" w:hAnsi="Cambria" w:cs="Arial"/>
        </w:rPr>
      </w:pPr>
      <w:r>
        <w:rPr>
          <w:rFonts w:ascii="Cambria" w:hAnsi="Cambria" w:cs="Arial"/>
          <w:b/>
        </w:rPr>
        <w:tab/>
      </w:r>
      <w:r w:rsidR="00BA3E69">
        <w:rPr>
          <w:rFonts w:ascii="Cambria" w:hAnsi="Cambria" w:cs="Arial"/>
        </w:rPr>
        <w:t xml:space="preserve">Our previous work has indicated that </w:t>
      </w:r>
      <w:r w:rsidR="00B00C80">
        <w:rPr>
          <w:rFonts w:ascii="Cambria" w:hAnsi="Cambria" w:cs="Arial"/>
        </w:rPr>
        <w:t>broader windows of</w:t>
      </w:r>
      <w:r w:rsidR="005F6B4A">
        <w:rPr>
          <w:rFonts w:ascii="Cambria" w:hAnsi="Cambria" w:cs="Arial"/>
        </w:rPr>
        <w:t xml:space="preserve"> sequence context </w:t>
      </w:r>
      <w:r w:rsidR="00B00C80">
        <w:rPr>
          <w:rFonts w:ascii="Cambria" w:hAnsi="Cambria" w:cs="Arial"/>
        </w:rPr>
        <w:t>around a</w:t>
      </w:r>
      <w:r w:rsidR="005F6B4A">
        <w:rPr>
          <w:rFonts w:ascii="Cambria" w:hAnsi="Cambria" w:cs="Arial"/>
        </w:rPr>
        <w:t xml:space="preserve"> </w:t>
      </w:r>
      <w:r w:rsidR="00A206B1">
        <w:rPr>
          <w:rFonts w:ascii="Cambria" w:hAnsi="Cambria" w:cs="Arial"/>
        </w:rPr>
        <w:t>genetic locus</w:t>
      </w:r>
      <w:r w:rsidR="002D4D05">
        <w:rPr>
          <w:rFonts w:ascii="Cambria" w:hAnsi="Cambria" w:cs="Arial"/>
        </w:rPr>
        <w:t xml:space="preserve"> can have a substantive</w:t>
      </w:r>
      <w:r w:rsidR="005F6B4A">
        <w:rPr>
          <w:rFonts w:ascii="Cambria" w:hAnsi="Cambria" w:cs="Arial"/>
        </w:rPr>
        <w:t xml:space="preserve"> effect on the probability of </w:t>
      </w:r>
      <w:r w:rsidR="00B00C80">
        <w:rPr>
          <w:rFonts w:ascii="Cambria" w:hAnsi="Cambria" w:cs="Arial"/>
        </w:rPr>
        <w:t>substitution</w:t>
      </w:r>
      <w:r w:rsidR="00B00C80">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B00C80">
        <w:rPr>
          <w:rFonts w:ascii="Cambria" w:hAnsi="Cambria" w:cs="Arial"/>
        </w:rPr>
        <w:fldChar w:fldCharType="separate"/>
      </w:r>
      <w:r w:rsidR="00FF17B7" w:rsidRPr="00FF17B7">
        <w:rPr>
          <w:rFonts w:ascii="Cambria" w:hAnsi="Cambria" w:cs="Arial"/>
          <w:noProof/>
          <w:vertAlign w:val="superscript"/>
        </w:rPr>
        <w:t>3,7</w:t>
      </w:r>
      <w:r w:rsidR="00B00C80">
        <w:rPr>
          <w:rFonts w:ascii="Cambria" w:hAnsi="Cambria" w:cs="Arial"/>
        </w:rPr>
        <w:fldChar w:fldCharType="end"/>
      </w:r>
      <w:r w:rsidR="00BA3E69">
        <w:rPr>
          <w:rFonts w:ascii="Cambria" w:hAnsi="Cambria" w:cs="Arial"/>
        </w:rPr>
        <w:t>. Thus,</w:t>
      </w:r>
      <w:r w:rsidR="005F6B4A">
        <w:rPr>
          <w:rFonts w:ascii="Cambria" w:hAnsi="Cambria" w:cs="Arial"/>
        </w:rPr>
        <w:t xml:space="preserve"> w</w:t>
      </w:r>
      <w:r>
        <w:rPr>
          <w:rFonts w:ascii="Cambria" w:hAnsi="Cambria" w:cs="Arial"/>
        </w:rPr>
        <w:t xml:space="preserve">e next </w:t>
      </w:r>
      <w:r w:rsidR="00A3468F">
        <w:rPr>
          <w:rFonts w:ascii="Cambria" w:hAnsi="Cambria" w:cs="Arial"/>
        </w:rPr>
        <w:t xml:space="preserve">took each </w:t>
      </w:r>
      <w:r w:rsidR="00917C7E">
        <w:rPr>
          <w:rFonts w:ascii="Cambria" w:hAnsi="Cambria" w:cs="Arial"/>
        </w:rPr>
        <w:t xml:space="preserve">3-mer type identified </w:t>
      </w:r>
      <w:r w:rsidR="00A3468F">
        <w:rPr>
          <w:rFonts w:ascii="Cambria" w:hAnsi="Cambria" w:cs="Arial"/>
        </w:rPr>
        <w:t xml:space="preserve">as heterogeneous </w:t>
      </w:r>
      <w:r w:rsidR="00917C7E">
        <w:rPr>
          <w:rFonts w:ascii="Cambria" w:hAnsi="Cambria" w:cs="Arial"/>
        </w:rPr>
        <w:t>in the previous section</w:t>
      </w:r>
      <w:r w:rsidR="00A3468F">
        <w:rPr>
          <w:rFonts w:ascii="Cambria" w:hAnsi="Cambria" w:cs="Arial"/>
        </w:rPr>
        <w:t xml:space="preserve"> and measured the frequency of private substitutions in </w:t>
      </w:r>
      <w:r w:rsidR="00B00C80">
        <w:rPr>
          <w:rFonts w:ascii="Cambria" w:hAnsi="Cambria" w:cs="Arial"/>
        </w:rPr>
        <w:t xml:space="preserve">a broader window of </w:t>
      </w:r>
      <w:r w:rsidR="00917C7E">
        <w:rPr>
          <w:rFonts w:ascii="Cambria" w:hAnsi="Cambria" w:cs="Arial"/>
        </w:rPr>
        <w:t>local sequence context</w:t>
      </w:r>
      <w:r w:rsidR="00B00C80">
        <w:rPr>
          <w:rFonts w:ascii="Cambria" w:hAnsi="Cambria" w:cs="Arial"/>
        </w:rPr>
        <w:t xml:space="preserve"> that considered three flanking nucleotides</w:t>
      </w:r>
      <w:r w:rsidR="00CE6BCD">
        <w:rPr>
          <w:rFonts w:ascii="Cambria" w:hAnsi="Cambria" w:cs="Arial"/>
        </w:rPr>
        <w:t xml:space="preserve"> </w:t>
      </w:r>
      <w:r w:rsidR="00396F92">
        <w:rPr>
          <w:rFonts w:ascii="Cambria" w:hAnsi="Cambria" w:cs="Arial"/>
        </w:rPr>
        <w:t>(</w:t>
      </w:r>
      <w:r w:rsidR="00B00C80">
        <w:rPr>
          <w:rFonts w:ascii="Cambria" w:hAnsi="Cambria" w:cs="Arial"/>
          <w:i/>
        </w:rPr>
        <w:t>i.e.</w:t>
      </w:r>
      <w:r w:rsidR="00396F92">
        <w:rPr>
          <w:rFonts w:ascii="Cambria" w:hAnsi="Cambria" w:cs="Arial"/>
        </w:rPr>
        <w:t xml:space="preserve">, </w:t>
      </w:r>
      <w:r w:rsidR="00A3468F">
        <w:rPr>
          <w:rFonts w:ascii="Cambria" w:hAnsi="Cambria" w:cs="Arial"/>
        </w:rPr>
        <w:t xml:space="preserve">a </w:t>
      </w:r>
      <w:proofErr w:type="spellStart"/>
      <w:r w:rsidR="00A3468F">
        <w:rPr>
          <w:rFonts w:ascii="Cambria" w:hAnsi="Cambria" w:cs="Arial"/>
        </w:rPr>
        <w:t>heptanucleotide</w:t>
      </w:r>
      <w:proofErr w:type="spellEnd"/>
      <w:r w:rsidR="00A3468F">
        <w:rPr>
          <w:rFonts w:ascii="Cambria" w:hAnsi="Cambria" w:cs="Arial"/>
        </w:rPr>
        <w:t xml:space="preserve">, or </w:t>
      </w:r>
      <w:r w:rsidR="00BA3E69">
        <w:rPr>
          <w:rFonts w:ascii="Cambria" w:hAnsi="Cambria" w:cs="Arial"/>
        </w:rPr>
        <w:t>‘</w:t>
      </w:r>
      <w:r w:rsidR="00396F92">
        <w:rPr>
          <w:rFonts w:ascii="Cambria" w:hAnsi="Cambria" w:cs="Arial"/>
        </w:rPr>
        <w:t>7-mer</w:t>
      </w:r>
      <w:r w:rsidR="00BA3E69">
        <w:rPr>
          <w:rFonts w:ascii="Cambria" w:hAnsi="Cambria" w:cs="Arial"/>
        </w:rPr>
        <w:t>’</w:t>
      </w:r>
      <w:r w:rsidR="00917C7E">
        <w:rPr>
          <w:rFonts w:ascii="Cambria" w:hAnsi="Cambria" w:cs="Arial"/>
        </w:rPr>
        <w:t xml:space="preserve"> </w:t>
      </w:r>
      <w:r w:rsidR="00A3468F">
        <w:rPr>
          <w:rFonts w:ascii="Cambria" w:hAnsi="Cambria" w:cs="Arial"/>
        </w:rPr>
        <w:t xml:space="preserve">context </w:t>
      </w:r>
      <w:r w:rsidR="00917C7E">
        <w:rPr>
          <w:rFonts w:ascii="Cambria" w:hAnsi="Cambria" w:cs="Arial"/>
        </w:rPr>
        <w:t>window</w:t>
      </w:r>
      <w:r w:rsidR="00396F92">
        <w:rPr>
          <w:rFonts w:ascii="Cambria" w:hAnsi="Cambria" w:cs="Arial"/>
        </w:rPr>
        <w:t>)</w:t>
      </w:r>
      <w:r w:rsidR="00CE6BCD">
        <w:rPr>
          <w:rFonts w:ascii="Cambria" w:hAnsi="Cambria" w:cs="Arial"/>
        </w:rPr>
        <w:t>.</w:t>
      </w:r>
      <w:r w:rsidR="00917C7E">
        <w:rPr>
          <w:rFonts w:ascii="Cambria" w:hAnsi="Cambria" w:cs="Arial"/>
        </w:rPr>
        <w:t xml:space="preserve">  This subdivided each 3-mer substitution into 256 distinct 7-mer classes, allowing us to ask whether the population-specific heterogeneity was </w:t>
      </w:r>
      <w:r w:rsidR="00A3468F">
        <w:rPr>
          <w:rFonts w:ascii="Cambria" w:hAnsi="Cambria" w:cs="Arial"/>
        </w:rPr>
        <w:t xml:space="preserve">common </w:t>
      </w:r>
      <w:r w:rsidR="00917C7E">
        <w:rPr>
          <w:rFonts w:ascii="Cambria" w:hAnsi="Cambria" w:cs="Arial"/>
        </w:rPr>
        <w:t>to all 7-mer expansions</w:t>
      </w:r>
      <w:r w:rsidR="00A3468F">
        <w:rPr>
          <w:rFonts w:ascii="Cambria" w:hAnsi="Cambria" w:cs="Arial"/>
        </w:rPr>
        <w:t>,</w:t>
      </w:r>
      <w:r w:rsidR="00917C7E">
        <w:rPr>
          <w:rFonts w:ascii="Cambria" w:hAnsi="Cambria" w:cs="Arial"/>
        </w:rPr>
        <w:t xml:space="preserve"> </w:t>
      </w:r>
      <w:r w:rsidR="00A3468F">
        <w:rPr>
          <w:rFonts w:ascii="Cambria" w:hAnsi="Cambria" w:cs="Arial"/>
        </w:rPr>
        <w:t xml:space="preserve">or confined to a </w:t>
      </w:r>
      <w:r w:rsidR="00917C7E">
        <w:rPr>
          <w:rFonts w:ascii="Cambria" w:hAnsi="Cambria" w:cs="Arial"/>
        </w:rPr>
        <w:t xml:space="preserve">specific </w:t>
      </w:r>
      <w:r w:rsidR="00A3468F">
        <w:rPr>
          <w:rFonts w:ascii="Cambria" w:hAnsi="Cambria" w:cs="Arial"/>
        </w:rPr>
        <w:t xml:space="preserve">subset of those </w:t>
      </w:r>
      <w:r w:rsidR="00917C7E">
        <w:rPr>
          <w:rFonts w:ascii="Cambria" w:hAnsi="Cambria" w:cs="Arial"/>
        </w:rPr>
        <w:t>contexts.</w:t>
      </w:r>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y = x</w:t>
      </w:r>
      <w:r w:rsidR="00B00C80">
        <w:rPr>
          <w:rFonts w:ascii="Cambria" w:hAnsi="Cambria" w:cs="Arial"/>
        </w:rPr>
        <w:t xml:space="preserve"> diagonal</w:t>
      </w:r>
      <w:r w:rsidR="00C46B7A">
        <w:rPr>
          <w:rFonts w:ascii="Cambria" w:hAnsi="Cambria" w:cs="Arial"/>
        </w:rPr>
        <w:t xml:space="preserve">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w:t>
      </w:r>
      <w:r w:rsidR="00B00C80">
        <w:rPr>
          <w:rFonts w:ascii="Cambria" w:hAnsi="Cambria" w:cs="Arial"/>
        </w:rPr>
        <w:t xml:space="preserve"> </w:t>
      </w:r>
      <w:r w:rsidR="00C46B7A">
        <w:rPr>
          <w:rFonts w:ascii="Cambria" w:hAnsi="Cambria" w:cs="Arial"/>
        </w:rPr>
        <w:t>=</w:t>
      </w:r>
      <w:r w:rsidR="00B00C80">
        <w:rPr>
          <w:rFonts w:ascii="Cambria" w:hAnsi="Cambria" w:cs="Arial"/>
        </w:rPr>
        <w:t xml:space="preserve"> </w:t>
      </w:r>
      <w:r w:rsidR="00C46B7A">
        <w:rPr>
          <w:rFonts w:ascii="Cambria" w:hAnsi="Cambria" w:cs="Arial"/>
        </w:rPr>
        <w:t>x line (case III).</w:t>
      </w:r>
    </w:p>
    <w:p w14:paraId="117F2A48" w14:textId="67F0C823"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 xml:space="preserve">mers comprising </w:t>
      </w:r>
      <w:r w:rsidR="00B00C80">
        <w:rPr>
          <w:rFonts w:ascii="Cambria" w:hAnsi="Cambria" w:cs="Arial"/>
        </w:rPr>
        <w:t>profiles</w:t>
      </w:r>
      <w:r w:rsidR="0056357F">
        <w:rPr>
          <w:rFonts w:ascii="Cambria" w:hAnsi="Cambria" w:cs="Arial"/>
        </w:rPr>
        <w:t xml:space="preserve"> </w:t>
      </w:r>
      <w:r w:rsidR="00B00C80">
        <w:rPr>
          <w:rFonts w:ascii="Cambria" w:hAnsi="Cambria" w:cs="Arial"/>
        </w:rPr>
        <w:t>#</w:t>
      </w:r>
      <w:r w:rsidR="0056357F">
        <w:rPr>
          <w:rFonts w:ascii="Cambria" w:hAnsi="Cambria" w:cs="Arial"/>
        </w:rPr>
        <w:t>1,</w:t>
      </w:r>
      <w:r>
        <w:rPr>
          <w:rFonts w:ascii="Cambria" w:hAnsi="Cambria" w:cs="Arial"/>
        </w:rPr>
        <w:t xml:space="preserve"> </w:t>
      </w:r>
      <w:r w:rsidR="00B00C80">
        <w:rPr>
          <w:rFonts w:ascii="Cambria" w:hAnsi="Cambria" w:cs="Arial"/>
        </w:rPr>
        <w:t>#</w:t>
      </w:r>
      <w:r w:rsidR="00EC33A9">
        <w:rPr>
          <w:rFonts w:ascii="Cambria" w:hAnsi="Cambria" w:cs="Arial"/>
        </w:rPr>
        <w:t xml:space="preserve">2, and </w:t>
      </w:r>
      <w:r w:rsidR="00B00C80">
        <w:rPr>
          <w:rFonts w:ascii="Cambria" w:hAnsi="Cambria" w:cs="Arial"/>
        </w:rPr>
        <w:t>#</w:t>
      </w:r>
      <w:r w:rsidR="00CA3C59">
        <w:rPr>
          <w:rFonts w:ascii="Cambria" w:hAnsi="Cambria" w:cs="Arial"/>
        </w:rPr>
        <w:t>4</w:t>
      </w:r>
      <w:r w:rsidR="0056357F">
        <w:rPr>
          <w:rFonts w:ascii="Cambria" w:hAnsi="Cambria" w:cs="Arial"/>
        </w:rPr>
        <w:t xml:space="preserve"> matched case II (</w:t>
      </w:r>
      <w:r w:rsidR="0056357F" w:rsidRPr="00917C7E">
        <w:rPr>
          <w:rFonts w:ascii="Cambria" w:hAnsi="Cambria" w:cs="Arial"/>
          <w:b/>
        </w:rPr>
        <w:t>Figure 2B</w:t>
      </w:r>
      <w:r w:rsidR="00BA3E69">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w:t>
      </w:r>
      <w:r w:rsidR="00BA3E69">
        <w:rPr>
          <w:rFonts w:ascii="Cambria" w:hAnsi="Cambria" w:cs="Arial"/>
        </w:rPr>
        <w:t>,</w:t>
      </w:r>
      <w:r w:rsidR="00917C7E">
        <w:rPr>
          <w:rFonts w:ascii="Cambria" w:hAnsi="Cambria" w:cs="Arial"/>
        </w:rPr>
        <w:t xml:space="preserve">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 xml:space="preserve">not </w:t>
      </w:r>
      <w:r w:rsidR="00CA3C59">
        <w:rPr>
          <w:rFonts w:ascii="Cambria" w:hAnsi="Cambria" w:cs="Arial"/>
        </w:rPr>
        <w:t>clearly linked</w:t>
      </w:r>
      <w:r w:rsidR="00396F92">
        <w:rPr>
          <w:rFonts w:ascii="Cambria" w:hAnsi="Cambria" w:cs="Arial"/>
        </w:rPr>
        <w:t xml:space="preserve">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B00C80">
        <w:rPr>
          <w:rFonts w:ascii="Cambria" w:hAnsi="Cambria" w:cs="Arial"/>
        </w:rPr>
        <w:t>3</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 xml:space="preserve">mer polymorphisms </w:t>
      </w:r>
      <w:r w:rsidR="00A206B1">
        <w:rPr>
          <w:rFonts w:ascii="Cambria" w:hAnsi="Cambria" w:cs="Arial"/>
        </w:rPr>
        <w:t xml:space="preserve">heterogeneous across </w:t>
      </w:r>
      <w:r>
        <w:rPr>
          <w:rFonts w:ascii="Cambria" w:hAnsi="Cambria" w:cs="Arial"/>
        </w:rPr>
        <w:t>East Asia (</w:t>
      </w:r>
      <w:r w:rsidRPr="00917C7E">
        <w:rPr>
          <w:rFonts w:ascii="Cambria" w:hAnsi="Cambria" w:cs="Arial"/>
          <w:b/>
        </w:rPr>
        <w:t>Figure 3</w:t>
      </w:r>
      <w:r w:rsidR="005F75A7" w:rsidRPr="00917C7E">
        <w:rPr>
          <w:rFonts w:ascii="Cambria" w:hAnsi="Cambria" w:cs="Arial"/>
          <w:b/>
        </w:rPr>
        <w:t>B</w:t>
      </w:r>
      <w:r w:rsidR="00B00C80">
        <w:rPr>
          <w:rFonts w:ascii="Cambria" w:hAnsi="Cambria" w:cs="Arial"/>
          <w:b/>
        </w:rPr>
        <w:t>,</w:t>
      </w:r>
      <w:r w:rsidR="00396F92" w:rsidRPr="00917C7E">
        <w:rPr>
          <w:rFonts w:ascii="Cambria" w:hAnsi="Cambria" w:cs="Arial"/>
          <w:b/>
        </w:rPr>
        <w:t xml:space="preserve"> Supplementary Note</w:t>
      </w:r>
      <w:r>
        <w:rPr>
          <w:rFonts w:ascii="Cambria" w:hAnsi="Cambria" w:cs="Arial"/>
        </w:rPr>
        <w:t>).</w:t>
      </w:r>
    </w:p>
    <w:p w14:paraId="0662CBDA" w14:textId="6F0D45F3" w:rsidR="00186494" w:rsidRDefault="009650BF" w:rsidP="002F38A1">
      <w:pPr>
        <w:spacing w:after="0" w:line="360" w:lineRule="auto"/>
        <w:jc w:val="both"/>
        <w:rPr>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we considered each of the 1</w:t>
      </w:r>
      <w:r w:rsidR="00BA3E69">
        <w:rPr>
          <w:rFonts w:ascii="Cambria" w:hAnsi="Cambria" w:cs="Arial"/>
        </w:rPr>
        <w:t>,</w:t>
      </w:r>
      <w:r w:rsidR="00166917">
        <w:rPr>
          <w:rFonts w:ascii="Cambria" w:hAnsi="Cambria" w:cs="Arial"/>
        </w:rPr>
        <w:t xml:space="preserve">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7B25B5">
        <w:rPr>
          <w:rFonts w:ascii="Cambria" w:hAnsi="Cambria" w:cs="Arial"/>
        </w:rPr>
        <w:t>3</w:t>
      </w:r>
      <w:r>
        <w:rPr>
          <w:rFonts w:ascii="Cambria" w:hAnsi="Cambria" w:cs="Arial"/>
        </w:rPr>
        <w:t xml:space="preserve"> polymorphism proportion) and Chinese Dai from Xish</w:t>
      </w:r>
      <w:r w:rsidR="00EC33A9">
        <w:rPr>
          <w:rFonts w:ascii="Cambria" w:hAnsi="Cambria" w:cs="Arial"/>
        </w:rPr>
        <w:t>uangban</w:t>
      </w:r>
      <w:r w:rsidR="00806111">
        <w:rPr>
          <w:rFonts w:ascii="Cambria" w:hAnsi="Cambria" w:cs="Arial"/>
        </w:rPr>
        <w:t>n</w:t>
      </w:r>
      <w:r w:rsidR="00EC33A9">
        <w:rPr>
          <w:rFonts w:ascii="Cambria" w:hAnsi="Cambria" w:cs="Arial"/>
        </w:rPr>
        <w:t>a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7B25B5">
        <w:rPr>
          <w:rFonts w:ascii="Cambria" w:hAnsi="Cambria" w:cs="Arial"/>
        </w:rPr>
        <w:t>3</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7B25B5">
        <w:rPr>
          <w:rFonts w:ascii="Cambria" w:hAnsi="Cambria" w:cs="Arial"/>
        </w:rPr>
        <w:t>fourteen</w:t>
      </w:r>
      <w:r w:rsidR="0001434C">
        <w:rPr>
          <w:rFonts w:ascii="Cambria" w:hAnsi="Cambria" w:cs="Arial"/>
        </w:rPr>
        <w:t xml:space="preserv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7B25B5">
        <w:rPr>
          <w:rFonts w:ascii="Cambria" w:hAnsi="Cambria" w:cs="Arial"/>
        </w:rPr>
        <w:t xml:space="preserve">Of these, ten </w:t>
      </w:r>
      <w:r w:rsidR="007D005A">
        <w:rPr>
          <w:rFonts w:ascii="Cambria" w:hAnsi="Cambria" w:cs="Arial"/>
        </w:rPr>
        <w:t>have the shared motif</w:t>
      </w:r>
      <w:r w:rsidR="007B25B5">
        <w:rPr>
          <w:rFonts w:ascii="Cambria" w:hAnsi="Cambria" w:cs="Arial"/>
        </w:rPr>
        <w:t xml:space="preserve">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7B25B5">
        <w:rPr>
          <w:rFonts w:ascii="Cambria" w:hAnsi="Cambria" w:cs="Arial"/>
        </w:rPr>
        <w:t xml:space="preserve">fourteen </w:t>
      </w:r>
      <w:r w:rsidR="00241237">
        <w:rPr>
          <w:rFonts w:ascii="Cambria" w:hAnsi="Cambria" w:cs="Arial"/>
        </w:rPr>
        <w:t>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East Asia</w:t>
      </w:r>
      <w:r w:rsidR="009D52E8">
        <w:rPr>
          <w:rFonts w:ascii="Cambria" w:hAnsi="Cambria" w:cs="Arial"/>
        </w:rPr>
        <w:t>, relative to the autosomes</w:t>
      </w:r>
      <w:r w:rsidR="0001434C">
        <w:rPr>
          <w:rFonts w:ascii="Cambria" w:hAnsi="Cambria" w:cs="Arial"/>
        </w:rPr>
        <w:t xml:space="preserve"> (</w:t>
      </w:r>
      <w:r w:rsidR="00BA3E69">
        <w:rPr>
          <w:rFonts w:ascii="Cambria" w:hAnsi="Cambria" w:cs="Arial"/>
        </w:rPr>
        <w:t xml:space="preserve">though we note that </w:t>
      </w:r>
      <w:r w:rsidR="00CA3C59">
        <w:rPr>
          <w:rFonts w:ascii="Cambria" w:hAnsi="Cambria" w:cs="Arial"/>
        </w:rPr>
        <w:t xml:space="preserve">many of the </w:t>
      </w:r>
      <w:r w:rsidR="00BA3E69">
        <w:rPr>
          <w:rFonts w:ascii="Cambria" w:hAnsi="Cambria" w:cs="Arial"/>
        </w:rPr>
        <w:t xml:space="preserve">ten </w:t>
      </w:r>
      <w:r w:rsidR="00917C7E">
        <w:rPr>
          <w:rFonts w:ascii="Cambria" w:hAnsi="Cambria" w:cs="Arial"/>
        </w:rPr>
        <w:t xml:space="preserve">other </w:t>
      </w:r>
      <w:r w:rsidR="007B25B5">
        <w:rPr>
          <w:rFonts w:ascii="Cambria" w:hAnsi="Cambria" w:cs="Arial"/>
        </w:rPr>
        <w:t>substitution classes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p>
    <w:p w14:paraId="451765A5" w14:textId="77777777" w:rsidR="00396F92" w:rsidRPr="00775502" w:rsidRDefault="00396F92" w:rsidP="002F38A1">
      <w:pPr>
        <w:spacing w:after="0" w:line="360" w:lineRule="auto"/>
        <w:jc w:val="both"/>
        <w:rPr>
          <w:rFonts w:ascii="Cambria" w:hAnsi="Cambria" w:cs="Arial"/>
        </w:rPr>
      </w:pPr>
    </w:p>
    <w:p w14:paraId="1112E4D2" w14:textId="33379559" w:rsidR="00D435EE" w:rsidRPr="002F38A1" w:rsidRDefault="00D41FAD" w:rsidP="002F38A1">
      <w:pPr>
        <w:spacing w:after="0" w:line="360" w:lineRule="auto"/>
        <w:jc w:val="both"/>
        <w:rPr>
          <w:rFonts w:ascii="Cambria" w:hAnsi="Cambria" w:cs="Arial"/>
          <w:b/>
        </w:rPr>
      </w:pPr>
      <w:r w:rsidRPr="002F38A1">
        <w:rPr>
          <w:rFonts w:ascii="Cambria" w:hAnsi="Cambria" w:cs="Arial"/>
          <w:b/>
        </w:rPr>
        <w:t xml:space="preserve">Variable polymorphism types among </w:t>
      </w:r>
      <w:r w:rsidR="00BA3E69">
        <w:rPr>
          <w:rFonts w:ascii="Cambria" w:hAnsi="Cambria" w:cs="Arial"/>
          <w:b/>
        </w:rPr>
        <w:t>broader</w:t>
      </w:r>
      <w:r w:rsidR="00BA3E69" w:rsidRPr="002F38A1">
        <w:rPr>
          <w:rFonts w:ascii="Cambria" w:hAnsi="Cambria" w:cs="Arial"/>
          <w:b/>
        </w:rPr>
        <w:t xml:space="preserve"> </w:t>
      </w:r>
      <w:r w:rsidRPr="002F38A1">
        <w:rPr>
          <w:rFonts w:ascii="Cambria" w:hAnsi="Cambria" w:cs="Arial"/>
          <w:b/>
        </w:rPr>
        <w:t>sequence context</w:t>
      </w:r>
      <w:r w:rsidR="00BA3E69">
        <w:rPr>
          <w:rFonts w:ascii="Cambria" w:hAnsi="Cambria" w:cs="Arial"/>
          <w:b/>
        </w:rPr>
        <w:t xml:space="preserve"> models</w:t>
      </w:r>
    </w:p>
    <w:p w14:paraId="333BE431" w14:textId="0B3AC39B"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01434C">
        <w:rPr>
          <w:rFonts w:ascii="Cambria" w:hAnsi="Cambria" w:cs="Arial"/>
        </w:rPr>
        <w:fldChar w:fldCharType="separate"/>
      </w:r>
      <w:r w:rsidR="00FF17B7" w:rsidRPr="00FF17B7">
        <w:rPr>
          <w:rFonts w:ascii="Cambria" w:hAnsi="Cambria" w:cs="Arial"/>
          <w:noProof/>
          <w:vertAlign w:val="superscript"/>
        </w:rPr>
        <w:t>3</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58D39382"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r w:rsidR="00D10E32">
        <w:rPr>
          <w:rFonts w:ascii="Cambria" w:hAnsi="Cambria" w:cs="Arial"/>
        </w:rPr>
        <w:t>56</w:t>
      </w:r>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53</w:t>
      </w:r>
      <w:r w:rsidR="00846CA3">
        <w:rPr>
          <w:rFonts w:ascii="Cambria" w:hAnsi="Cambria" w:cs="Arial"/>
        </w:rPr>
        <w:t>5</w:t>
      </w:r>
      <w:r w:rsidR="00CA6978" w:rsidRPr="002F38A1">
        <w:rPr>
          <w:rFonts w:ascii="Cambria" w:hAnsi="Cambria" w:cs="Arial"/>
        </w:rPr>
        <w:t xml:space="preserve"> </w:t>
      </w:r>
      <w:r w:rsidR="00846CA3">
        <w:rPr>
          <w:rFonts w:ascii="Cambria" w:hAnsi="Cambria" w:cs="Arial"/>
        </w:rPr>
        <w:t>tested polymorphism types</w:t>
      </w:r>
      <w:r w:rsidR="00CA6978" w:rsidRPr="002F38A1">
        <w:rPr>
          <w:rFonts w:ascii="Cambria" w:hAnsi="Cambria" w:cs="Arial"/>
        </w:rPr>
        <w:t xml:space="preserve">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BA3E69">
        <w:rPr>
          <w:rFonts w:ascii="Cambria" w:hAnsi="Cambria" w:cs="Arial"/>
          <w:b/>
        </w:rPr>
        <w:t>;</w:t>
      </w:r>
      <w:r w:rsidR="00846CA3">
        <w:rPr>
          <w:rFonts w:ascii="Cambria" w:hAnsi="Cambria" w:cs="Arial"/>
          <w:b/>
        </w:rPr>
        <w:t xml:space="preserve"> </w:t>
      </w:r>
      <w:r w:rsidR="00846CA3">
        <w:rPr>
          <w:rFonts w:ascii="Cambria" w:hAnsi="Cambria" w:cs="Arial"/>
        </w:rPr>
        <w:t>one 5-mer polymorphism was not observed a sufficient number of times in each population to justify a valid statistical test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D10E32">
        <w:rPr>
          <w:rFonts w:ascii="Cambria" w:hAnsi="Cambria" w:cs="Arial"/>
        </w:rPr>
        <w:t>48</w:t>
      </w:r>
      <w:r w:rsidR="00D10E32" w:rsidRPr="002F38A1">
        <w:rPr>
          <w:rFonts w:ascii="Cambria" w:hAnsi="Cambria" w:cs="Arial"/>
        </w:rPr>
        <w:t xml:space="preserve"> </w:t>
      </w:r>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sidR="00CA6978" w:rsidRPr="002F38A1">
        <w:rPr>
          <w:rFonts w:ascii="Cambria" w:hAnsi="Cambria" w:cs="Arial"/>
        </w:rPr>
        <w:fldChar w:fldCharType="separate"/>
      </w:r>
      <w:r w:rsidR="00FF17B7" w:rsidRPr="00FF17B7">
        <w:rPr>
          <w:rFonts w:ascii="Cambria" w:hAnsi="Cambria" w:cs="Arial"/>
          <w:noProof/>
          <w:vertAlign w:val="superscript"/>
        </w:rPr>
        <w:t>4,5</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9255A1">
        <w:rPr>
          <w:rFonts w:ascii="Cambria" w:hAnsi="Cambria" w:cs="Arial"/>
        </w:rPr>
        <w:t xml:space="preserve">59 </w:t>
      </w:r>
      <w:r w:rsidR="00CA6978" w:rsidRPr="002F38A1">
        <w:rPr>
          <w:rFonts w:ascii="Cambria" w:hAnsi="Cambria" w:cs="Arial"/>
        </w:rPr>
        <w:t>represent expansions of</w:t>
      </w:r>
      <w:r w:rsidR="00D70BD5">
        <w:rPr>
          <w:rFonts w:ascii="Cambria" w:hAnsi="Cambria" w:cs="Arial"/>
        </w:rPr>
        <w:t xml:space="preserve"> </w:t>
      </w:r>
      <w:r w:rsidR="009255A1">
        <w:rPr>
          <w:rFonts w:ascii="Cambria" w:hAnsi="Cambria" w:cs="Arial"/>
        </w:rPr>
        <w:t xml:space="preserve">other </w:t>
      </w:r>
      <w:r w:rsidR="00D70BD5">
        <w:rPr>
          <w:rFonts w:ascii="Cambria" w:hAnsi="Cambria" w:cs="Arial"/>
        </w:rPr>
        <w:t>3</w:t>
      </w:r>
      <w:r w:rsidR="0077196F">
        <w:rPr>
          <w:rFonts w:ascii="Cambria" w:hAnsi="Cambria" w:cs="Arial"/>
        </w:rPr>
        <w:t>-</w:t>
      </w:r>
      <w:r w:rsidR="00D70BD5">
        <w:rPr>
          <w:rFonts w:ascii="Cambria" w:hAnsi="Cambria" w:cs="Arial"/>
        </w:rPr>
        <w:t xml:space="preserve">mers </w:t>
      </w:r>
      <w:r w:rsidR="009255A1">
        <w:rPr>
          <w:rFonts w:ascii="Cambria" w:hAnsi="Cambria" w:cs="Arial"/>
        </w:rPr>
        <w:t xml:space="preserve">noted in </w:t>
      </w:r>
      <w:r w:rsidR="003B097F">
        <w:rPr>
          <w:rFonts w:ascii="Cambria" w:hAnsi="Cambria" w:cs="Arial"/>
        </w:rPr>
        <w:t xml:space="preserve">Table </w:t>
      </w:r>
      <w:r w:rsidR="009255A1">
        <w:rPr>
          <w:rFonts w:ascii="Cambria" w:hAnsi="Cambria" w:cs="Arial"/>
        </w:rPr>
        <w:t>1</w:t>
      </w:r>
      <w:r w:rsidR="009D4CEB">
        <w:rPr>
          <w:rFonts w:ascii="Cambria" w:hAnsi="Cambria" w:cs="Arial"/>
        </w:rPr>
        <w:t>.</w:t>
      </w:r>
      <w:r w:rsidR="0065321C">
        <w:rPr>
          <w:rFonts w:ascii="Cambria" w:hAnsi="Cambria" w:cs="Arial"/>
        </w:rPr>
        <w:t xml:space="preserve"> However, the remaining </w:t>
      </w:r>
      <w:r w:rsidR="009255A1">
        <w:rPr>
          <w:rFonts w:ascii="Cambria" w:hAnsi="Cambria" w:cs="Arial"/>
        </w:rPr>
        <w:t>49</w:t>
      </w:r>
      <w:r w:rsidR="009255A1"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w:t>
      </w:r>
      <w:r w:rsidR="00E204D5">
        <w:rPr>
          <w:rFonts w:ascii="Cambria" w:hAnsi="Cambria" w:cs="Arial"/>
        </w:rPr>
        <w:t>.</w:t>
      </w:r>
      <w:r w:rsidR="00E204D5" w:rsidRPr="002F38A1">
        <w:rPr>
          <w:rFonts w:ascii="Cambria" w:hAnsi="Cambria" w:cs="Arial"/>
        </w:rPr>
        <w:t xml:space="preserve">  </w:t>
      </w:r>
    </w:p>
    <w:p w14:paraId="5D438410" w14:textId="70E42157"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w:t>
      </w:r>
      <w:r w:rsidR="009255A1">
        <w:rPr>
          <w:rFonts w:ascii="Cambria" w:hAnsi="Cambria" w:cs="Arial"/>
        </w:rPr>
        <w:t xml:space="preserve">668 </w:t>
      </w:r>
      <w:r w:rsidR="004E3919">
        <w:rPr>
          <w:rFonts w:ascii="Cambria" w:hAnsi="Cambria" w:cs="Arial"/>
        </w:rPr>
        <w:t>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w:t>
      </w:r>
      <w:r w:rsidR="009255A1">
        <w:rPr>
          <w:rFonts w:ascii="Cambria" w:hAnsi="Cambria" w:cs="Arial"/>
        </w:rPr>
        <w:t>41</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w:t>
      </w:r>
      <w:r w:rsidR="009255A1">
        <w:rPr>
          <w:rFonts w:ascii="Cambria" w:hAnsi="Cambria" w:cs="Arial"/>
        </w:rPr>
        <w:t>119</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w:t>
      </w:r>
      <w:r w:rsidR="009255A1">
        <w:rPr>
          <w:rFonts w:ascii="Cambria" w:hAnsi="Cambria" w:cs="Arial"/>
        </w:rPr>
        <w:t>2</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9255A1">
        <w:rPr>
          <w:rFonts w:ascii="Cambria" w:hAnsi="Cambria" w:cs="Arial"/>
        </w:rPr>
        <w:t>3</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w:t>
      </w:r>
      <w:r w:rsidR="009255A1">
        <w:rPr>
          <w:rFonts w:ascii="Cambria" w:hAnsi="Cambria" w:cs="Arial"/>
          <w:vertAlign w:val="superscript"/>
        </w:rPr>
        <w:t>9</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w:t>
      </w:r>
      <w:r w:rsidR="009255A1">
        <w:rPr>
          <w:rFonts w:ascii="Cambria" w:hAnsi="Cambria" w:cs="Arial"/>
        </w:rPr>
        <w:t>2</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59298F">
        <w:rPr>
          <w:rFonts w:ascii="Cambria" w:hAnsi="Cambria" w:cs="Arial"/>
        </w:rPr>
        <w:t xml:space="preserve">fourteen </w:t>
      </w:r>
      <w:r w:rsidR="004C2061">
        <w:rPr>
          <w:rFonts w:ascii="Cambria" w:hAnsi="Cambria" w:cs="Arial"/>
        </w:rPr>
        <w:t>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r w:rsidR="00DB7F16">
        <w:rPr>
          <w:rFonts w:ascii="Cambria" w:hAnsi="Cambria" w:cs="Arial"/>
        </w:rPr>
        <w:t>profile #</w:t>
      </w:r>
      <w:r w:rsidR="0059298F">
        <w:rPr>
          <w:rFonts w:ascii="Cambria" w:hAnsi="Cambria" w:cs="Arial"/>
        </w:rPr>
        <w:t>3</w:t>
      </w:r>
      <w:r w:rsidR="004C2061">
        <w:rPr>
          <w:rFonts w:ascii="Cambria" w:hAnsi="Cambria" w:cs="Arial"/>
        </w:rPr>
        <w:t xml:space="preserve">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521350A1" w:rsidR="00650004"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59298F">
        <w:rPr>
          <w:rFonts w:ascii="Cambria" w:hAnsi="Cambria" w:cs="Arial"/>
        </w:rPr>
        <w:t>&lt;</w:t>
      </w:r>
      <w:r w:rsidRPr="004E38BC">
        <w:rPr>
          <w:rFonts w:ascii="Cambria" w:hAnsi="Cambria" w:cs="Arial"/>
        </w:rPr>
        <w:t xml:space="preserve"> </w:t>
      </w:r>
      <w:r w:rsidR="0059298F">
        <w:rPr>
          <w:rFonts w:ascii="Cambria" w:hAnsi="Cambria" w:cs="Arial"/>
        </w:rPr>
        <w:t>2</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w:t>
      </w:r>
      <w:r w:rsidR="0059298F">
        <w:rPr>
          <w:rFonts w:ascii="Cambria" w:hAnsi="Cambria" w:cs="Arial"/>
          <w:vertAlign w:val="superscript"/>
        </w:rPr>
        <w:t>21</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w:t>
      </w:r>
      <w:r w:rsidR="0059298F">
        <w:rPr>
          <w:rFonts w:ascii="Cambria" w:hAnsi="Cambria" w:cs="Arial"/>
        </w:rPr>
        <w:t>6</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w:t>
      </w:r>
      <w:r w:rsidR="0059298F">
        <w:rPr>
          <w:rFonts w:ascii="Cambria" w:hAnsi="Cambria" w:cs="Arial"/>
        </w:rPr>
        <w:t>6.2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w:t>
      </w:r>
      <w:r w:rsidR="0059298F">
        <w:rPr>
          <w:rFonts w:ascii="Cambria" w:hAnsi="Cambria" w:cs="Arial"/>
          <w:vertAlign w:val="superscript"/>
        </w:rPr>
        <w:t>6</w:t>
      </w:r>
      <w:r>
        <w:rPr>
          <w:rFonts w:ascii="Cambria" w:hAnsi="Cambria" w:cs="Arial"/>
        </w:rPr>
        <w:t>).</w:t>
      </w:r>
      <w:r w:rsidR="00B93202">
        <w:rPr>
          <w:rFonts w:ascii="Cambria" w:hAnsi="Cambria" w:cs="Arial"/>
        </w:rPr>
        <w:t xml:space="preserve"> </w:t>
      </w:r>
      <w:r>
        <w:rPr>
          <w:rFonts w:ascii="Cambria" w:hAnsi="Cambria" w:cs="Arial"/>
        </w:rPr>
        <w:lastRenderedPageBreak/>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4093960B" w14:textId="77777777" w:rsidR="004B0341" w:rsidRPr="002F38A1" w:rsidRDefault="004B0341" w:rsidP="00A206B1">
      <w:pPr>
        <w:spacing w:after="0" w:line="360" w:lineRule="auto"/>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260E333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A206B1">
        <w:rPr>
          <w:rFonts w:ascii="Cambria" w:hAnsi="Cambria" w:cs="Arial"/>
        </w:rPr>
        <w:t xml:space="preserve">frequencies </w:t>
      </w:r>
      <w:r w:rsidR="003C2F98">
        <w:rPr>
          <w:rFonts w:ascii="Cambria" w:hAnsi="Cambria" w:cs="Arial"/>
        </w:rPr>
        <w:t>between human populations</w:t>
      </w:r>
      <w:r w:rsidR="00770693">
        <w:rPr>
          <w:rFonts w:ascii="Cambria" w:hAnsi="Cambria" w:cs="Arial"/>
        </w:rPr>
        <w:t xml:space="preserve"> at a global scale. </w:t>
      </w:r>
      <w:r w:rsidR="007A6DD8">
        <w:rPr>
          <w:rFonts w:ascii="Cambria" w:hAnsi="Cambria" w:cs="Arial"/>
        </w:rPr>
        <w:t>W</w:t>
      </w:r>
      <w:r w:rsidR="00770693">
        <w:rPr>
          <w:rFonts w:ascii="Cambria" w:hAnsi="Cambria" w:cs="Arial"/>
        </w:rPr>
        <w:t>hether these patterns reflect a true difference in underlying mutational processes, and what those underlying causes might be, remains</w:t>
      </w:r>
      <w:r w:rsidR="00B718CE">
        <w:rPr>
          <w:rFonts w:ascii="Cambria" w:hAnsi="Cambria" w:cs="Arial"/>
        </w:rPr>
        <w:t xml:space="preserve"> </w:t>
      </w:r>
      <w:r w:rsidR="007A6DD8">
        <w:rPr>
          <w:rFonts w:ascii="Cambria" w:hAnsi="Cambria" w:cs="Arial"/>
        </w:rPr>
        <w:t>unclear</w:t>
      </w:r>
      <w:r w:rsidR="00A206B1">
        <w:rPr>
          <w:rFonts w:ascii="Cambria" w:hAnsi="Cambria" w:cs="Arial"/>
        </w:rPr>
        <w:t xml:space="preserve">. </w:t>
      </w:r>
      <w:r w:rsidR="00B718CE">
        <w:rPr>
          <w:rFonts w:ascii="Cambria" w:hAnsi="Cambria" w:cs="Arial"/>
        </w:rPr>
        <w:t xml:space="preserve"> </w:t>
      </w:r>
      <w:r w:rsidR="00A206B1">
        <w:rPr>
          <w:rFonts w:ascii="Cambria" w:hAnsi="Cambria" w:cs="Arial"/>
        </w:rPr>
        <w:t>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T, is still poorly understood</w:t>
      </w:r>
      <w:r w:rsidR="00A206B1">
        <w:rPr>
          <w:rFonts w:ascii="Cambria" w:hAnsi="Cambria" w:cs="Arial"/>
        </w:rPr>
        <w:t>:</w:t>
      </w:r>
      <w:r w:rsidR="00C01662">
        <w:rPr>
          <w:rFonts w:ascii="Cambria" w:hAnsi="Cambria" w:cs="Arial"/>
        </w:rPr>
        <w:t xml:space="preserve"> Although </w:t>
      </w:r>
      <w:r w:rsidR="007A6DD8">
        <w:rPr>
          <w:rFonts w:ascii="Cambria" w:hAnsi="Cambria" w:cs="Arial"/>
        </w:rPr>
        <w:t xml:space="preserve">this rate </w:t>
      </w:r>
      <w:r w:rsidR="00C01662">
        <w:rPr>
          <w:rFonts w:ascii="Cambria" w:hAnsi="Cambria" w:cs="Arial"/>
        </w:rPr>
        <w:t>appears to correlate with mutational signatures linked to ultraviolet radiation or alkylating agents in one cancer study</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"&lt;sup&gt;5,10&lt;/sup&gt;", "plainTextFormattedCitation" : "5,10", "previouslyFormattedCitation" : "&lt;sup&gt;5,10&lt;/sup&gt;"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w:t>
      </w:r>
      <w:r w:rsidR="00C01662">
        <w:rPr>
          <w:rFonts w:ascii="Cambria" w:hAnsi="Cambria" w:cs="Arial"/>
        </w:rPr>
        <w:fldChar w:fldCharType="end"/>
      </w:r>
      <w:r w:rsidR="00C01662">
        <w:rPr>
          <w:rFonts w:ascii="Cambria" w:hAnsi="Cambria" w:cs="Arial"/>
        </w:rPr>
        <w:t xml:space="preserve">. </w:t>
      </w:r>
    </w:p>
    <w:p w14:paraId="08E6F310" w14:textId="725F4A19" w:rsidR="00577C02" w:rsidRDefault="00C01662" w:rsidP="00E04BA9">
      <w:pPr>
        <w:spacing w:after="0" w:line="360" w:lineRule="auto"/>
        <w:ind w:firstLine="720"/>
        <w:jc w:val="both"/>
        <w:rPr>
          <w:rFonts w:ascii="Cambria" w:hAnsi="Cambria" w:cs="Arial"/>
        </w:rPr>
      </w:pPr>
      <w:r>
        <w:rPr>
          <w:rFonts w:ascii="Cambria" w:hAnsi="Cambria" w:cs="Arial"/>
        </w:rPr>
        <w:t>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7A6DD8">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7A6DD8">
        <w:rPr>
          <w:rFonts w:ascii="Cambria" w:hAnsi="Cambria" w:cs="Arial"/>
        </w:rPr>
        <w:fldChar w:fldCharType="separate"/>
      </w:r>
      <w:r w:rsidR="00FF17B7" w:rsidRPr="00FF17B7">
        <w:rPr>
          <w:rFonts w:ascii="Cambria" w:hAnsi="Cambria" w:cs="Arial"/>
          <w:noProof/>
          <w:vertAlign w:val="superscript"/>
        </w:rPr>
        <w:t>5,6</w:t>
      </w:r>
      <w:r w:rsidR="007A6DD8">
        <w:rPr>
          <w:rFonts w:ascii="Cambria" w:hAnsi="Cambria" w:cs="Arial"/>
        </w:rPr>
        <w:fldChar w:fldCharType="end"/>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w:t>
      </w:r>
      <w:r w:rsidR="007A6DD8">
        <w:rPr>
          <w:rFonts w:ascii="Cambria" w:hAnsi="Cambria" w:cs="Arial"/>
        </w:rPr>
        <w:t xml:space="preserve">scrutiny of </w:t>
      </w:r>
      <w:r w:rsidR="00E04BA9">
        <w:rPr>
          <w:rFonts w:ascii="Cambria" w:hAnsi="Cambria" w:cs="Arial"/>
        </w:rPr>
        <w:t>these differences</w:t>
      </w:r>
      <w:r w:rsidR="000F49E1">
        <w:rPr>
          <w:rFonts w:ascii="Cambria" w:hAnsi="Cambria" w:cs="Arial"/>
        </w:rPr>
        <w:t xml:space="preserve"> may </w:t>
      </w:r>
      <w:r w:rsidR="007A6DD8">
        <w:rPr>
          <w:rFonts w:ascii="Cambria" w:hAnsi="Cambria" w:cs="Arial"/>
        </w:rPr>
        <w:t>provide an</w:t>
      </w:r>
      <w:r w:rsidR="000F49E1">
        <w:rPr>
          <w:rFonts w:ascii="Cambria" w:hAnsi="Cambria" w:cs="Arial"/>
        </w:rPr>
        <w:t xml:space="preserve">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58D1F90D" w:rsidR="000F49E1" w:rsidRDefault="000F49E1" w:rsidP="000F49E1">
      <w:pPr>
        <w:spacing w:after="0" w:line="360" w:lineRule="auto"/>
        <w:ind w:firstLine="720"/>
        <w:jc w:val="both"/>
        <w:rPr>
          <w:rFonts w:ascii="Cambria" w:hAnsi="Cambria" w:cs="Arial"/>
        </w:rPr>
      </w:pPr>
      <w:r>
        <w:rPr>
          <w:rFonts w:ascii="Cambria" w:hAnsi="Cambria" w:cs="Arial"/>
        </w:rPr>
        <w:t xml:space="preserve">One </w:t>
      </w:r>
      <w:r w:rsidR="00A206B1">
        <w:rPr>
          <w:rFonts w:ascii="Cambria" w:hAnsi="Cambria" w:cs="Arial"/>
        </w:rPr>
        <w:t xml:space="preserve">approach </w:t>
      </w:r>
      <w:r>
        <w:rPr>
          <w:rFonts w:ascii="Cambria" w:hAnsi="Cambria" w:cs="Arial"/>
        </w:rPr>
        <w:t xml:space="preserve">that </w:t>
      </w:r>
      <w:r w:rsidR="00E04BA9">
        <w:rPr>
          <w:rFonts w:ascii="Cambria" w:hAnsi="Cambria" w:cs="Arial"/>
        </w:rPr>
        <w:t>may</w:t>
      </w:r>
      <w:r>
        <w:rPr>
          <w:rFonts w:ascii="Cambria" w:hAnsi="Cambria" w:cs="Arial"/>
        </w:rPr>
        <w:t xml:space="preserve"> </w:t>
      </w:r>
      <w:r w:rsidR="007A6DD8">
        <w:rPr>
          <w:rFonts w:ascii="Cambria" w:hAnsi="Cambria" w:cs="Arial"/>
        </w:rPr>
        <w:t>aid</w:t>
      </w:r>
      <w:r w:rsidR="00E04BA9">
        <w:rPr>
          <w:rFonts w:ascii="Cambria" w:hAnsi="Cambria" w:cs="Arial"/>
        </w:rPr>
        <w:t xml:space="preserve">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sidR="007A6DD8">
        <w:rPr>
          <w:rFonts w:ascii="Cambria" w:hAnsi="Cambria" w:cs="Arial"/>
        </w:rPr>
        <w:t>Previous studies</w:t>
      </w:r>
      <w:r w:rsidR="00B718CE">
        <w:rPr>
          <w:rFonts w:ascii="Cambria" w:hAnsi="Cambria" w:cs="Arial"/>
        </w:rPr>
        <w:t xml:space="preserve"> </w:t>
      </w:r>
      <w:r>
        <w:rPr>
          <w:rFonts w:ascii="Cambria" w:hAnsi="Cambria" w:cs="Arial"/>
        </w:rPr>
        <w:t xml:space="preserve">have </w:t>
      </w:r>
      <w:r w:rsidR="007A6DD8">
        <w:rPr>
          <w:rFonts w:ascii="Cambria" w:hAnsi="Cambria" w:cs="Arial"/>
        </w:rPr>
        <w:t xml:space="preserve">identified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DD7AEA">
        <w:rPr>
          <w:rFonts w:ascii="Cambria" w:hAnsi="Cambria" w:cs="Arial"/>
        </w:rPr>
        <w:fldChar w:fldCharType="separate"/>
      </w:r>
      <w:r w:rsidR="00FF17B7" w:rsidRPr="00FF17B7">
        <w:rPr>
          <w:rFonts w:ascii="Cambria" w:hAnsi="Cambria" w:cs="Arial"/>
          <w:noProof/>
          <w:vertAlign w:val="superscript"/>
        </w:rPr>
        <w:t>6</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sidR="00A206B1">
        <w:rPr>
          <w:rFonts w:ascii="Cambria" w:hAnsi="Cambria" w:cs="Arial"/>
        </w:rPr>
        <w:t xml:space="preserve"> </w:t>
      </w:r>
      <w:r w:rsidR="00D501F1">
        <w:rPr>
          <w:rFonts w:ascii="Cambria" w:hAnsi="Cambria" w:cs="Arial"/>
        </w:rPr>
        <w:t>W</w:t>
      </w:r>
      <w:r w:rsidR="00DD7AEA">
        <w:rPr>
          <w:rFonts w:ascii="Cambria" w:hAnsi="Cambria" w:cs="Arial"/>
        </w:rPr>
        <w:t xml:space="preserve">e </w:t>
      </w:r>
      <w:r w:rsidR="00D501F1">
        <w:rPr>
          <w:rFonts w:ascii="Cambria" w:hAnsi="Cambria" w:cs="Arial"/>
        </w:rPr>
        <w:t xml:space="preserve">report </w:t>
      </w:r>
      <w:r w:rsidR="00DD7AEA">
        <w:rPr>
          <w:rFonts w:ascii="Cambria" w:hAnsi="Cambria" w:cs="Arial"/>
        </w:rPr>
        <w:t xml:space="preserve">that </w:t>
      </w:r>
      <w:r w:rsidR="0059298F">
        <w:rPr>
          <w:rFonts w:ascii="Cambria" w:hAnsi="Cambria" w:cs="Arial"/>
        </w:rPr>
        <w:t>ten</w:t>
      </w:r>
      <w:r w:rsidR="00DD7AEA">
        <w:rPr>
          <w:rFonts w:ascii="Cambria" w:hAnsi="Cambria" w:cs="Arial"/>
        </w:rPr>
        <w:t xml:space="preserve"> of the </w:t>
      </w:r>
      <w:r w:rsidR="0059298F">
        <w:rPr>
          <w:rFonts w:ascii="Cambria" w:hAnsi="Cambria" w:cs="Arial"/>
        </w:rPr>
        <w:t>fourteen</w:t>
      </w:r>
      <w:r w:rsidR="00DD7AEA">
        <w:rPr>
          <w:rFonts w:ascii="Cambria" w:hAnsi="Cambria" w:cs="Arial"/>
        </w:rPr>
        <w:t xml:space="preserv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59298F">
        <w:rPr>
          <w:rFonts w:ascii="Cambria" w:hAnsi="Cambria" w:cs="Arial"/>
        </w:rPr>
        <w:t>3</w:t>
      </w:r>
      <w:r w:rsidR="00DD7AEA">
        <w:rPr>
          <w:rFonts w:ascii="Cambria" w:hAnsi="Cambria" w:cs="Arial"/>
        </w:rPr>
        <w:t xml:space="preserve">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w:t>
      </w:r>
      <w:r w:rsidR="009B42B0">
        <w:rPr>
          <w:rFonts w:ascii="Cambria" w:hAnsi="Cambria" w:cs="Arial"/>
        </w:rPr>
        <w:lastRenderedPageBreak/>
        <w:t xml:space="preserve">‘T’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305C51D9"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w:t>
      </w:r>
      <w:r w:rsidR="00F110BC">
        <w:rPr>
          <w:rFonts w:ascii="Cambria" w:hAnsi="Cambria" w:cs="Arial"/>
        </w:rPr>
        <w:t xml:space="preserve">our </w:t>
      </w:r>
      <w:r w:rsidR="009B42B0">
        <w:rPr>
          <w:rFonts w:ascii="Cambria" w:hAnsi="Cambria" w:cs="Arial"/>
        </w:rPr>
        <w:t xml:space="preserve">statistical </w:t>
      </w:r>
      <w:r w:rsidR="00F110BC">
        <w:rPr>
          <w:rFonts w:ascii="Cambria" w:hAnsi="Cambria" w:cs="Arial"/>
        </w:rPr>
        <w:t>analysis</w:t>
      </w:r>
      <w:r w:rsidR="009B42B0">
        <w:rPr>
          <w:rFonts w:ascii="Cambria" w:hAnsi="Cambria" w:cs="Arial"/>
        </w:rPr>
        <w:t xml:space="preserve">.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5460252F"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"&lt;sup&gt;5,6&lt;/sup&gt;", "plainTextFormattedCitation" : "5,6", "previouslyFormattedCitation" : "&lt;sup&gt;5,6&lt;/sup&gt;" }, "properties" : { "noteIndex" : 0 }, "schema" : "https://github.com/citation-style-language/schema/raw/master/csl-citation.json" }</w:instrText>
      </w:r>
      <w:r w:rsidR="00D51508">
        <w:rPr>
          <w:rFonts w:ascii="Cambria" w:hAnsi="Cambria" w:cs="Arial"/>
        </w:rPr>
        <w:fldChar w:fldCharType="separate"/>
      </w:r>
      <w:r w:rsidR="00FF17B7" w:rsidRPr="00FF17B7">
        <w:rPr>
          <w:rFonts w:ascii="Cambria" w:hAnsi="Cambria" w:cs="Arial"/>
          <w:noProof/>
          <w:vertAlign w:val="superscript"/>
        </w:rPr>
        <w:t>5,6</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r w:rsidR="0049419D">
        <w:rPr>
          <w:rFonts w:ascii="Cambria" w:hAnsi="Cambria" w:cs="Arial"/>
        </w:rPr>
        <w:t>changed</w:t>
      </w:r>
      <w:r w:rsidR="0049419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419D">
        <w:rPr>
          <w:rFonts w:ascii="Cambria" w:hAnsi="Cambria" w:cs="Arial"/>
        </w:rPr>
        <w:fldChar w:fldCharType="separate"/>
      </w:r>
      <w:r w:rsidR="00FF17B7" w:rsidRPr="00FF17B7">
        <w:rPr>
          <w:rFonts w:ascii="Cambria" w:hAnsi="Cambria" w:cs="Arial"/>
          <w:noProof/>
          <w:vertAlign w:val="superscript"/>
        </w:rPr>
        <w:t>6</w:t>
      </w:r>
      <w:r w:rsidR="0049419D">
        <w:rPr>
          <w:rFonts w:ascii="Cambria" w:hAnsi="Cambria" w:cs="Arial"/>
        </w:rPr>
        <w:fldChar w:fldCharType="end"/>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commentRangeStart w:id="3"/>
      <w:r w:rsidRPr="002F38A1">
        <w:rPr>
          <w:rFonts w:ascii="Cambria" w:hAnsi="Cambria" w:cs="Arial"/>
          <w:b/>
        </w:rPr>
        <w:lastRenderedPageBreak/>
        <w:t>Compilation</w:t>
      </w:r>
      <w:commentRangeEnd w:id="3"/>
      <w:r w:rsidR="00D83DBF">
        <w:rPr>
          <w:rStyle w:val="CommentReference"/>
        </w:rPr>
        <w:commentReference w:id="3"/>
      </w:r>
      <w:r w:rsidRPr="002F38A1">
        <w:rPr>
          <w:rFonts w:ascii="Cambria" w:hAnsi="Cambria" w:cs="Arial"/>
          <w:b/>
        </w:rPr>
        <w:t xml:space="preserve"> of private variant sets</w:t>
      </w:r>
    </w:p>
    <w:p w14:paraId="4B55CB15" w14:textId="691E83CA"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001A233B" w:rsidRPr="002F38A1">
        <w:rPr>
          <w:rFonts w:ascii="Cambria" w:hAnsi="Cambria" w:cs="Arial"/>
        </w:rPr>
        <w:t xml:space="preserve">Variants from the 1,000 </w:t>
      </w:r>
      <w:r w:rsidR="001A233B">
        <w:rPr>
          <w:rFonts w:ascii="Cambria" w:hAnsi="Cambria" w:cs="Arial"/>
        </w:rPr>
        <w:t>G</w:t>
      </w:r>
      <w:r w:rsidR="001A233B" w:rsidRPr="002F38A1">
        <w:rPr>
          <w:rFonts w:ascii="Cambria" w:hAnsi="Cambria" w:cs="Arial"/>
        </w:rPr>
        <w:t xml:space="preserve">enomes </w:t>
      </w:r>
      <w:r w:rsidR="001A233B">
        <w:rPr>
          <w:rFonts w:ascii="Cambria" w:hAnsi="Cambria" w:cs="Arial"/>
        </w:rPr>
        <w:t xml:space="preserve">Project </w:t>
      </w:r>
      <w:r w:rsidR="001A233B" w:rsidRPr="002F38A1">
        <w:rPr>
          <w:rFonts w:ascii="Cambria" w:hAnsi="Cambria" w:cs="Arial"/>
        </w:rPr>
        <w:t>release (downloaded 02/26/2016</w:t>
      </w:r>
      <w:r w:rsidR="001A233B">
        <w:rPr>
          <w:rFonts w:ascii="Cambria" w:hAnsi="Cambria" w:cs="Arial"/>
        </w:rPr>
        <w:t xml:space="preserve">, </w:t>
      </w:r>
      <w:r w:rsidR="001A233B" w:rsidRPr="002F38A1">
        <w:rPr>
          <w:rFonts w:ascii="Cambria" w:hAnsi="Cambria" w:cs="Arial"/>
        </w:rPr>
        <w:t xml:space="preserve">phase </w:t>
      </w:r>
      <w:r w:rsidR="001A233B">
        <w:rPr>
          <w:rFonts w:ascii="Cambria" w:hAnsi="Cambria" w:cs="Arial"/>
        </w:rPr>
        <w:t>3</w:t>
      </w:r>
      <w:r w:rsidRPr="002F38A1">
        <w:rPr>
          <w:rFonts w:ascii="Cambria" w:hAnsi="Cambria" w:cs="Arial"/>
        </w:rPr>
        <w:t>)</w:t>
      </w:r>
      <w:r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were filtered to include</w:t>
      </w:r>
      <w:r w:rsidR="00D83DBF">
        <w:rPr>
          <w:rFonts w:ascii="Cambria" w:hAnsi="Cambria" w:cs="Arial"/>
        </w:rPr>
        <w:t xml:space="preserve"> </w:t>
      </w:r>
      <w:r w:rsidRPr="002F38A1">
        <w:rPr>
          <w:rFonts w:ascii="Cambria" w:hAnsi="Cambria" w:cs="Arial"/>
        </w:rPr>
        <w:t>single nucleotide polymorphisms (SNPs)</w:t>
      </w:r>
      <w:r w:rsidR="001A233B">
        <w:rPr>
          <w:rFonts w:ascii="Cambria" w:hAnsi="Cambria" w:cs="Arial"/>
        </w:rPr>
        <w:t xml:space="preserve">, excluding </w:t>
      </w:r>
      <w:proofErr w:type="spellStart"/>
      <w:r w:rsidR="001A233B">
        <w:rPr>
          <w:rFonts w:ascii="Cambria" w:hAnsi="Cambria" w:cs="Arial"/>
        </w:rPr>
        <w:t>m</w:t>
      </w:r>
      <w:r w:rsidRPr="002F38A1">
        <w:rPr>
          <w:rFonts w:ascii="Cambria" w:hAnsi="Cambria" w:cs="Arial"/>
        </w:rPr>
        <w:t>ultiallelic</w:t>
      </w:r>
      <w:proofErr w:type="spellEnd"/>
      <w:r w:rsidRPr="002F38A1">
        <w:rPr>
          <w:rFonts w:ascii="Cambria" w:hAnsi="Cambria" w:cs="Arial"/>
        </w:rPr>
        <w:t xml:space="preserve"> </w:t>
      </w:r>
      <w:r w:rsidR="001A233B">
        <w:rPr>
          <w:rFonts w:ascii="Cambria" w:hAnsi="Cambria" w:cs="Arial"/>
        </w:rPr>
        <w:t>variants</w:t>
      </w:r>
      <w:r w:rsidR="00D83DBF">
        <w:rPr>
          <w:rFonts w:ascii="Cambria" w:hAnsi="Cambria" w:cs="Arial"/>
        </w:rPr>
        <w:t>,</w:t>
      </w:r>
      <w:r w:rsidRPr="002F38A1">
        <w:rPr>
          <w:rFonts w:ascii="Cambria" w:hAnsi="Cambria" w:cs="Arial"/>
        </w:rPr>
        <w:t xml:space="preserve"> </w:t>
      </w:r>
      <w:r w:rsidR="00D83DBF">
        <w:rPr>
          <w:rFonts w:ascii="Cambria" w:hAnsi="Cambria" w:cs="Arial"/>
        </w:rPr>
        <w:t>in/</w:t>
      </w:r>
      <w:proofErr w:type="spellStart"/>
      <w:r w:rsidR="00D83DBF">
        <w:rPr>
          <w:rFonts w:ascii="Cambria" w:hAnsi="Cambria" w:cs="Arial"/>
        </w:rPr>
        <w:t>dels</w:t>
      </w:r>
      <w:proofErr w:type="spellEnd"/>
      <w:r w:rsidR="00D83DBF">
        <w:rPr>
          <w:rFonts w:ascii="Cambria" w:hAnsi="Cambria" w:cs="Arial"/>
        </w:rPr>
        <w:t>, and</w:t>
      </w:r>
      <w:r w:rsidR="00D83DBF" w:rsidRPr="002F38A1">
        <w:rPr>
          <w:rFonts w:ascii="Cambria" w:hAnsi="Cambria" w:cs="Arial"/>
        </w:rPr>
        <w:t xml:space="preserve"> </w:t>
      </w:r>
      <w:r w:rsidRPr="002F38A1">
        <w:rPr>
          <w:rFonts w:ascii="Cambria" w:hAnsi="Cambria" w:cs="Arial"/>
        </w:rPr>
        <w:t>any variants with a filter tag other than “</w:t>
      </w:r>
      <w:r w:rsidR="0050229C">
        <w:rPr>
          <w:rFonts w:ascii="Cambria" w:hAnsi="Cambria" w:cs="Arial"/>
        </w:rPr>
        <w:t>PASS</w:t>
      </w:r>
      <w:r w:rsidRPr="002F38A1">
        <w:rPr>
          <w:rFonts w:ascii="Cambria" w:hAnsi="Cambria" w:cs="Arial"/>
        </w:rPr>
        <w:t xml:space="preserve">”. Based on the exclusion </w:t>
      </w:r>
      <w:r w:rsidR="00111DAD">
        <w:rPr>
          <w:rFonts w:ascii="Cambria" w:hAnsi="Cambria" w:cs="Arial"/>
        </w:rPr>
        <w:t>criteria</w:t>
      </w:r>
      <w:r w:rsidR="00111DAD" w:rsidRPr="002F38A1">
        <w:rPr>
          <w:rFonts w:ascii="Cambria" w:hAnsi="Cambria" w:cs="Arial"/>
        </w:rPr>
        <w:t xml:space="preserve"> </w:t>
      </w:r>
      <w:r w:rsidRPr="002F38A1">
        <w:rPr>
          <w:rFonts w:ascii="Cambria" w:hAnsi="Cambria" w:cs="Arial"/>
        </w:rPr>
        <w:t xml:space="preserve">from </w:t>
      </w:r>
      <w:r w:rsidR="00111DAD">
        <w:rPr>
          <w:rFonts w:ascii="Cambria" w:hAnsi="Cambria" w:cs="Arial"/>
        </w:rPr>
        <w:t xml:space="preserve">previous work, </w:t>
      </w:r>
      <w:r w:rsidRPr="002F38A1">
        <w:rPr>
          <w:rFonts w:ascii="Cambria" w:hAnsi="Cambria" w:cs="Arial"/>
        </w:rPr>
        <w:t xml:space="preserve">we </w:t>
      </w:r>
      <w:r w:rsidR="004358A3">
        <w:rPr>
          <w:rFonts w:ascii="Cambria" w:hAnsi="Cambria" w:cs="Arial"/>
        </w:rPr>
        <w:t xml:space="preserve">also </w:t>
      </w:r>
      <w:r w:rsidRPr="002F38A1">
        <w:rPr>
          <w:rFonts w:ascii="Cambria" w:hAnsi="Cambria" w:cs="Arial"/>
        </w:rPr>
        <w:t>omitted variants in coding regions, centromeres, telomeres and additional sections of the genome predicted to have low accessibility</w:t>
      </w:r>
      <w:r w:rsidR="00111DAD"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111DAD" w:rsidRPr="002F38A1">
        <w:rPr>
          <w:rFonts w:ascii="Cambria" w:hAnsi="Cambria" w:cs="Arial"/>
        </w:rPr>
        <w:fldChar w:fldCharType="separate"/>
      </w:r>
      <w:r w:rsidR="00FF17B7" w:rsidRPr="00FF17B7">
        <w:rPr>
          <w:rFonts w:ascii="Cambria" w:hAnsi="Cambria" w:cs="Arial"/>
          <w:noProof/>
          <w:vertAlign w:val="superscript"/>
        </w:rPr>
        <w:t>3</w:t>
      </w:r>
      <w:r w:rsidR="00111DAD" w:rsidRPr="002F38A1">
        <w:rPr>
          <w:rFonts w:ascii="Cambria" w:hAnsi="Cambria" w:cs="Arial"/>
        </w:rPr>
        <w:fldChar w:fldCharType="end"/>
      </w:r>
      <w:r w:rsidR="00D83DBF">
        <w:rPr>
          <w:rFonts w:ascii="Cambria" w:hAnsi="Cambria" w:cs="Arial"/>
        </w:rPr>
        <w:t xml:space="preserve">. </w:t>
      </w:r>
      <w:r w:rsidR="001A233B">
        <w:rPr>
          <w:rFonts w:ascii="Cambria" w:hAnsi="Cambria" w:cs="Arial"/>
        </w:rPr>
        <w:t>From this set, we considered variants with a</w:t>
      </w:r>
      <w:r w:rsidR="001A233B" w:rsidRPr="002F38A1">
        <w:rPr>
          <w:rFonts w:ascii="Cambria" w:hAnsi="Cambria" w:cs="Arial"/>
        </w:rPr>
        <w:t xml:space="preserve"> minor allele count 2 or greater</w:t>
      </w:r>
      <w:r w:rsidR="001A233B">
        <w:rPr>
          <w:rFonts w:ascii="Cambria" w:hAnsi="Cambria" w:cs="Arial"/>
        </w:rPr>
        <w:t xml:space="preserve"> across all samples</w:t>
      </w:r>
      <w:r w:rsidR="001A233B" w:rsidRPr="002F38A1">
        <w:rPr>
          <w:rFonts w:ascii="Cambria" w:hAnsi="Cambria" w:cs="Arial"/>
        </w:rPr>
        <w:t>.</w:t>
      </w:r>
      <w:r w:rsidR="001A233B">
        <w:rPr>
          <w:rFonts w:ascii="Cambria" w:hAnsi="Cambria" w:cs="Arial"/>
        </w:rPr>
        <w:t xml:space="preserve"> </w:t>
      </w:r>
      <w:r w:rsidR="001A233B" w:rsidRPr="002F38A1">
        <w:rPr>
          <w:rFonts w:ascii="Cambria" w:hAnsi="Cambria" w:cs="Arial"/>
        </w:rPr>
        <w:t xml:space="preserve">Although including singleton variants (those observed only once in the dataset) in theory would provide more information about </w:t>
      </w:r>
      <w:r w:rsidR="00E82646">
        <w:rPr>
          <w:rFonts w:ascii="Cambria" w:hAnsi="Cambria" w:cs="Arial"/>
        </w:rPr>
        <w:t xml:space="preserve">the </w:t>
      </w:r>
      <w:r w:rsidR="001A233B" w:rsidRPr="002F38A1">
        <w:rPr>
          <w:rFonts w:ascii="Cambria" w:hAnsi="Cambria" w:cs="Arial"/>
        </w:rPr>
        <w:t xml:space="preserve">recent </w:t>
      </w:r>
      <w:r w:rsidR="001A233B" w:rsidRPr="002F38A1">
        <w:rPr>
          <w:rFonts w:ascii="Cambria" w:hAnsi="Cambria" w:cs="Arial"/>
          <w:i/>
        </w:rPr>
        <w:t>de novo</w:t>
      </w:r>
      <w:r w:rsidR="001A233B" w:rsidRPr="002F38A1">
        <w:rPr>
          <w:rFonts w:ascii="Cambria" w:hAnsi="Cambria" w:cs="Arial"/>
        </w:rPr>
        <w:t xml:space="preserve"> mutation rate, previous efforts to analyze human polymorphism variation with singletons have proven difficult to replicate</w:t>
      </w:r>
      <w:r w:rsidR="001A233B" w:rsidRPr="002F38A1">
        <w:rPr>
          <w:rFonts w:ascii="Cambria" w:hAnsi="Cambria" w:cs="Arial"/>
        </w:rPr>
        <w:fldChar w:fldCharType="begin" w:fldLock="1"/>
      </w:r>
      <w:r w:rsidR="001A233B">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"&lt;sup&gt;4&lt;/sup&gt;", "plainTextFormattedCitation" : "4", "previouslyFormattedCitation" : "&lt;sup&gt;4&lt;/sup&gt;" }, "properties" : { "noteIndex" : 0 }, "schema" : "https://github.com/citation-style-language/schema/raw/master/csl-citation.json" }</w:instrText>
      </w:r>
      <w:r w:rsidR="001A233B" w:rsidRPr="002F38A1">
        <w:rPr>
          <w:rFonts w:ascii="Cambria" w:hAnsi="Cambria" w:cs="Arial"/>
        </w:rPr>
        <w:fldChar w:fldCharType="separate"/>
      </w:r>
      <w:r w:rsidR="001A233B" w:rsidRPr="00FF17B7">
        <w:rPr>
          <w:rFonts w:ascii="Cambria" w:hAnsi="Cambria" w:cs="Arial"/>
          <w:noProof/>
          <w:vertAlign w:val="superscript"/>
        </w:rPr>
        <w:t>4</w:t>
      </w:r>
      <w:r w:rsidR="001A233B" w:rsidRPr="002F38A1">
        <w:rPr>
          <w:rFonts w:ascii="Cambria" w:hAnsi="Cambria" w:cs="Arial"/>
        </w:rPr>
        <w:fldChar w:fldCharType="end"/>
      </w:r>
      <w:r w:rsidR="001A233B">
        <w:rPr>
          <w:rFonts w:ascii="Cambria" w:hAnsi="Cambria" w:cs="Arial"/>
        </w:rPr>
        <w:t xml:space="preserve">, so we </w:t>
      </w:r>
      <w:r w:rsidR="0050229C">
        <w:rPr>
          <w:rFonts w:ascii="Cambria" w:hAnsi="Cambria" w:cs="Arial"/>
        </w:rPr>
        <w:t xml:space="preserve">opted to </w:t>
      </w:r>
      <w:r w:rsidR="001A233B">
        <w:rPr>
          <w:rFonts w:ascii="Cambria" w:hAnsi="Cambria" w:cs="Arial"/>
        </w:rPr>
        <w:t>exclude them from our analyses</w:t>
      </w:r>
      <w:r w:rsidR="001A233B" w:rsidRPr="002F38A1">
        <w:rPr>
          <w:rFonts w:ascii="Cambria" w:hAnsi="Cambria" w:cs="Arial"/>
        </w:rPr>
        <w:t>.</w:t>
      </w:r>
    </w:p>
    <w:p w14:paraId="355CB6AD" w14:textId="27E30E32"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From </w:t>
      </w:r>
      <w:r w:rsidR="0050229C">
        <w:rPr>
          <w:rFonts w:ascii="Cambria" w:hAnsi="Cambria" w:cs="Arial"/>
        </w:rPr>
        <w:t>the list of</w:t>
      </w:r>
      <w:r w:rsidR="0050229C" w:rsidRPr="002F38A1">
        <w:rPr>
          <w:rFonts w:ascii="Cambria" w:hAnsi="Cambria" w:cs="Arial"/>
        </w:rPr>
        <w:t xml:space="preserve"> </w:t>
      </w:r>
      <w:r w:rsidRPr="002F38A1">
        <w:rPr>
          <w:rFonts w:ascii="Cambria" w:hAnsi="Cambria" w:cs="Arial"/>
        </w:rPr>
        <w:t>variant</w:t>
      </w:r>
      <w:r w:rsidR="0050229C">
        <w:rPr>
          <w:rFonts w:ascii="Cambria" w:hAnsi="Cambria" w:cs="Arial"/>
        </w:rPr>
        <w:t>s that passed our filters</w:t>
      </w:r>
      <w:r w:rsidRPr="002F38A1">
        <w:rPr>
          <w:rFonts w:ascii="Cambria" w:hAnsi="Cambria" w:cs="Arial"/>
        </w:rPr>
        <w:t>,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0050229C">
        <w:rPr>
          <w:rFonts w:ascii="Cambria" w:hAnsi="Cambria" w:cs="Arial"/>
        </w:rPr>
        <w:t>We defined</w:t>
      </w:r>
      <w:r w:rsidRPr="002F38A1">
        <w:rPr>
          <w:rFonts w:ascii="Cambria" w:hAnsi="Cambria" w:cs="Arial"/>
        </w:rPr>
        <w:t xml:space="preserve"> a SNP </w:t>
      </w:r>
      <w:r w:rsidR="0050229C">
        <w:rPr>
          <w:rFonts w:ascii="Cambria" w:hAnsi="Cambria" w:cs="Arial"/>
        </w:rPr>
        <w:t>as ‘</w:t>
      </w:r>
      <w:r w:rsidRPr="002F38A1">
        <w:rPr>
          <w:rFonts w:ascii="Cambria" w:hAnsi="Cambria" w:cs="Arial"/>
        </w:rPr>
        <w:t>private</w:t>
      </w:r>
      <w:r w:rsidR="0050229C">
        <w:rPr>
          <w:rFonts w:ascii="Cambria" w:hAnsi="Cambria" w:cs="Arial"/>
        </w:rPr>
        <w:t>’</w:t>
      </w:r>
      <w:r w:rsidRPr="002F38A1">
        <w:rPr>
          <w:rFonts w:ascii="Cambria" w:hAnsi="Cambria" w:cs="Arial"/>
        </w:rPr>
        <w:t xml:space="preserv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w:t>
      </w:r>
      <w:r w:rsidR="00230E0E">
        <w:rPr>
          <w:rFonts w:ascii="Cambria" w:hAnsi="Cambria" w:cs="Arial"/>
        </w:rPr>
        <w:t>.</w:t>
      </w:r>
      <w:r w:rsidRPr="002F38A1">
        <w:rPr>
          <w:rFonts w:ascii="Cambria" w:hAnsi="Cambria" w:cs="Arial"/>
        </w:rPr>
        <w:t xml:space="preserve"> For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w:t>
      </w:r>
    </w:p>
    <w:p w14:paraId="40D8E0B7" w14:textId="6B26BECF"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For subpopulation-level analyses, we </w:t>
      </w:r>
      <w:r w:rsidR="0050229C">
        <w:rPr>
          <w:rFonts w:ascii="Cambria" w:hAnsi="Cambria" w:cs="Arial"/>
        </w:rPr>
        <w:t>passed along</w:t>
      </w:r>
      <w:r w:rsidRPr="002F38A1">
        <w:rPr>
          <w:rFonts w:ascii="Cambria" w:hAnsi="Cambria" w:cs="Arial"/>
        </w:rPr>
        <w:t xml:space="preserve"> private polymorphisms </w:t>
      </w:r>
      <w:r w:rsidR="0050229C">
        <w:rPr>
          <w:rFonts w:ascii="Cambria" w:hAnsi="Cambria" w:cs="Arial"/>
        </w:rPr>
        <w:t xml:space="preserve">defined </w:t>
      </w:r>
      <w:r w:rsidRPr="002F38A1">
        <w:rPr>
          <w:rFonts w:ascii="Cambria" w:hAnsi="Cambria" w:cs="Arial"/>
        </w:rPr>
        <w:t xml:space="preserve">for each continental group into </w:t>
      </w:r>
      <w:r w:rsidR="0050229C">
        <w:rPr>
          <w:rFonts w:ascii="Cambria" w:hAnsi="Cambria" w:cs="Arial"/>
        </w:rPr>
        <w:t xml:space="preserve">each respective </w:t>
      </w:r>
      <w:r w:rsidRPr="002F38A1">
        <w:rPr>
          <w:rFonts w:ascii="Cambria" w:hAnsi="Cambria" w:cs="Arial"/>
        </w:rPr>
        <w:t>subpopulation list.</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FF17B7">
        <w:rPr>
          <w:rFonts w:ascii="Cambria" w:hAnsi="Cambria" w:cs="Arial"/>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4308C37E" w:rsidR="00C04E38" w:rsidRPr="002F38A1" w:rsidRDefault="00C04E38" w:rsidP="00A23839">
      <w:pPr>
        <w:spacing w:after="0" w:line="360" w:lineRule="auto"/>
        <w:ind w:firstLine="720"/>
        <w:jc w:val="both"/>
        <w:rPr>
          <w:rFonts w:ascii="Cambria" w:hAnsi="Cambria" w:cs="Arial"/>
        </w:rPr>
      </w:pPr>
      <w:r w:rsidRPr="002F38A1">
        <w:rPr>
          <w:rFonts w:ascii="Cambria" w:hAnsi="Cambria" w:cs="Arial"/>
        </w:rPr>
        <w:t xml:space="preserve">From each continental or subpopulation list, we tallied counts of private variants by </w:t>
      </w:r>
      <w:r w:rsidR="00CD7F6C">
        <w:rPr>
          <w:rFonts w:ascii="Cambria" w:hAnsi="Cambria" w:cs="Arial"/>
        </w:rPr>
        <w:t>increasingly broader windows of sequence context, include one, two, and three flanking nucleotides (</w:t>
      </w:r>
      <w:r w:rsidR="00CD7F6C" w:rsidRPr="00A23839">
        <w:rPr>
          <w:rFonts w:ascii="Cambria" w:hAnsi="Cambria" w:cs="Arial"/>
          <w:i/>
        </w:rPr>
        <w:t>i.e</w:t>
      </w:r>
      <w:r w:rsidR="00CD7F6C" w:rsidRPr="005E6D1F">
        <w:rPr>
          <w:rFonts w:ascii="Cambria" w:hAnsi="Cambria" w:cs="Arial"/>
          <w:i/>
        </w:rPr>
        <w:t>.</w:t>
      </w:r>
      <w:r w:rsidR="00CD7F6C">
        <w:rPr>
          <w:rFonts w:ascii="Cambria" w:hAnsi="Cambria" w:cs="Arial"/>
        </w:rPr>
        <w:t xml:space="preserve">, </w:t>
      </w:r>
      <w:r w:rsidRPr="002F38A1">
        <w:rPr>
          <w:rFonts w:ascii="Cambria" w:hAnsi="Cambria" w:cs="Arial"/>
        </w:rPr>
        <w:t>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w:t>
      </w:r>
      <w:r w:rsidR="00CD7F6C">
        <w:rPr>
          <w:rFonts w:ascii="Cambria" w:hAnsi="Cambria" w:cs="Arial"/>
        </w:rPr>
        <w:t>context, respectively)</w:t>
      </w:r>
      <w:r w:rsidRPr="002F38A1">
        <w:rPr>
          <w:rFonts w:ascii="Cambria" w:hAnsi="Cambria" w:cs="Arial"/>
        </w:rPr>
        <w:t>. During all this process, mutation class</w:t>
      </w:r>
      <w:r w:rsidR="00CD7F6C">
        <w:rPr>
          <w:rFonts w:ascii="Cambria" w:hAnsi="Cambria" w:cs="Arial"/>
        </w:rPr>
        <w:t>es were</w:t>
      </w:r>
      <w:r w:rsidRPr="002F38A1">
        <w:rPr>
          <w:rFonts w:ascii="Cambria" w:hAnsi="Cambria" w:cs="Arial"/>
        </w:rPr>
        <w:t xml:space="preserve"> ‘folded’ to include its reverse-complimentary equivalent (</w:t>
      </w:r>
      <w:r w:rsidRPr="005E6D1F">
        <w:rPr>
          <w:rFonts w:ascii="Cambria" w:hAnsi="Cambria" w:cs="Arial"/>
          <w:i/>
        </w:rPr>
        <w:t>e.g.</w:t>
      </w:r>
      <w:r w:rsidR="0050229C">
        <w:rPr>
          <w:rFonts w:ascii="Cambria" w:hAnsi="Cambria" w:cs="Arial"/>
        </w:rPr>
        <w:t>,</w:t>
      </w:r>
      <w:r w:rsidRPr="002F38A1">
        <w:rPr>
          <w:rFonts w:ascii="Cambria" w:hAnsi="Cambria" w:cs="Arial"/>
        </w:rPr>
        <w:t xml:space="preserve"> TCC→T and GGA→A </w:t>
      </w:r>
      <w:r w:rsidR="0050229C">
        <w:rPr>
          <w:rFonts w:ascii="Cambria" w:hAnsi="Cambria" w:cs="Arial"/>
        </w:rPr>
        <w:t>were</w:t>
      </w:r>
      <w:r w:rsidR="0050229C" w:rsidRPr="002F38A1">
        <w:rPr>
          <w:rFonts w:ascii="Cambria" w:hAnsi="Cambria" w:cs="Arial"/>
        </w:rPr>
        <w:t xml:space="preserve"> </w:t>
      </w:r>
      <w:r w:rsidRPr="002F38A1">
        <w:rPr>
          <w:rFonts w:ascii="Cambria" w:hAnsi="Cambria" w:cs="Arial"/>
        </w:rPr>
        <w:t xml:space="preserve">considered together). </w:t>
      </w:r>
      <w:r w:rsidR="0050229C">
        <w:rPr>
          <w:rFonts w:ascii="Cambria" w:hAnsi="Cambria" w:cs="Arial"/>
        </w:rPr>
        <w:t>C</w:t>
      </w:r>
      <w:r w:rsidRPr="002F38A1">
        <w:rPr>
          <w:rFonts w:ascii="Cambria" w:hAnsi="Cambria" w:cs="Arial"/>
        </w:rPr>
        <w:t xml:space="preserve">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r w:rsidR="005D5A1E" w:rsidRPr="005E6D1F">
        <w:rPr>
          <w:rFonts w:ascii="Cambria" w:hAnsi="Cambria"/>
        </w:rPr>
        <w:t>github.com/raikens1/</w:t>
      </w:r>
      <w:proofErr w:type="spellStart"/>
      <w:r w:rsidR="005D5A1E" w:rsidRPr="005E6D1F">
        <w:rPr>
          <w:rFonts w:ascii="Cambria" w:hAnsi="Cambria"/>
        </w:rPr>
        <w:t>mutation_rate</w:t>
      </w:r>
      <w:bookmarkStart w:id="4" w:name="_GoBack"/>
      <w:bookmarkEnd w:id="4"/>
      <w:proofErr w:type="spellEnd"/>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3EC4B48D"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"&lt;sup&gt;4,6&lt;/sup&gt;", "plainTextFormattedCitation" : "4,6", "previouslyFormattedCitation" : "&lt;sup&gt;4,6&lt;/sup&gt;"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4,6</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r w:rsidRPr="002F38A1">
        <w:rPr>
          <w:rFonts w:ascii="Cambria" w:hAnsi="Cambria" w:cs="Arial"/>
        </w:rPr>
        <w:lastRenderedPageBreak/>
        <w:t xml:space="preserve">burden of </w:t>
      </w:r>
      <w:r w:rsidR="00611D0A">
        <w:rPr>
          <w:rFonts w:ascii="Cambria" w:hAnsi="Cambria" w:cs="Arial"/>
        </w:rPr>
        <w:t>six</w:t>
      </w:r>
      <w:r w:rsidRPr="002F38A1">
        <w:rPr>
          <w:rFonts w:ascii="Cambria" w:hAnsi="Cambria" w:cs="Arial"/>
        </w:rPr>
        <w:t xml:space="preserve"> pairwise population comparisons over each possible mutation type, we </w:t>
      </w:r>
      <w:r w:rsidR="00A23839">
        <w:rPr>
          <w:rFonts w:ascii="Cambria" w:hAnsi="Cambria" w:cs="Arial"/>
        </w:rPr>
        <w:t>performed a single test using a</w:t>
      </w:r>
      <w:r w:rsidRPr="002F38A1">
        <w:rPr>
          <w:rFonts w:ascii="Cambria" w:hAnsi="Cambria" w:cs="Arial"/>
        </w:rPr>
        <w:t xml:space="preserve"> </w:t>
      </w:r>
      <w:r w:rsidR="00531C3B">
        <w:rPr>
          <w:rFonts w:ascii="Cambria" w:hAnsi="Cambria" w:cs="Arial"/>
        </w:rPr>
        <w:t>2x4 cell</w:t>
      </w:r>
      <w:r w:rsidRPr="002F38A1">
        <w:rPr>
          <w:rFonts w:ascii="Cambria" w:hAnsi="Cambria" w:cs="Arial"/>
        </w:rPr>
        <w:t xml:space="preserve"> contingency table </w:t>
      </w:r>
      <w:r w:rsidR="00A23839">
        <w:rPr>
          <w:rFonts w:ascii="Cambria" w:hAnsi="Cambria" w:cs="Arial"/>
        </w:rPr>
        <w:t>which included mutation proportio</w:t>
      </w:r>
      <w:r w:rsidR="00531C3B">
        <w:rPr>
          <w:rFonts w:ascii="Cambria" w:hAnsi="Cambria" w:cs="Arial"/>
        </w:rPr>
        <w:t>ns for each continental groups, from which t</w:t>
      </w:r>
      <w:r w:rsidR="00A23839">
        <w:rPr>
          <w:rFonts w:ascii="Cambria" w:hAnsi="Cambria" w:cs="Arial"/>
        </w:rPr>
        <w:t xml:space="preserve">he resulting </w:t>
      </w:r>
      <w:r w:rsidRPr="002F38A1">
        <w:rPr>
          <w:rFonts w:ascii="Cambria" w:hAnsi="Cambria" w:cs="Arial"/>
        </w:rPr>
        <w:t xml:space="preserve">chi-squared </w:t>
      </w:r>
      <w:r w:rsidR="00A23839">
        <w:rPr>
          <w:rFonts w:ascii="Cambria" w:hAnsi="Cambria" w:cs="Arial"/>
        </w:rPr>
        <w:t>test</w:t>
      </w:r>
      <w:r w:rsidR="00A23839" w:rsidRPr="002F38A1">
        <w:rPr>
          <w:rFonts w:ascii="Cambria" w:hAnsi="Cambria" w:cs="Arial"/>
        </w:rPr>
        <w:t xml:space="preserve"> </w:t>
      </w:r>
      <w:r w:rsidRPr="002F38A1">
        <w:rPr>
          <w:rFonts w:ascii="Cambria" w:hAnsi="Cambria" w:cs="Arial"/>
        </w:rPr>
        <w:t>for homogeneity</w:t>
      </w:r>
      <w:r w:rsidR="00531C3B">
        <w:rPr>
          <w:rFonts w:ascii="Cambria" w:hAnsi="Cambria" w:cs="Arial"/>
        </w:rPr>
        <w:t xml:space="preserve"> has </w:t>
      </w:r>
      <w:r w:rsidR="00A23839">
        <w:rPr>
          <w:rFonts w:ascii="Cambria" w:hAnsi="Cambria" w:cs="Arial"/>
        </w:rPr>
        <w:t xml:space="preserve">three </w:t>
      </w:r>
      <w:r w:rsidR="00A23839" w:rsidRPr="002F38A1">
        <w:rPr>
          <w:rFonts w:ascii="Cambria" w:hAnsi="Cambria" w:cs="Arial"/>
        </w:rPr>
        <w:t>degree</w:t>
      </w:r>
      <w:r w:rsidR="00531C3B">
        <w:rPr>
          <w:rFonts w:ascii="Cambria" w:hAnsi="Cambria" w:cs="Arial"/>
        </w:rPr>
        <w:t>s</w:t>
      </w:r>
      <w:r w:rsidR="00A23839">
        <w:rPr>
          <w:rFonts w:ascii="Cambria" w:hAnsi="Cambria" w:cs="Arial"/>
        </w:rPr>
        <w:t xml:space="preserve"> of </w:t>
      </w:r>
      <w:r w:rsidR="00A23839" w:rsidRPr="002F38A1">
        <w:rPr>
          <w:rFonts w:ascii="Cambria" w:hAnsi="Cambria" w:cs="Arial"/>
        </w:rPr>
        <w:t>freedom</w:t>
      </w:r>
      <w:r w:rsidRPr="002F38A1">
        <w:rPr>
          <w:rFonts w:ascii="Cambria" w:hAnsi="Cambria" w:cs="Arial"/>
        </w:rPr>
        <w:t xml:space="preserve">. </w:t>
      </w:r>
      <w:r w:rsidR="00531C3B">
        <w:rPr>
          <w:rFonts w:ascii="Cambria" w:hAnsi="Cambria" w:cs="Arial"/>
        </w:rPr>
        <w:t>An</w:t>
      </w:r>
      <w:r w:rsidR="00531C3B" w:rsidRPr="002F38A1">
        <w:rPr>
          <w:rFonts w:ascii="Cambria" w:hAnsi="Cambria" w:cs="Arial"/>
        </w:rPr>
        <w:t xml:space="preserve"> </w:t>
      </w:r>
      <w:r w:rsidRPr="002F38A1">
        <w:rPr>
          <w:rFonts w:ascii="Cambria" w:hAnsi="Cambria" w:cs="Arial"/>
        </w:rPr>
        <w:t xml:space="preserve">issue with </w:t>
      </w:r>
      <w:r w:rsidR="00531C3B">
        <w:rPr>
          <w:rFonts w:ascii="Cambria" w:hAnsi="Cambria" w:cs="Arial"/>
        </w:rPr>
        <w:t>performing this type of analysis</w:t>
      </w:r>
      <w:r w:rsidRPr="002F38A1">
        <w:rPr>
          <w:rFonts w:ascii="Cambria" w:hAnsi="Cambria" w:cs="Arial"/>
        </w:rPr>
        <w:t xml:space="preserve"> </w:t>
      </w:r>
      <w:r w:rsidR="00531C3B">
        <w:rPr>
          <w:rFonts w:ascii="Cambria" w:hAnsi="Cambria" w:cs="Arial"/>
        </w:rPr>
        <w:t xml:space="preserve">across all sequence contexts </w:t>
      </w:r>
      <w:r w:rsidRPr="002F38A1">
        <w:rPr>
          <w:rFonts w:ascii="Cambria" w:hAnsi="Cambria" w:cs="Arial"/>
        </w:rPr>
        <w:t xml:space="preserve">is that the </w:t>
      </w:r>
      <w:r w:rsidR="003A0BF0">
        <w:rPr>
          <w:rFonts w:ascii="Cambria" w:hAnsi="Cambria" w:cs="Arial"/>
        </w:rPr>
        <w:t>P-</w:t>
      </w:r>
      <w:r w:rsidRPr="002F38A1">
        <w:rPr>
          <w:rFonts w:ascii="Cambria" w:hAnsi="Cambria" w:cs="Arial"/>
        </w:rPr>
        <w:t>values from these tests are non-independent</w:t>
      </w:r>
      <w:r w:rsidR="00531C3B">
        <w:rPr>
          <w:rFonts w:ascii="Cambria" w:hAnsi="Cambria" w:cs="Arial"/>
        </w:rPr>
        <w:t>:</w:t>
      </w:r>
      <w:r w:rsidRPr="002F38A1">
        <w:rPr>
          <w:rFonts w:ascii="Cambria" w:hAnsi="Cambria" w:cs="Arial"/>
        </w:rPr>
        <w:t xml:space="preserve"> a polymorphism </w:t>
      </w:r>
      <w:r w:rsidR="00531C3B">
        <w:rPr>
          <w:rFonts w:ascii="Cambria" w:hAnsi="Cambria" w:cs="Arial"/>
        </w:rPr>
        <w:t>that</w:t>
      </w:r>
      <w:r w:rsidR="00531C3B" w:rsidRPr="002F38A1">
        <w:rPr>
          <w:rFonts w:ascii="Cambria" w:hAnsi="Cambria" w:cs="Arial"/>
        </w:rPr>
        <w:t xml:space="preserve"> </w:t>
      </w:r>
      <w:r w:rsidRPr="002F38A1">
        <w:rPr>
          <w:rFonts w:ascii="Cambria" w:hAnsi="Cambria" w:cs="Arial"/>
        </w:rPr>
        <w:t xml:space="preserve">is </w:t>
      </w:r>
      <w:r w:rsidR="00531C3B">
        <w:rPr>
          <w:rFonts w:ascii="Cambria" w:hAnsi="Cambria" w:cs="Arial"/>
        </w:rPr>
        <w:t xml:space="preserve">profoundly </w:t>
      </w:r>
      <w:r w:rsidRPr="002F38A1">
        <w:rPr>
          <w:rFonts w:ascii="Cambria" w:hAnsi="Cambria" w:cs="Arial"/>
        </w:rPr>
        <w:t>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r w:rsidR="00611D0A">
        <w:rPr>
          <w:rFonts w:ascii="Cambria" w:hAnsi="Cambria" w:cs="Arial"/>
        </w:rPr>
        <w:t xml:space="preserve">a </w:t>
      </w:r>
      <w:r w:rsidR="00611D0A" w:rsidRPr="002F38A1">
        <w:rPr>
          <w:rFonts w:ascii="Cambria" w:hAnsi="Cambria" w:cs="Arial"/>
        </w:rPr>
        <w:t>homogeneity</w:t>
      </w:r>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w:t>
      </w:r>
      <w:r w:rsidR="00531C3B">
        <w:rPr>
          <w:rFonts w:ascii="Cambria" w:hAnsi="Cambria" w:cs="Arial"/>
        </w:rPr>
        <w:t>performed</w:t>
      </w:r>
      <w:r w:rsidR="00531C3B" w:rsidRPr="002F38A1">
        <w:rPr>
          <w:rFonts w:ascii="Cambria" w:hAnsi="Cambria" w:cs="Arial"/>
        </w:rPr>
        <w:t xml:space="preserve"> </w:t>
      </w:r>
      <w:r w:rsidRPr="002F38A1">
        <w:rPr>
          <w:rFonts w:ascii="Cambria" w:hAnsi="Cambria" w:cs="Arial"/>
        </w:rPr>
        <w:t xml:space="preserve">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662EFF">
        <w:rPr>
          <w:rFonts w:ascii="Cambria" w:hAnsi="Cambria" w:cs="Arial"/>
        </w:rPr>
        <w:t>v3.</w:t>
      </w:r>
      <w:r w:rsidR="00662EFF" w:rsidRPr="00662EFF">
        <w:rPr>
          <w:rFonts w:ascii="Cambria" w:hAnsi="Cambria" w:cs="Arial"/>
        </w:rPr>
        <w:t>4.0</w:t>
      </w:r>
      <w:r w:rsidRPr="002F38A1">
        <w:rPr>
          <w:rFonts w:ascii="Cambria" w:hAnsi="Cambria" w:cs="Arial"/>
        </w:rPr>
        <w:t xml:space="preserve">), and significance thresholds were determined based on a Bonferroni correction with a nominal </w:t>
      </w:r>
      <w:r w:rsidR="003A0BF0">
        <w:rPr>
          <w:rFonts w:ascii="Cambria" w:hAnsi="Cambria" w:cs="Arial"/>
        </w:rPr>
        <w:t>error rate (</w:t>
      </w:r>
      <w:r w:rsidR="00531C3B">
        <w:rPr>
          <w:rFonts w:ascii="Cambria" w:hAnsi="Cambria" w:cs="Arial"/>
        </w:rPr>
        <w:t xml:space="preserve">α = </w:t>
      </w:r>
      <w:r w:rsidRPr="002F38A1">
        <w:rPr>
          <w:rFonts w:ascii="Cambria" w:hAnsi="Cambria" w:cs="Arial"/>
        </w:rPr>
        <w:t>0.05</w:t>
      </w:r>
      <w:r w:rsidR="00531C3B">
        <w:rPr>
          <w:rFonts w:ascii="Cambria" w:hAnsi="Cambria" w:cs="Arial"/>
        </w:rPr>
        <w:t>)</w:t>
      </w:r>
      <w:r w:rsidRPr="002F38A1">
        <w:rPr>
          <w:rFonts w:ascii="Cambria" w:hAnsi="Cambria" w:cs="Arial"/>
        </w:rPr>
        <w:t>.</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722D4EDD"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w:t>
      </w:r>
      <w:r w:rsidR="00611D0A">
        <w:rPr>
          <w:rFonts w:ascii="Cambria" w:hAnsi="Cambria" w:cs="Arial"/>
        </w:rPr>
        <w:t xml:space="preserve"> </w:t>
      </w:r>
      <w:r w:rsidRPr="002F38A1">
        <w:rPr>
          <w:rFonts w:ascii="Cambria" w:hAnsi="Cambria" w:cs="Arial"/>
        </w:rPr>
        <w:t>sample size</w:t>
      </w:r>
      <w:r w:rsidR="00611D0A">
        <w:rPr>
          <w:rFonts w:ascii="Cambria" w:hAnsi="Cambria" w:cs="Arial"/>
        </w:rPr>
        <w:t>, and other factors</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cs="Arial"/>
        </w:rPr>
        <w:fldChar w:fldCharType="separate"/>
      </w:r>
      <w:r w:rsidR="00590F3D" w:rsidRPr="00590F3D">
        <w:rPr>
          <w:rFonts w:ascii="Cambria" w:hAnsi="Cambria" w:cs="Arial"/>
          <w:noProof/>
          <w:vertAlign w:val="superscript"/>
        </w:rPr>
        <w:t>9</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r>
        <w:rPr>
          <w:rFonts w:ascii="Cambria" w:hAnsi="Cambria" w:cs="Arial"/>
        </w:rPr>
        <w:t>μ</w:t>
      </w:r>
      <w:r w:rsidRPr="00F94C89">
        <w:rPr>
          <w:rFonts w:ascii="Cambria" w:hAnsi="Cambria" w:cs="Arial"/>
          <w:vertAlign w:val="subscript"/>
        </w:rPr>
        <w:t>m</w:t>
      </w:r>
      <w:proofErr w:type="spell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09114DD9"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662EFF">
        <w:rPr>
          <w:rFonts w:ascii="Cambria" w:eastAsiaTheme="minorEastAsia" w:hAnsi="Cambria" w:cs="Arial"/>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lastRenderedPageBreak/>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FF17B7">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"&lt;sup&gt;4\u20136&lt;/sup&gt;" }, "properties" : { "noteIndex" : 0 }, "schema" : "https://github.com/citation-style-language/schema/raw/master/csl-citation.json" }</w:instrText>
      </w:r>
      <w:r w:rsidRPr="002F38A1">
        <w:rPr>
          <w:rFonts w:ascii="Cambria" w:eastAsiaTheme="minorEastAsia" w:hAnsi="Cambria" w:cs="Arial"/>
        </w:rPr>
        <w:fldChar w:fldCharType="separate"/>
      </w:r>
      <w:r w:rsidR="00FF17B7" w:rsidRPr="00FF17B7">
        <w:rPr>
          <w:rFonts w:ascii="Cambria" w:eastAsiaTheme="minorEastAsia" w:hAnsi="Cambria" w:cs="Arial"/>
          <w:noProof/>
          <w:vertAlign w:val="superscript"/>
        </w:rPr>
        <w:t>4–6</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01887FB5"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sidR="0059298F">
        <w:rPr>
          <w:rFonts w:ascii="Cambria" w:eastAsiaTheme="minorEastAsia" w:hAnsi="Cambria" w:cs="Arial"/>
          <w:b/>
        </w:rPr>
        <w:t>3</w:t>
      </w:r>
      <w:r>
        <w:rPr>
          <w:rFonts w:ascii="Cambria" w:eastAsiaTheme="minorEastAsia" w:hAnsi="Cambria" w:cs="Arial"/>
          <w:b/>
        </w:rPr>
        <w:t xml:space="preserve"> on the X chromosome</w:t>
      </w:r>
    </w:p>
    <w:p w14:paraId="5C2FB03B" w14:textId="1922049F"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F110BC">
        <w:rPr>
          <w:rFonts w:ascii="Cambria" w:eastAsiaTheme="minorEastAsia" w:hAnsi="Cambria" w:cs="Arial"/>
        </w:rPr>
        <w:t xml:space="preserve">, </w:t>
      </w:r>
      <w:r w:rsidR="001850B8">
        <w:rPr>
          <w:rFonts w:ascii="Cambria" w:eastAsiaTheme="minorEastAsia" w:hAnsi="Cambria" w:cs="Arial"/>
        </w:rPr>
        <w:t xml:space="preserve">we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 xml:space="preserve">Varun </w:t>
      </w:r>
      <w:proofErr w:type="spellStart"/>
      <w:r w:rsidRPr="005D34F3">
        <w:rPr>
          <w:rFonts w:ascii="Cambria" w:hAnsi="Cambria" w:cs="Arial"/>
          <w:sz w:val="20"/>
          <w:szCs w:val="20"/>
        </w:rPr>
        <w:t>Aggarwala</w:t>
      </w:r>
      <w:proofErr w:type="spellEnd"/>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Default="00417889" w:rsidP="00417889">
      <w:pPr>
        <w:pStyle w:val="Normal1"/>
        <w:spacing w:line="360" w:lineRule="auto"/>
        <w:jc w:val="both"/>
        <w:rPr>
          <w:rFonts w:ascii="Cambria" w:hAnsi="Cambria" w:cs="Times New Roman"/>
          <w:sz w:val="20"/>
          <w:szCs w:val="20"/>
        </w:rPr>
      </w:pPr>
    </w:p>
    <w:p w14:paraId="498B04DD" w14:textId="7F52278E" w:rsidR="00C0315F" w:rsidRDefault="00C0315F" w:rsidP="00C0315F">
      <w:pPr>
        <w:spacing w:after="0" w:line="360" w:lineRule="auto"/>
        <w:jc w:val="both"/>
        <w:rPr>
          <w:rFonts w:ascii="Cambria" w:hAnsi="Cambria" w:cs="Arial"/>
          <w:u w:val="single"/>
        </w:rPr>
      </w:pPr>
      <w:r>
        <w:rPr>
          <w:rFonts w:ascii="Cambria" w:hAnsi="Cambria" w:cs="Arial"/>
          <w:b/>
          <w:u w:val="single"/>
        </w:rPr>
        <w:t>AUTHOR CONTRIBUTION</w:t>
      </w:r>
    </w:p>
    <w:p w14:paraId="52684708" w14:textId="03682DCE" w:rsidR="00C0315F" w:rsidRPr="005E6D1F" w:rsidRDefault="00C0315F" w:rsidP="00C0315F">
      <w:pPr>
        <w:spacing w:after="0" w:line="360" w:lineRule="auto"/>
        <w:jc w:val="both"/>
        <w:rPr>
          <w:rFonts w:ascii="Cambria" w:hAnsi="Cambria" w:cs="Arial"/>
        </w:rPr>
      </w:pPr>
      <w:r w:rsidRPr="005E6D1F">
        <w:rPr>
          <w:rFonts w:ascii="Cambria" w:hAnsi="Cambria" w:cs="Arial"/>
        </w:rPr>
        <w:t>R.C.A. and B.F.V. conceived, designed, and performed the experiments, developed the methods, analyzed the data, and wrote the manuscript. B.F.V. supervised the research.</w:t>
      </w:r>
    </w:p>
    <w:p w14:paraId="66625356" w14:textId="396C4D3C" w:rsidR="00837E46" w:rsidRPr="002F38A1" w:rsidRDefault="00837E46" w:rsidP="00E82646"/>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7E290B2F" w14:textId="297BEE74" w:rsidR="00FF17B7" w:rsidRPr="00FF17B7" w:rsidRDefault="00272278" w:rsidP="00FF17B7">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FF17B7" w:rsidRPr="00FF17B7">
        <w:rPr>
          <w:rFonts w:ascii="Cambria" w:hAnsi="Cambria" w:cs="Times New Roman"/>
          <w:noProof/>
          <w:szCs w:val="24"/>
        </w:rPr>
        <w:t>1.</w:t>
      </w:r>
      <w:r w:rsidR="00FF17B7" w:rsidRPr="00FF17B7">
        <w:rPr>
          <w:rFonts w:ascii="Cambria" w:hAnsi="Cambria" w:cs="Times New Roman"/>
          <w:noProof/>
          <w:szCs w:val="24"/>
        </w:rPr>
        <w:tab/>
        <w:t xml:space="preserve">Conrad, D. F. </w:t>
      </w:r>
      <w:r w:rsidR="00FF17B7" w:rsidRPr="00FF17B7">
        <w:rPr>
          <w:rFonts w:ascii="Cambria" w:hAnsi="Cambria" w:cs="Times New Roman"/>
          <w:i/>
          <w:iCs/>
          <w:noProof/>
          <w:szCs w:val="24"/>
        </w:rPr>
        <w:t>et al.</w:t>
      </w:r>
      <w:r w:rsidR="00FF17B7" w:rsidRPr="00FF17B7">
        <w:rPr>
          <w:rFonts w:ascii="Cambria" w:hAnsi="Cambria" w:cs="Times New Roman"/>
          <w:noProof/>
          <w:szCs w:val="24"/>
        </w:rPr>
        <w:t xml:space="preserve"> Variation in genome-wide mutation rates within and between human families. </w:t>
      </w:r>
      <w:r w:rsidR="00FF17B7" w:rsidRPr="00FF17B7">
        <w:rPr>
          <w:rFonts w:ascii="Cambria" w:hAnsi="Cambria" w:cs="Times New Roman"/>
          <w:i/>
          <w:iCs/>
          <w:noProof/>
          <w:szCs w:val="24"/>
        </w:rPr>
        <w:t>Nat. Genet.</w:t>
      </w:r>
      <w:r w:rsidR="00FF17B7" w:rsidRPr="00FF17B7">
        <w:rPr>
          <w:rFonts w:ascii="Cambria" w:hAnsi="Cambria" w:cs="Times New Roman"/>
          <w:noProof/>
          <w:szCs w:val="24"/>
        </w:rPr>
        <w:t xml:space="preserve"> </w:t>
      </w:r>
      <w:r w:rsidR="00FF17B7" w:rsidRPr="00FF17B7">
        <w:rPr>
          <w:rFonts w:ascii="Cambria" w:hAnsi="Cambria" w:cs="Times New Roman"/>
          <w:b/>
          <w:bCs/>
          <w:noProof/>
          <w:szCs w:val="24"/>
        </w:rPr>
        <w:t>43,</w:t>
      </w:r>
      <w:r w:rsidR="00FF17B7" w:rsidRPr="00FF17B7">
        <w:rPr>
          <w:rFonts w:ascii="Cambria" w:hAnsi="Cambria" w:cs="Times New Roman"/>
          <w:noProof/>
          <w:szCs w:val="24"/>
        </w:rPr>
        <w:t xml:space="preserve"> 712–4 (2011).</w:t>
      </w:r>
    </w:p>
    <w:p w14:paraId="079F1046"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2.</w:t>
      </w:r>
      <w:r w:rsidRPr="00FF17B7">
        <w:rPr>
          <w:rFonts w:ascii="Cambria" w:hAnsi="Cambria" w:cs="Times New Roman"/>
          <w:noProof/>
          <w:szCs w:val="24"/>
        </w:rPr>
        <w:tab/>
        <w:t xml:space="preserve">Hodgkinson, A. &amp; Eyre-Walker, A. Variation in the mutation rate across mammalian genomes. </w:t>
      </w:r>
      <w:r w:rsidRPr="00FF17B7">
        <w:rPr>
          <w:rFonts w:ascii="Cambria" w:hAnsi="Cambria" w:cs="Times New Roman"/>
          <w:i/>
          <w:iCs/>
          <w:noProof/>
          <w:szCs w:val="24"/>
        </w:rPr>
        <w:lastRenderedPageBreak/>
        <w:t>Nat. Rev. Genet.</w:t>
      </w:r>
      <w:r w:rsidRPr="00FF17B7">
        <w:rPr>
          <w:rFonts w:ascii="Cambria" w:hAnsi="Cambria" w:cs="Times New Roman"/>
          <w:noProof/>
          <w:szCs w:val="24"/>
        </w:rPr>
        <w:t xml:space="preserve"> </w:t>
      </w:r>
      <w:r w:rsidRPr="00FF17B7">
        <w:rPr>
          <w:rFonts w:ascii="Cambria" w:hAnsi="Cambria" w:cs="Times New Roman"/>
          <w:b/>
          <w:bCs/>
          <w:noProof/>
          <w:szCs w:val="24"/>
        </w:rPr>
        <w:t>12,</w:t>
      </w:r>
      <w:r w:rsidRPr="00FF17B7">
        <w:rPr>
          <w:rFonts w:ascii="Cambria" w:hAnsi="Cambria" w:cs="Times New Roman"/>
          <w:noProof/>
          <w:szCs w:val="24"/>
        </w:rPr>
        <w:t xml:space="preserve"> 756–66 (2011).</w:t>
      </w:r>
    </w:p>
    <w:p w14:paraId="7C400D3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3.</w:t>
      </w:r>
      <w:r w:rsidRPr="00FF17B7">
        <w:rPr>
          <w:rFonts w:ascii="Cambria" w:hAnsi="Cambria" w:cs="Times New Roman"/>
          <w:noProof/>
          <w:szCs w:val="24"/>
        </w:rPr>
        <w:tab/>
        <w:t xml:space="preserve">Aggarwala, V. &amp; Voight, B. F. An expanded sequence context model broadly explains variability in polymorphism levels across the human genome. </w:t>
      </w:r>
      <w:r w:rsidRPr="00FF17B7">
        <w:rPr>
          <w:rFonts w:ascii="Cambria" w:hAnsi="Cambria" w:cs="Times New Roman"/>
          <w:i/>
          <w:iCs/>
          <w:noProof/>
          <w:szCs w:val="24"/>
        </w:rPr>
        <w:t>Nat. Genet.</w:t>
      </w:r>
      <w:r w:rsidRPr="00FF17B7">
        <w:rPr>
          <w:rFonts w:ascii="Cambria" w:hAnsi="Cambria" w:cs="Times New Roman"/>
          <w:noProof/>
          <w:szCs w:val="24"/>
        </w:rPr>
        <w:t xml:space="preserve"> </w:t>
      </w:r>
      <w:r w:rsidRPr="00FF17B7">
        <w:rPr>
          <w:rFonts w:ascii="Cambria" w:hAnsi="Cambria" w:cs="Times New Roman"/>
          <w:b/>
          <w:bCs/>
          <w:noProof/>
          <w:szCs w:val="24"/>
        </w:rPr>
        <w:t>advance on,</w:t>
      </w:r>
      <w:r w:rsidRPr="00FF17B7">
        <w:rPr>
          <w:rFonts w:ascii="Cambria" w:hAnsi="Cambria" w:cs="Times New Roman"/>
          <w:noProof/>
          <w:szCs w:val="24"/>
        </w:rPr>
        <w:t xml:space="preserve"> (2016).</w:t>
      </w:r>
    </w:p>
    <w:p w14:paraId="404700B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4.</w:t>
      </w:r>
      <w:r w:rsidRPr="00FF17B7">
        <w:rPr>
          <w:rFonts w:ascii="Cambria" w:hAnsi="Cambria" w:cs="Times New Roman"/>
          <w:noProof/>
          <w:szCs w:val="24"/>
        </w:rPr>
        <w:tab/>
        <w:t xml:space="preserve">Harris, K. Evidence for recent, population-specific evolution of the human mutation rate. </w:t>
      </w:r>
      <w:r w:rsidRPr="00FF17B7">
        <w:rPr>
          <w:rFonts w:ascii="Cambria" w:hAnsi="Cambria" w:cs="Times New Roman"/>
          <w:i/>
          <w:iCs/>
          <w:noProof/>
          <w:szCs w:val="24"/>
        </w:rPr>
        <w:t>Proc. Natl. Acad. Sci. U. S. A.</w:t>
      </w:r>
      <w:r w:rsidRPr="00FF17B7">
        <w:rPr>
          <w:rFonts w:ascii="Cambria" w:hAnsi="Cambria" w:cs="Times New Roman"/>
          <w:noProof/>
          <w:szCs w:val="24"/>
        </w:rPr>
        <w:t xml:space="preserve"> </w:t>
      </w:r>
      <w:r w:rsidRPr="00FF17B7">
        <w:rPr>
          <w:rFonts w:ascii="Cambria" w:hAnsi="Cambria" w:cs="Times New Roman"/>
          <w:b/>
          <w:bCs/>
          <w:noProof/>
          <w:szCs w:val="24"/>
        </w:rPr>
        <w:t>112,</w:t>
      </w:r>
      <w:r w:rsidRPr="00FF17B7">
        <w:rPr>
          <w:rFonts w:ascii="Cambria" w:hAnsi="Cambria" w:cs="Times New Roman"/>
          <w:noProof/>
          <w:szCs w:val="24"/>
        </w:rPr>
        <w:t xml:space="preserve"> 3439–44 (2015).</w:t>
      </w:r>
    </w:p>
    <w:p w14:paraId="7EF46118"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5.</w:t>
      </w:r>
      <w:r w:rsidRPr="00FF17B7">
        <w:rPr>
          <w:rFonts w:ascii="Cambria" w:hAnsi="Cambria" w:cs="Times New Roman"/>
          <w:noProof/>
          <w:szCs w:val="24"/>
        </w:rPr>
        <w:tab/>
        <w:t xml:space="preserve">Mathieson, I. </w:t>
      </w:r>
      <w:r w:rsidRPr="00FF17B7">
        <w:rPr>
          <w:rFonts w:ascii="Cambria" w:hAnsi="Cambria" w:cs="Times New Roman"/>
          <w:i/>
          <w:iCs/>
          <w:noProof/>
          <w:szCs w:val="24"/>
        </w:rPr>
        <w:t>et al.</w:t>
      </w:r>
      <w:r w:rsidRPr="00FF17B7">
        <w:rPr>
          <w:rFonts w:ascii="Cambria" w:hAnsi="Cambria" w:cs="Times New Roman"/>
          <w:noProof/>
          <w:szCs w:val="24"/>
        </w:rPr>
        <w:t xml:space="preserve"> Differences in the rare variant spectrum among human populations.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e1006581 (2017).</w:t>
      </w:r>
    </w:p>
    <w:p w14:paraId="003DE164"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6.</w:t>
      </w:r>
      <w:r w:rsidRPr="00FF17B7">
        <w:rPr>
          <w:rFonts w:ascii="Cambria" w:hAnsi="Cambria" w:cs="Times New Roman"/>
          <w:noProof/>
          <w:szCs w:val="24"/>
        </w:rPr>
        <w:tab/>
        <w:t xml:space="preserve">Harris, K. &amp; Pritchard, J. K. Rapid evolution of the human mutation spectrum. </w:t>
      </w:r>
      <w:r w:rsidRPr="00FF17B7">
        <w:rPr>
          <w:rFonts w:ascii="Cambria" w:hAnsi="Cambria" w:cs="Times New Roman"/>
          <w:i/>
          <w:iCs/>
          <w:noProof/>
          <w:szCs w:val="24"/>
        </w:rPr>
        <w:t>Elife</w:t>
      </w:r>
      <w:r w:rsidRPr="00FF17B7">
        <w:rPr>
          <w:rFonts w:ascii="Cambria" w:hAnsi="Cambria" w:cs="Times New Roman"/>
          <w:noProof/>
          <w:szCs w:val="24"/>
        </w:rPr>
        <w:t xml:space="preserve"> </w:t>
      </w:r>
      <w:r w:rsidRPr="00FF17B7">
        <w:rPr>
          <w:rFonts w:ascii="Cambria" w:hAnsi="Cambria" w:cs="Times New Roman"/>
          <w:b/>
          <w:bCs/>
          <w:noProof/>
          <w:szCs w:val="24"/>
        </w:rPr>
        <w:t>6,</w:t>
      </w:r>
      <w:r w:rsidRPr="00FF17B7">
        <w:rPr>
          <w:rFonts w:ascii="Cambria" w:hAnsi="Cambria" w:cs="Times New Roman"/>
          <w:noProof/>
          <w:szCs w:val="24"/>
        </w:rPr>
        <w:t xml:space="preserve"> (2017).</w:t>
      </w:r>
    </w:p>
    <w:p w14:paraId="60FC5C9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7.</w:t>
      </w:r>
      <w:r w:rsidRPr="00FF17B7">
        <w:rPr>
          <w:rFonts w:ascii="Cambria" w:hAnsi="Cambria" w:cs="Times New Roman"/>
          <w:noProof/>
          <w:szCs w:val="24"/>
        </w:rPr>
        <w:tab/>
        <w:t xml:space="preserve">Zhu, Y., Neeman, T., Yap, V. B. &amp; Huttley, G. A. Statistical Methods for Identifying Sequence Motifs Affecting Point Mutations. </w:t>
      </w:r>
      <w:r w:rsidRPr="00FF17B7">
        <w:rPr>
          <w:rFonts w:ascii="Cambria" w:hAnsi="Cambria" w:cs="Times New Roman"/>
          <w:i/>
          <w:iCs/>
          <w:noProof/>
          <w:szCs w:val="24"/>
        </w:rPr>
        <w:t>Genetics</w:t>
      </w:r>
      <w:r w:rsidRPr="00FF17B7">
        <w:rPr>
          <w:rFonts w:ascii="Cambria" w:hAnsi="Cambria" w:cs="Times New Roman"/>
          <w:noProof/>
          <w:szCs w:val="24"/>
        </w:rPr>
        <w:t xml:space="preserve"> </w:t>
      </w:r>
      <w:r w:rsidRPr="00FF17B7">
        <w:rPr>
          <w:rFonts w:ascii="Cambria" w:hAnsi="Cambria" w:cs="Times New Roman"/>
          <w:b/>
          <w:bCs/>
          <w:noProof/>
          <w:szCs w:val="24"/>
        </w:rPr>
        <w:t>205,</w:t>
      </w:r>
      <w:r w:rsidRPr="00FF17B7">
        <w:rPr>
          <w:rFonts w:ascii="Cambria" w:hAnsi="Cambria" w:cs="Times New Roman"/>
          <w:noProof/>
          <w:szCs w:val="24"/>
        </w:rPr>
        <w:t xml:space="preserve"> (2017).</w:t>
      </w:r>
    </w:p>
    <w:p w14:paraId="4C7A087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8.</w:t>
      </w:r>
      <w:r w:rsidRPr="00FF17B7">
        <w:rPr>
          <w:rFonts w:ascii="Cambria" w:hAnsi="Cambria" w:cs="Times New Roman"/>
          <w:noProof/>
          <w:szCs w:val="24"/>
        </w:rPr>
        <w:tab/>
        <w:t xml:space="preserve">Auton, A. </w:t>
      </w:r>
      <w:r w:rsidRPr="00FF17B7">
        <w:rPr>
          <w:rFonts w:ascii="Cambria" w:hAnsi="Cambria" w:cs="Times New Roman"/>
          <w:i/>
          <w:iCs/>
          <w:noProof/>
          <w:szCs w:val="24"/>
        </w:rPr>
        <w:t>et al.</w:t>
      </w:r>
      <w:r w:rsidRPr="00FF17B7">
        <w:rPr>
          <w:rFonts w:ascii="Cambria" w:hAnsi="Cambria" w:cs="Times New Roman"/>
          <w:noProof/>
          <w:szCs w:val="24"/>
        </w:rPr>
        <w:t xml:space="preserve"> A global reference for human genetic variation.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526,</w:t>
      </w:r>
      <w:r w:rsidRPr="00FF17B7">
        <w:rPr>
          <w:rFonts w:ascii="Cambria" w:hAnsi="Cambria" w:cs="Times New Roman"/>
          <w:noProof/>
          <w:szCs w:val="24"/>
        </w:rPr>
        <w:t xml:space="preserve"> 68–74 (2015).</w:t>
      </w:r>
    </w:p>
    <w:p w14:paraId="00A2C6A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9.</w:t>
      </w:r>
      <w:r w:rsidRPr="00FF17B7">
        <w:rPr>
          <w:rFonts w:ascii="Cambria" w:hAnsi="Cambria" w:cs="Times New Roman"/>
          <w:noProof/>
          <w:szCs w:val="24"/>
        </w:rPr>
        <w:tab/>
        <w:t xml:space="preserve">Kong, A. </w:t>
      </w:r>
      <w:r w:rsidRPr="00FF17B7">
        <w:rPr>
          <w:rFonts w:ascii="Cambria" w:hAnsi="Cambria" w:cs="Times New Roman"/>
          <w:i/>
          <w:iCs/>
          <w:noProof/>
          <w:szCs w:val="24"/>
        </w:rPr>
        <w:t>et al.</w:t>
      </w:r>
      <w:r w:rsidRPr="00FF17B7">
        <w:rPr>
          <w:rFonts w:ascii="Cambria" w:hAnsi="Cambria" w:cs="Times New Roman"/>
          <w:noProof/>
          <w:szCs w:val="24"/>
        </w:rPr>
        <w:t xml:space="preserve"> Rate of de novo mutations and the importance of father’s age to disease risk.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488,</w:t>
      </w:r>
      <w:r w:rsidRPr="00FF17B7">
        <w:rPr>
          <w:rFonts w:ascii="Cambria" w:hAnsi="Cambria" w:cs="Times New Roman"/>
          <w:noProof/>
          <w:szCs w:val="24"/>
        </w:rPr>
        <w:t xml:space="preserve"> 471–5 (2012).</w:t>
      </w:r>
    </w:p>
    <w:p w14:paraId="7FAA86F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10.</w:t>
      </w:r>
      <w:r w:rsidRPr="00FF17B7">
        <w:rPr>
          <w:rFonts w:ascii="Cambria" w:hAnsi="Cambria" w:cs="Times New Roman"/>
          <w:noProof/>
          <w:szCs w:val="24"/>
        </w:rPr>
        <w:tab/>
        <w:t xml:space="preserve">Forbes, S. A. </w:t>
      </w:r>
      <w:r w:rsidRPr="00FF17B7">
        <w:rPr>
          <w:rFonts w:ascii="Cambria" w:hAnsi="Cambria" w:cs="Times New Roman"/>
          <w:i/>
          <w:iCs/>
          <w:noProof/>
          <w:szCs w:val="24"/>
        </w:rPr>
        <w:t>et al.</w:t>
      </w:r>
      <w:r w:rsidRPr="00FF17B7">
        <w:rPr>
          <w:rFonts w:ascii="Cambria" w:hAnsi="Cambria" w:cs="Times New Roman"/>
          <w:noProof/>
          <w:szCs w:val="24"/>
        </w:rPr>
        <w:t xml:space="preserve"> COSMIC: exploring the world’s knowledge of somatic mutations in human cancer. </w:t>
      </w:r>
      <w:r w:rsidRPr="00FF17B7">
        <w:rPr>
          <w:rFonts w:ascii="Cambria" w:hAnsi="Cambria" w:cs="Times New Roman"/>
          <w:i/>
          <w:iCs/>
          <w:noProof/>
          <w:szCs w:val="24"/>
        </w:rPr>
        <w:t>Nucleic Acids Res.</w:t>
      </w:r>
      <w:r w:rsidRPr="00FF17B7">
        <w:rPr>
          <w:rFonts w:ascii="Cambria" w:hAnsi="Cambria" w:cs="Times New Roman"/>
          <w:noProof/>
          <w:szCs w:val="24"/>
        </w:rPr>
        <w:t xml:space="preserve"> </w:t>
      </w:r>
      <w:r w:rsidRPr="00FF17B7">
        <w:rPr>
          <w:rFonts w:ascii="Cambria" w:hAnsi="Cambria" w:cs="Times New Roman"/>
          <w:b/>
          <w:bCs/>
          <w:noProof/>
          <w:szCs w:val="24"/>
        </w:rPr>
        <w:t>43,</w:t>
      </w:r>
      <w:r w:rsidRPr="00FF17B7">
        <w:rPr>
          <w:rFonts w:ascii="Cambria" w:hAnsi="Cambria" w:cs="Times New Roman"/>
          <w:noProof/>
          <w:szCs w:val="24"/>
        </w:rPr>
        <w:t xml:space="preserve"> D805–D811 (2015).</w:t>
      </w:r>
    </w:p>
    <w:p w14:paraId="4C09B82F"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11.</w:t>
      </w:r>
      <w:r w:rsidRPr="00FF17B7">
        <w:rPr>
          <w:rFonts w:ascii="Cambria" w:hAnsi="Cambria" w:cs="Times New Roman"/>
          <w:noProof/>
          <w:szCs w:val="24"/>
        </w:rPr>
        <w:tab/>
        <w:t xml:space="preserve">Seoighe, C. </w:t>
      </w:r>
      <w:r w:rsidRPr="00FF17B7">
        <w:rPr>
          <w:rFonts w:ascii="Cambria" w:hAnsi="Cambria" w:cs="Times New Roman"/>
          <w:i/>
          <w:iCs/>
          <w:noProof/>
          <w:szCs w:val="24"/>
        </w:rPr>
        <w:t>et al.</w:t>
      </w:r>
      <w:r w:rsidRPr="00FF17B7">
        <w:rPr>
          <w:rFonts w:ascii="Cambria" w:hAnsi="Cambria" w:cs="Times New Roman"/>
          <w:noProof/>
          <w:szCs w:val="24"/>
        </w:rPr>
        <w:t xml:space="preserve"> Inference of Candidate Germline Mutator Loci in Humans from Genome-Wide Haplotype Data.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e1006549 (2017).</w:t>
      </w:r>
    </w:p>
    <w:p w14:paraId="2BEBB652"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12.</w:t>
      </w:r>
      <w:r w:rsidRPr="00FF17B7">
        <w:rPr>
          <w:rFonts w:ascii="Cambria" w:hAnsi="Cambria" w:cs="Times New Roman"/>
          <w:noProof/>
          <w:szCs w:val="24"/>
        </w:rPr>
        <w:tab/>
        <w:t xml:space="preserve">Danecek, P. </w:t>
      </w:r>
      <w:r w:rsidRPr="00FF17B7">
        <w:rPr>
          <w:rFonts w:ascii="Cambria" w:hAnsi="Cambria" w:cs="Times New Roman"/>
          <w:i/>
          <w:iCs/>
          <w:noProof/>
          <w:szCs w:val="24"/>
        </w:rPr>
        <w:t>et al.</w:t>
      </w:r>
      <w:r w:rsidRPr="00FF17B7">
        <w:rPr>
          <w:rFonts w:ascii="Cambria" w:hAnsi="Cambria" w:cs="Times New Roman"/>
          <w:noProof/>
          <w:szCs w:val="24"/>
        </w:rPr>
        <w:t xml:space="preserve"> The variant call format and VCFtools. </w:t>
      </w:r>
      <w:r w:rsidRPr="00FF17B7">
        <w:rPr>
          <w:rFonts w:ascii="Cambria" w:hAnsi="Cambria" w:cs="Times New Roman"/>
          <w:i/>
          <w:iCs/>
          <w:noProof/>
          <w:szCs w:val="24"/>
        </w:rPr>
        <w:t>Bioinformatics</w:t>
      </w:r>
      <w:r w:rsidRPr="00FF17B7">
        <w:rPr>
          <w:rFonts w:ascii="Cambria" w:hAnsi="Cambria" w:cs="Times New Roman"/>
          <w:noProof/>
          <w:szCs w:val="24"/>
        </w:rPr>
        <w:t xml:space="preserve"> </w:t>
      </w:r>
      <w:r w:rsidRPr="00FF17B7">
        <w:rPr>
          <w:rFonts w:ascii="Cambria" w:hAnsi="Cambria" w:cs="Times New Roman"/>
          <w:b/>
          <w:bCs/>
          <w:noProof/>
          <w:szCs w:val="24"/>
        </w:rPr>
        <w:t>27,</w:t>
      </w:r>
      <w:r w:rsidRPr="00FF17B7">
        <w:rPr>
          <w:rFonts w:ascii="Cambria" w:hAnsi="Cambria" w:cs="Times New Roman"/>
          <w:noProof/>
          <w:szCs w:val="24"/>
        </w:rPr>
        <w:t xml:space="preserve"> 2156–2158 (2011).</w:t>
      </w:r>
    </w:p>
    <w:p w14:paraId="0CBE3A1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noProof/>
        </w:rPr>
      </w:pPr>
      <w:r w:rsidRPr="00FF17B7">
        <w:rPr>
          <w:rFonts w:ascii="Cambria" w:hAnsi="Cambria" w:cs="Times New Roman"/>
          <w:noProof/>
          <w:szCs w:val="24"/>
        </w:rPr>
        <w:t>13.</w:t>
      </w:r>
      <w:r w:rsidRPr="00FF17B7">
        <w:rPr>
          <w:rFonts w:ascii="Cambria" w:hAnsi="Cambria" w:cs="Times New Roman"/>
          <w:noProof/>
          <w:szCs w:val="24"/>
        </w:rPr>
        <w:tab/>
        <w:t xml:space="preserve">Watterson, G. A. On the number of segregating sites in genetical models without recombination. </w:t>
      </w:r>
      <w:r w:rsidRPr="00FF17B7">
        <w:rPr>
          <w:rFonts w:ascii="Cambria" w:hAnsi="Cambria" w:cs="Times New Roman"/>
          <w:i/>
          <w:iCs/>
          <w:noProof/>
          <w:szCs w:val="24"/>
        </w:rPr>
        <w:t>Theor. Popul. Biol.</w:t>
      </w:r>
      <w:r w:rsidRPr="00FF17B7">
        <w:rPr>
          <w:rFonts w:ascii="Cambria" w:hAnsi="Cambria" w:cs="Times New Roman"/>
          <w:noProof/>
          <w:szCs w:val="24"/>
        </w:rPr>
        <w:t xml:space="preserve"> </w:t>
      </w:r>
      <w:r w:rsidRPr="00FF17B7">
        <w:rPr>
          <w:rFonts w:ascii="Cambria" w:hAnsi="Cambria" w:cs="Times New Roman"/>
          <w:b/>
          <w:bCs/>
          <w:noProof/>
          <w:szCs w:val="24"/>
        </w:rPr>
        <w:t>7,</w:t>
      </w:r>
      <w:r w:rsidRPr="00FF17B7">
        <w:rPr>
          <w:rFonts w:ascii="Cambria" w:hAnsi="Cambria" w:cs="Times New Roman"/>
          <w:noProof/>
          <w:szCs w:val="24"/>
        </w:rPr>
        <w:t xml:space="preserve"> 256–276 (1975).</w:t>
      </w:r>
    </w:p>
    <w:p w14:paraId="6904A4A3" w14:textId="48D8D873" w:rsidR="0038445B" w:rsidRPr="00BA304D" w:rsidRDefault="00272278" w:rsidP="00FF17B7">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5E0A98A0" w:rsidR="00876CC3" w:rsidRPr="00A36DAD" w:rsidRDefault="00876CC3" w:rsidP="00A36DAD">
      <w:pPr>
        <w:jc w:val="both"/>
        <w:rPr>
          <w:rFonts w:ascii="Cambria" w:hAnsi="Cambria"/>
          <w:b/>
          <w:sz w:val="20"/>
          <w:szCs w:val="20"/>
        </w:rPr>
      </w:pPr>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r w:rsidR="009D06DD">
        <w:rPr>
          <w:rFonts w:ascii="Cambria" w:hAnsi="Cambria"/>
          <w:sz w:val="20"/>
          <w:szCs w:val="20"/>
        </w:rPr>
        <w:t xml:space="preserve"> </w:t>
      </w:r>
      <w:r>
        <w:rPr>
          <w:rFonts w:ascii="Cambria" w:hAnsi="Cambria"/>
          <w:sz w:val="20"/>
          <w:szCs w:val="20"/>
        </w:rPr>
        <w:t>1</w:t>
      </w:r>
      <w:r w:rsidR="00D02743">
        <w:rPr>
          <w:rFonts w:ascii="Cambria" w:hAnsi="Cambria"/>
          <w:sz w:val="20"/>
          <w:szCs w:val="20"/>
        </w:rPr>
        <w:t>5</w:t>
      </w:r>
      <w:r>
        <w:rPr>
          <w:rFonts w:ascii="Cambria" w:hAnsi="Cambria"/>
          <w:sz w:val="20"/>
          <w:szCs w:val="20"/>
        </w:rPr>
        <w:t xml:space="preserve">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D02743">
        <w:rPr>
          <w:rFonts w:ascii="Cambria" w:hAnsi="Cambria"/>
          <w:sz w:val="20"/>
          <w:szCs w:val="20"/>
        </w:rPr>
        <w:t>2</w:t>
      </w:r>
      <w:r w:rsidR="0049522F">
        <w:rPr>
          <w:rFonts w:ascii="Cambria" w:hAnsi="Cambria"/>
          <w:sz w:val="20"/>
          <w:szCs w:val="20"/>
        </w:rPr>
        <w:t xml:space="preserve"> x </w:t>
      </w:r>
      <w:r w:rsidRPr="00E67414">
        <w:rPr>
          <w:rFonts w:ascii="Cambria" w:hAnsi="Cambria"/>
          <w:sz w:val="20"/>
          <w:szCs w:val="20"/>
        </w:rPr>
        <w:t>10</w:t>
      </w:r>
      <w:r w:rsidRPr="00E67414">
        <w:rPr>
          <w:rFonts w:ascii="Cambria" w:hAnsi="Cambria"/>
          <w:sz w:val="20"/>
          <w:szCs w:val="20"/>
          <w:vertAlign w:val="superscript"/>
        </w:rPr>
        <w:t>-</w:t>
      </w:r>
      <w:r w:rsidR="00D02743">
        <w:rPr>
          <w:rFonts w:ascii="Cambria" w:hAnsi="Cambria"/>
          <w:sz w:val="20"/>
          <w:szCs w:val="20"/>
          <w:vertAlign w:val="superscript"/>
        </w:rPr>
        <w:t>37</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FF17B7">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522F">
        <w:rPr>
          <w:rFonts w:ascii="Cambria" w:hAnsi="Cambria"/>
          <w:sz w:val="20"/>
          <w:szCs w:val="20"/>
        </w:rPr>
        <w:fldChar w:fldCharType="separate"/>
      </w:r>
      <w:r w:rsidR="00FF17B7" w:rsidRPr="00FF17B7">
        <w:rPr>
          <w:rFonts w:ascii="Cambria" w:hAnsi="Cambria"/>
          <w:noProof/>
          <w:sz w:val="20"/>
          <w:szCs w:val="20"/>
          <w:vertAlign w:val="superscript"/>
        </w:rPr>
        <w:t>6</w:t>
      </w:r>
      <w:r w:rsidR="0049522F">
        <w:rPr>
          <w:rFonts w:ascii="Cambria" w:hAnsi="Cambria"/>
          <w:sz w:val="20"/>
          <w:szCs w:val="20"/>
        </w:rPr>
        <w:fldChar w:fldCharType="end"/>
      </w:r>
      <w:r w:rsidR="0049522F">
        <w:rPr>
          <w:rFonts w:ascii="Cambria" w:hAnsi="Cambria"/>
          <w:sz w:val="20"/>
          <w:szCs w:val="20"/>
        </w:rPr>
        <w:t xml:space="preserve"> (</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590F3D">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sz w:val="20"/>
          <w:szCs w:val="20"/>
        </w:rPr>
        <w:fldChar w:fldCharType="separate"/>
      </w:r>
      <w:r w:rsidR="00590F3D" w:rsidRPr="00590F3D">
        <w:rPr>
          <w:rFonts w:ascii="Cambria" w:hAnsi="Cambria"/>
          <w:noProof/>
          <w:sz w:val="20"/>
          <w:szCs w:val="20"/>
          <w:vertAlign w:val="superscript"/>
        </w:rPr>
        <w:t>9</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t>Table 1</w:t>
      </w:r>
    </w:p>
    <w:p w14:paraId="194E2E29" w14:textId="77777777" w:rsidR="00FF17B7" w:rsidRDefault="00FF17B7" w:rsidP="00F94C89">
      <w:pPr>
        <w:widowControl w:val="0"/>
        <w:autoSpaceDE w:val="0"/>
        <w:autoSpaceDN w:val="0"/>
        <w:adjustRightInd w:val="0"/>
        <w:spacing w:after="0" w:line="240" w:lineRule="auto"/>
        <w:ind w:left="634" w:hanging="634"/>
        <w:rPr>
          <w:rFonts w:ascii="Cambria" w:hAnsi="Cambria" w:cs="Arial"/>
          <w:b/>
        </w:rPr>
      </w:pP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FF17B7" w:rsidRPr="00AE6732" w14:paraId="05C83EAC" w14:textId="77777777" w:rsidTr="00FF17B7">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5C24F202" w14:textId="77777777" w:rsidR="00FF17B7" w:rsidRPr="00AE6732" w:rsidRDefault="00FF17B7" w:rsidP="00FF17B7">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1065148A" w14:textId="77777777" w:rsidR="00FF17B7" w:rsidRPr="00AE6732" w:rsidRDefault="00FF17B7" w:rsidP="00FF17B7">
            <w:pPr>
              <w:jc w:val="center"/>
              <w:rPr>
                <w:rFonts w:ascii="Cambria" w:hAnsi="Cambria" w:cs="Arial"/>
                <w:sz w:val="18"/>
              </w:rPr>
            </w:pPr>
            <w:r w:rsidRPr="00AE6732">
              <w:rPr>
                <w:rFonts w:ascii="Cambria" w:hAnsi="Cambria" w:cs="Arial"/>
                <w:sz w:val="18"/>
              </w:rPr>
              <w:t>3</w:t>
            </w:r>
            <w:r>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10D1B57F" w14:textId="77777777" w:rsidR="00FF17B7" w:rsidRPr="00AE6732" w:rsidRDefault="00FF17B7" w:rsidP="00FF17B7">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582C87ED" w14:textId="77777777" w:rsidR="00FF17B7" w:rsidRPr="00AE6732" w:rsidRDefault="00FF17B7" w:rsidP="00FF17B7">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3F67712E" w14:textId="77777777" w:rsidR="00FF17B7" w:rsidRPr="00AE6732" w:rsidRDefault="00FF17B7" w:rsidP="00FF17B7">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7E6DC2A1" w14:textId="77777777" w:rsidR="00FF17B7" w:rsidRPr="00AE6732" w:rsidRDefault="00FF17B7" w:rsidP="00FF17B7">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53D0A149" w14:textId="77777777" w:rsidR="00FF17B7" w:rsidRPr="00F94C89" w:rsidRDefault="00FF17B7" w:rsidP="00FF17B7">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FF17B7" w:rsidRPr="002F38A1" w14:paraId="3E7F67A4" w14:textId="77777777" w:rsidTr="00FF17B7">
        <w:tc>
          <w:tcPr>
            <w:tcW w:w="1458" w:type="dxa"/>
            <w:vMerge w:val="restart"/>
            <w:tcBorders>
              <w:top w:val="single" w:sz="12" w:space="0" w:color="auto"/>
            </w:tcBorders>
            <w:vAlign w:val="center"/>
          </w:tcPr>
          <w:p w14:paraId="6E18F518" w14:textId="77777777" w:rsidR="00FF17B7" w:rsidRPr="00465353" w:rsidRDefault="00FF17B7" w:rsidP="00FF17B7">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"&lt;sup&gt;3\u20135&lt;/sup&gt;" }, "properties" : { "noteIndex" : 0 }, "schema" : "https://github.com/citation-style-language/schema/raw/master/csl-citation.json" }</w:instrText>
            </w:r>
            <w:r>
              <w:rPr>
                <w:rFonts w:ascii="Cambria" w:hAnsi="Cambria" w:cs="Arial"/>
                <w:sz w:val="18"/>
              </w:rPr>
              <w:fldChar w:fldCharType="separate"/>
            </w:r>
            <w:r w:rsidRPr="000B7812">
              <w:rPr>
                <w:rFonts w:ascii="Cambria" w:hAnsi="Cambria" w:cs="Arial"/>
                <w:noProof/>
                <w:sz w:val="18"/>
                <w:vertAlign w:val="superscript"/>
              </w:rPr>
              <w:t>4–6</w:t>
            </w:r>
            <w:r>
              <w:rPr>
                <w:rFonts w:ascii="Cambria" w:hAnsi="Cambria" w:cs="Arial"/>
                <w:sz w:val="18"/>
              </w:rPr>
              <w:fldChar w:fldCharType="end"/>
            </w:r>
          </w:p>
        </w:tc>
        <w:tc>
          <w:tcPr>
            <w:tcW w:w="900" w:type="dxa"/>
            <w:tcBorders>
              <w:top w:val="single" w:sz="12" w:space="0" w:color="auto"/>
            </w:tcBorders>
          </w:tcPr>
          <w:p w14:paraId="4E7F84CA" w14:textId="77777777" w:rsidR="00FF17B7" w:rsidRPr="00465353" w:rsidRDefault="00FF17B7" w:rsidP="00FF17B7">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1628F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262DDDE0" w14:textId="77777777" w:rsidR="00FF17B7" w:rsidRPr="00196778" w:rsidRDefault="00FF17B7" w:rsidP="00FF17B7">
            <w:pPr>
              <w:jc w:val="center"/>
              <w:rPr>
                <w:rFonts w:ascii="Cambria" w:hAnsi="Cambria" w:cs="Arial"/>
                <w:b/>
                <w:sz w:val="18"/>
              </w:rPr>
            </w:pPr>
            <w:r w:rsidRPr="00196778">
              <w:rPr>
                <w:rFonts w:ascii="Cambria" w:hAnsi="Cambria" w:cs="Arial"/>
                <w:b/>
                <w:sz w:val="18"/>
              </w:rPr>
              <w:t>1.56</w:t>
            </w:r>
          </w:p>
        </w:tc>
        <w:tc>
          <w:tcPr>
            <w:tcW w:w="1422" w:type="dxa"/>
            <w:tcBorders>
              <w:top w:val="single" w:sz="12" w:space="0" w:color="auto"/>
            </w:tcBorders>
          </w:tcPr>
          <w:p w14:paraId="48A5ADEB"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Borders>
              <w:top w:val="single" w:sz="12" w:space="0" w:color="auto"/>
            </w:tcBorders>
          </w:tcPr>
          <w:p w14:paraId="170DFE85" w14:textId="77777777" w:rsidR="00FF17B7" w:rsidRPr="003E3345" w:rsidRDefault="00FF17B7" w:rsidP="00FF17B7">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0EE9E83F" w14:textId="77777777" w:rsidR="00FF17B7" w:rsidRPr="003E3345" w:rsidRDefault="00FF17B7" w:rsidP="00FF17B7">
            <w:pPr>
              <w:jc w:val="center"/>
              <w:rPr>
                <w:rFonts w:ascii="Cambria" w:hAnsi="Cambria" w:cs="Arial"/>
                <w:sz w:val="18"/>
              </w:rPr>
            </w:pPr>
            <w:r w:rsidRPr="003E3345">
              <w:rPr>
                <w:rFonts w:ascii="Cambria" w:hAnsi="Cambria" w:cs="Arial"/>
                <w:sz w:val="18"/>
              </w:rPr>
              <w:t>≈ 0</w:t>
            </w:r>
          </w:p>
        </w:tc>
      </w:tr>
      <w:tr w:rsidR="00FF17B7" w:rsidRPr="002F38A1" w14:paraId="214CB3C6" w14:textId="77777777" w:rsidTr="00FF17B7">
        <w:tc>
          <w:tcPr>
            <w:tcW w:w="1458" w:type="dxa"/>
            <w:vMerge/>
          </w:tcPr>
          <w:p w14:paraId="38B7E59B" w14:textId="77777777" w:rsidR="00FF17B7" w:rsidRPr="00465353" w:rsidRDefault="00FF17B7" w:rsidP="00FF17B7">
            <w:pPr>
              <w:jc w:val="center"/>
              <w:rPr>
                <w:rFonts w:ascii="Cambria" w:hAnsi="Cambria" w:cs="Arial"/>
                <w:sz w:val="18"/>
              </w:rPr>
            </w:pPr>
          </w:p>
        </w:tc>
        <w:tc>
          <w:tcPr>
            <w:tcW w:w="900" w:type="dxa"/>
          </w:tcPr>
          <w:p w14:paraId="01F03BC9" w14:textId="77777777" w:rsidR="00FF17B7" w:rsidRPr="00465353" w:rsidRDefault="00FF17B7" w:rsidP="00FF17B7">
            <w:pPr>
              <w:jc w:val="center"/>
              <w:rPr>
                <w:rFonts w:ascii="Cambria" w:hAnsi="Cambria" w:cs="Arial"/>
                <w:sz w:val="18"/>
              </w:rPr>
            </w:pPr>
            <w:r w:rsidRPr="00465353">
              <w:rPr>
                <w:rFonts w:ascii="Cambria" w:hAnsi="Cambria" w:cs="Arial"/>
                <w:sz w:val="18"/>
              </w:rPr>
              <w:t>ACC→T</w:t>
            </w:r>
          </w:p>
        </w:tc>
        <w:tc>
          <w:tcPr>
            <w:tcW w:w="1422" w:type="dxa"/>
          </w:tcPr>
          <w:p w14:paraId="783244A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3B803161"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Pr>
          <w:p w14:paraId="3FF332ED" w14:textId="77777777" w:rsidR="00FF17B7" w:rsidRPr="00196778" w:rsidRDefault="00FF17B7" w:rsidP="00FF17B7">
            <w:pPr>
              <w:jc w:val="center"/>
              <w:rPr>
                <w:rFonts w:ascii="Cambria" w:hAnsi="Cambria" w:cs="Arial"/>
                <w:b/>
                <w:sz w:val="18"/>
              </w:rPr>
            </w:pPr>
            <w:r w:rsidRPr="00196778">
              <w:rPr>
                <w:rFonts w:ascii="Cambria" w:hAnsi="Cambria" w:cs="Arial"/>
                <w:b/>
                <w:sz w:val="18"/>
              </w:rPr>
              <w:t>1.07</w:t>
            </w:r>
          </w:p>
        </w:tc>
        <w:tc>
          <w:tcPr>
            <w:tcW w:w="1422" w:type="dxa"/>
          </w:tcPr>
          <w:p w14:paraId="6FF57C05" w14:textId="77777777" w:rsidR="00FF17B7" w:rsidRPr="00196778" w:rsidRDefault="00FF17B7" w:rsidP="00FF17B7">
            <w:pPr>
              <w:jc w:val="center"/>
              <w:rPr>
                <w:rFonts w:ascii="Cambria" w:hAnsi="Cambria" w:cs="Arial"/>
                <w:b/>
                <w:sz w:val="18"/>
              </w:rPr>
            </w:pPr>
            <w:r w:rsidRPr="00196778">
              <w:rPr>
                <w:rFonts w:ascii="Cambria" w:hAnsi="Cambria" w:cs="Arial"/>
                <w:b/>
                <w:sz w:val="18"/>
              </w:rPr>
              <w:t>0.93</w:t>
            </w:r>
          </w:p>
        </w:tc>
        <w:tc>
          <w:tcPr>
            <w:tcW w:w="1422" w:type="dxa"/>
          </w:tcPr>
          <w:p w14:paraId="37A3C86C"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-308</w:t>
            </w:r>
          </w:p>
        </w:tc>
      </w:tr>
      <w:tr w:rsidR="00FF17B7" w:rsidRPr="002F38A1" w14:paraId="5E597A18" w14:textId="77777777" w:rsidTr="00FF17B7">
        <w:tc>
          <w:tcPr>
            <w:tcW w:w="1458" w:type="dxa"/>
            <w:vMerge/>
          </w:tcPr>
          <w:p w14:paraId="169972EC" w14:textId="77777777" w:rsidR="00FF17B7" w:rsidRDefault="00FF17B7" w:rsidP="00FF17B7">
            <w:pPr>
              <w:jc w:val="center"/>
              <w:rPr>
                <w:rFonts w:ascii="Cambria" w:hAnsi="Cambria" w:cs="Arial"/>
                <w:sz w:val="18"/>
              </w:rPr>
            </w:pPr>
          </w:p>
        </w:tc>
        <w:tc>
          <w:tcPr>
            <w:tcW w:w="900" w:type="dxa"/>
          </w:tcPr>
          <w:p w14:paraId="17DA7FDC" w14:textId="77777777" w:rsidR="00FF17B7" w:rsidRPr="00465353" w:rsidRDefault="00FF17B7" w:rsidP="00FF17B7">
            <w:pPr>
              <w:jc w:val="center"/>
              <w:rPr>
                <w:rFonts w:ascii="Cambria" w:hAnsi="Cambria" w:cs="Arial"/>
                <w:sz w:val="18"/>
              </w:rPr>
            </w:pPr>
            <w:r>
              <w:rPr>
                <w:rFonts w:ascii="Cambria" w:hAnsi="Cambria" w:cs="Arial"/>
                <w:sz w:val="18"/>
              </w:rPr>
              <w:t>TCT</w:t>
            </w:r>
            <w:r w:rsidRPr="00465353">
              <w:rPr>
                <w:rFonts w:ascii="Cambria" w:hAnsi="Cambria" w:cs="Arial"/>
                <w:sz w:val="18"/>
              </w:rPr>
              <w:t>→</w:t>
            </w:r>
            <w:r>
              <w:rPr>
                <w:rFonts w:ascii="Cambria" w:hAnsi="Cambria" w:cs="Arial"/>
                <w:sz w:val="18"/>
              </w:rPr>
              <w:t>T</w:t>
            </w:r>
          </w:p>
        </w:tc>
        <w:tc>
          <w:tcPr>
            <w:tcW w:w="1422" w:type="dxa"/>
          </w:tcPr>
          <w:p w14:paraId="3467D046"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0DADCD7F" w14:textId="77777777" w:rsidR="00FF17B7" w:rsidRPr="00196778" w:rsidRDefault="00FF17B7" w:rsidP="00FF17B7">
            <w:pPr>
              <w:jc w:val="center"/>
              <w:rPr>
                <w:rFonts w:ascii="Cambria" w:hAnsi="Cambria" w:cs="Arial"/>
                <w:b/>
                <w:sz w:val="18"/>
              </w:rPr>
            </w:pPr>
            <w:r w:rsidRPr="00196778">
              <w:rPr>
                <w:rFonts w:ascii="Cambria" w:hAnsi="Cambria" w:cs="Arial"/>
                <w:b/>
                <w:sz w:val="18"/>
              </w:rPr>
              <w:t>1.17</w:t>
            </w:r>
          </w:p>
        </w:tc>
        <w:tc>
          <w:tcPr>
            <w:tcW w:w="1422" w:type="dxa"/>
          </w:tcPr>
          <w:p w14:paraId="5FB1403A"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2DF9C8AA" w14:textId="77777777" w:rsidR="00FF17B7" w:rsidRPr="003E3345" w:rsidRDefault="00FF17B7" w:rsidP="00FF17B7">
            <w:pPr>
              <w:jc w:val="center"/>
              <w:rPr>
                <w:rFonts w:ascii="Cambria" w:hAnsi="Cambria" w:cs="Arial"/>
                <w:sz w:val="18"/>
              </w:rPr>
            </w:pPr>
            <w:r w:rsidRPr="003E3345">
              <w:rPr>
                <w:rFonts w:ascii="Cambria" w:hAnsi="Cambria" w:cs="Arial"/>
                <w:sz w:val="18"/>
              </w:rPr>
              <w:t>0.98</w:t>
            </w:r>
          </w:p>
        </w:tc>
        <w:tc>
          <w:tcPr>
            <w:tcW w:w="1422" w:type="dxa"/>
          </w:tcPr>
          <w:p w14:paraId="6293E232"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-196</w:t>
            </w:r>
          </w:p>
        </w:tc>
      </w:tr>
      <w:tr w:rsidR="00FF17B7" w:rsidRPr="002F38A1" w14:paraId="4852916C" w14:textId="77777777" w:rsidTr="00FF17B7">
        <w:tc>
          <w:tcPr>
            <w:tcW w:w="1458" w:type="dxa"/>
            <w:vMerge/>
            <w:tcBorders>
              <w:bottom w:val="single" w:sz="4" w:space="0" w:color="auto"/>
            </w:tcBorders>
          </w:tcPr>
          <w:p w14:paraId="29ADD412" w14:textId="77777777" w:rsidR="00FF17B7" w:rsidRDefault="00FF17B7" w:rsidP="00FF17B7">
            <w:pPr>
              <w:jc w:val="center"/>
              <w:rPr>
                <w:rFonts w:ascii="Cambria" w:hAnsi="Cambria" w:cs="Arial"/>
                <w:sz w:val="18"/>
              </w:rPr>
            </w:pPr>
          </w:p>
        </w:tc>
        <w:tc>
          <w:tcPr>
            <w:tcW w:w="900" w:type="dxa"/>
            <w:tcBorders>
              <w:bottom w:val="single" w:sz="4" w:space="0" w:color="auto"/>
            </w:tcBorders>
          </w:tcPr>
          <w:p w14:paraId="0CAD78DB" w14:textId="77777777" w:rsidR="00FF17B7" w:rsidRPr="00465353" w:rsidRDefault="00FF17B7" w:rsidP="00FF17B7">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76021384" w14:textId="77777777" w:rsidR="00FF17B7" w:rsidRPr="007A70BF" w:rsidRDefault="00FF17B7" w:rsidP="00FF17B7">
            <w:pPr>
              <w:jc w:val="center"/>
              <w:rPr>
                <w:rFonts w:ascii="Cambria" w:hAnsi="Cambria" w:cs="Arial"/>
                <w:color w:val="auto"/>
                <w:sz w:val="18"/>
              </w:rPr>
            </w:pPr>
            <w:r w:rsidRPr="000C5791">
              <w:rPr>
                <w:rFonts w:ascii="Cambria" w:hAnsi="Cambria" w:cs="Arial"/>
                <w:sz w:val="18"/>
              </w:rPr>
              <w:t>1</w:t>
            </w:r>
          </w:p>
        </w:tc>
        <w:tc>
          <w:tcPr>
            <w:tcW w:w="1422" w:type="dxa"/>
            <w:tcBorders>
              <w:bottom w:val="single" w:sz="4" w:space="0" w:color="auto"/>
            </w:tcBorders>
          </w:tcPr>
          <w:p w14:paraId="48B3A45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bottom w:val="single" w:sz="4" w:space="0" w:color="auto"/>
            </w:tcBorders>
          </w:tcPr>
          <w:p w14:paraId="2EB575E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bottom w:val="single" w:sz="4" w:space="0" w:color="auto"/>
            </w:tcBorders>
          </w:tcPr>
          <w:p w14:paraId="0278EAE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bottom w:val="single" w:sz="4" w:space="0" w:color="auto"/>
            </w:tcBorders>
          </w:tcPr>
          <w:p w14:paraId="73D83412"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-69</w:t>
            </w:r>
          </w:p>
        </w:tc>
      </w:tr>
      <w:tr w:rsidR="00FF17B7" w:rsidRPr="002F38A1" w14:paraId="7A32D8D0" w14:textId="77777777" w:rsidTr="00FF17B7">
        <w:tc>
          <w:tcPr>
            <w:tcW w:w="1458" w:type="dxa"/>
            <w:vMerge w:val="restart"/>
            <w:tcBorders>
              <w:top w:val="single" w:sz="4" w:space="0" w:color="auto"/>
              <w:left w:val="nil"/>
              <w:right w:val="nil"/>
            </w:tcBorders>
            <w:vAlign w:val="center"/>
          </w:tcPr>
          <w:p w14:paraId="22A1C8CF" w14:textId="77777777" w:rsidR="00FF17B7" w:rsidRDefault="00FF17B7" w:rsidP="00FF17B7">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33A1683E" w14:textId="77777777" w:rsidR="00FF17B7" w:rsidRPr="00465353" w:rsidRDefault="00FF17B7" w:rsidP="00FF17B7">
            <w:pPr>
              <w:jc w:val="center"/>
              <w:rPr>
                <w:rFonts w:ascii="Cambria" w:hAnsi="Cambria" w:cs="Arial"/>
                <w:sz w:val="18"/>
              </w:rPr>
            </w:pPr>
            <w:r>
              <w:rPr>
                <w:rFonts w:ascii="Cambria" w:hAnsi="Cambria" w:cs="Arial"/>
                <w:sz w:val="18"/>
              </w:rPr>
              <w:t>TCG</w:t>
            </w:r>
            <w:r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5228F17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left w:val="nil"/>
              <w:bottom w:val="nil"/>
              <w:right w:val="nil"/>
            </w:tcBorders>
          </w:tcPr>
          <w:p w14:paraId="07C3F4A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1.02</w:t>
            </w:r>
          </w:p>
        </w:tc>
        <w:tc>
          <w:tcPr>
            <w:tcW w:w="1422" w:type="dxa"/>
            <w:tcBorders>
              <w:top w:val="single" w:sz="4" w:space="0" w:color="auto"/>
              <w:left w:val="nil"/>
              <w:bottom w:val="nil"/>
              <w:right w:val="nil"/>
            </w:tcBorders>
          </w:tcPr>
          <w:p w14:paraId="038DEB7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left w:val="nil"/>
              <w:bottom w:val="nil"/>
              <w:right w:val="nil"/>
            </w:tcBorders>
          </w:tcPr>
          <w:p w14:paraId="768ECF3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single" w:sz="4" w:space="0" w:color="auto"/>
              <w:left w:val="nil"/>
              <w:bottom w:val="nil"/>
              <w:right w:val="nil"/>
            </w:tcBorders>
          </w:tcPr>
          <w:p w14:paraId="5FAFE6B7"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2×10</w:t>
            </w:r>
            <w:r w:rsidRPr="003E3345">
              <w:rPr>
                <w:rFonts w:ascii="Cambria" w:hAnsi="Cambria" w:cs="Arial"/>
                <w:sz w:val="18"/>
                <w:vertAlign w:val="superscript"/>
              </w:rPr>
              <w:t>-</w:t>
            </w:r>
            <w:r w:rsidRPr="007A70BF">
              <w:rPr>
                <w:rFonts w:ascii="Cambria" w:hAnsi="Cambria" w:cs="Arial"/>
                <w:color w:val="auto"/>
                <w:sz w:val="18"/>
                <w:vertAlign w:val="superscript"/>
              </w:rPr>
              <w:t>49</w:t>
            </w:r>
          </w:p>
        </w:tc>
      </w:tr>
      <w:tr w:rsidR="00FF17B7" w:rsidRPr="002F38A1" w14:paraId="1F7237BD" w14:textId="77777777" w:rsidTr="00FF17B7">
        <w:tc>
          <w:tcPr>
            <w:tcW w:w="1458" w:type="dxa"/>
            <w:vMerge/>
          </w:tcPr>
          <w:p w14:paraId="0BB497B4" w14:textId="77777777" w:rsidR="00FF17B7" w:rsidRDefault="00FF17B7" w:rsidP="00FF17B7">
            <w:pPr>
              <w:jc w:val="center"/>
              <w:rPr>
                <w:rFonts w:ascii="Cambria" w:hAnsi="Cambria" w:cs="Arial"/>
                <w:sz w:val="18"/>
              </w:rPr>
            </w:pPr>
          </w:p>
        </w:tc>
        <w:tc>
          <w:tcPr>
            <w:tcW w:w="900" w:type="dxa"/>
            <w:tcBorders>
              <w:top w:val="nil"/>
            </w:tcBorders>
          </w:tcPr>
          <w:p w14:paraId="2A2C9CB3" w14:textId="77777777" w:rsidR="00FF17B7" w:rsidRDefault="00FF17B7" w:rsidP="00FF17B7">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0C843D5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8331DC8"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1.01</w:t>
            </w:r>
          </w:p>
        </w:tc>
        <w:tc>
          <w:tcPr>
            <w:tcW w:w="1422" w:type="dxa"/>
            <w:tcBorders>
              <w:top w:val="nil"/>
            </w:tcBorders>
          </w:tcPr>
          <w:p w14:paraId="6C0A6B4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nil"/>
            </w:tcBorders>
          </w:tcPr>
          <w:p w14:paraId="66C36D8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3</w:t>
            </w:r>
          </w:p>
        </w:tc>
        <w:tc>
          <w:tcPr>
            <w:tcW w:w="1422" w:type="dxa"/>
            <w:tcBorders>
              <w:top w:val="nil"/>
            </w:tcBorders>
          </w:tcPr>
          <w:p w14:paraId="724D6D97"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48</w:t>
            </w:r>
          </w:p>
        </w:tc>
      </w:tr>
      <w:tr w:rsidR="00FF17B7" w:rsidRPr="002F38A1" w14:paraId="22D51C21" w14:textId="77777777" w:rsidTr="00FF17B7">
        <w:tc>
          <w:tcPr>
            <w:tcW w:w="1458" w:type="dxa"/>
            <w:vMerge/>
          </w:tcPr>
          <w:p w14:paraId="7BD10720" w14:textId="77777777" w:rsidR="00FF17B7" w:rsidRDefault="00FF17B7" w:rsidP="00FF17B7">
            <w:pPr>
              <w:jc w:val="center"/>
              <w:rPr>
                <w:rFonts w:ascii="Cambria" w:hAnsi="Cambria" w:cs="Arial"/>
                <w:sz w:val="18"/>
              </w:rPr>
            </w:pPr>
          </w:p>
        </w:tc>
        <w:tc>
          <w:tcPr>
            <w:tcW w:w="900" w:type="dxa"/>
          </w:tcPr>
          <w:p w14:paraId="1D0B630B" w14:textId="77777777" w:rsidR="00FF17B7" w:rsidRDefault="00FF17B7" w:rsidP="00FF17B7">
            <w:pPr>
              <w:jc w:val="center"/>
              <w:rPr>
                <w:rFonts w:ascii="Cambria" w:hAnsi="Cambria" w:cs="Arial"/>
                <w:sz w:val="18"/>
              </w:rPr>
            </w:pPr>
            <w:r>
              <w:rPr>
                <w:rFonts w:ascii="Cambria" w:hAnsi="Cambria" w:cs="Arial"/>
                <w:sz w:val="18"/>
              </w:rPr>
              <w:t>GCG</w:t>
            </w:r>
            <w:r w:rsidRPr="00465353">
              <w:rPr>
                <w:rFonts w:ascii="Cambria" w:hAnsi="Cambria" w:cs="Arial"/>
                <w:sz w:val="18"/>
              </w:rPr>
              <w:t>→</w:t>
            </w:r>
            <w:r>
              <w:rPr>
                <w:rFonts w:ascii="Cambria" w:hAnsi="Cambria" w:cs="Arial"/>
                <w:sz w:val="18"/>
              </w:rPr>
              <w:t>T</w:t>
            </w:r>
          </w:p>
        </w:tc>
        <w:tc>
          <w:tcPr>
            <w:tcW w:w="1422" w:type="dxa"/>
          </w:tcPr>
          <w:p w14:paraId="58E35F9B"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5D7A98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w:t>
            </w:r>
            <w:r w:rsidRPr="007A70BF">
              <w:rPr>
                <w:rFonts w:ascii="Cambria" w:hAnsi="Cambria" w:cs="Arial"/>
                <w:color w:val="auto"/>
                <w:sz w:val="18"/>
              </w:rPr>
              <w:t>1</w:t>
            </w:r>
          </w:p>
        </w:tc>
        <w:tc>
          <w:tcPr>
            <w:tcW w:w="1422" w:type="dxa"/>
          </w:tcPr>
          <w:p w14:paraId="5D8E9ECA"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436E9EEC"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05D3A106"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4</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45</w:t>
            </w:r>
          </w:p>
        </w:tc>
      </w:tr>
      <w:tr w:rsidR="00FF17B7" w:rsidRPr="002F38A1" w14:paraId="4C114B66" w14:textId="77777777" w:rsidTr="00FF17B7">
        <w:tc>
          <w:tcPr>
            <w:tcW w:w="1458" w:type="dxa"/>
            <w:vMerge w:val="restart"/>
            <w:tcBorders>
              <w:top w:val="single" w:sz="4" w:space="0" w:color="auto"/>
            </w:tcBorders>
            <w:vAlign w:val="center"/>
          </w:tcPr>
          <w:p w14:paraId="64A4D343" w14:textId="77777777" w:rsidR="00FF17B7" w:rsidRDefault="00FF17B7" w:rsidP="00FF17B7">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224990CD" w14:textId="77777777" w:rsidR="00FF17B7" w:rsidRPr="007A70BF" w:rsidRDefault="00FF17B7" w:rsidP="00FF17B7">
            <w:pPr>
              <w:jc w:val="center"/>
              <w:rPr>
                <w:rFonts w:ascii="Cambria" w:hAnsi="Cambria" w:cs="Arial"/>
                <w:b/>
                <w:color w:val="auto"/>
                <w:sz w:val="18"/>
              </w:rPr>
            </w:pPr>
            <w:r w:rsidRPr="00426C84">
              <w:rPr>
                <w:rFonts w:ascii="Cambria" w:hAnsi="Cambria" w:cs="Arial"/>
                <w:sz w:val="18"/>
              </w:rPr>
              <w:t>GAT→T</w:t>
            </w:r>
          </w:p>
        </w:tc>
        <w:tc>
          <w:tcPr>
            <w:tcW w:w="1422" w:type="dxa"/>
            <w:tcBorders>
              <w:top w:val="single" w:sz="4" w:space="0" w:color="auto"/>
              <w:bottom w:val="nil"/>
            </w:tcBorders>
          </w:tcPr>
          <w:p w14:paraId="7B44CBAE"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bottom w:val="nil"/>
            </w:tcBorders>
          </w:tcPr>
          <w:p w14:paraId="1946CFC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bottom w:val="nil"/>
            </w:tcBorders>
          </w:tcPr>
          <w:p w14:paraId="4C9E62B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1.13</w:t>
            </w:r>
          </w:p>
        </w:tc>
        <w:tc>
          <w:tcPr>
            <w:tcW w:w="1422" w:type="dxa"/>
            <w:tcBorders>
              <w:top w:val="single" w:sz="4" w:space="0" w:color="auto"/>
              <w:bottom w:val="nil"/>
            </w:tcBorders>
          </w:tcPr>
          <w:p w14:paraId="733D89ED"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1.21</w:t>
            </w:r>
          </w:p>
        </w:tc>
        <w:tc>
          <w:tcPr>
            <w:tcW w:w="1422" w:type="dxa"/>
            <w:tcBorders>
              <w:top w:val="single" w:sz="4" w:space="0" w:color="auto"/>
              <w:bottom w:val="nil"/>
            </w:tcBorders>
          </w:tcPr>
          <w:p w14:paraId="1AE13094"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5</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111</w:t>
            </w:r>
          </w:p>
        </w:tc>
      </w:tr>
      <w:tr w:rsidR="00FF17B7" w:rsidRPr="002F38A1" w14:paraId="35BB2830" w14:textId="77777777" w:rsidTr="00FF17B7">
        <w:tc>
          <w:tcPr>
            <w:tcW w:w="1458" w:type="dxa"/>
            <w:vMerge/>
          </w:tcPr>
          <w:p w14:paraId="4E865348" w14:textId="77777777" w:rsidR="00FF17B7" w:rsidRDefault="00FF17B7" w:rsidP="00FF17B7">
            <w:pPr>
              <w:jc w:val="center"/>
              <w:rPr>
                <w:rFonts w:ascii="Cambria" w:hAnsi="Cambria" w:cs="Arial"/>
                <w:sz w:val="18"/>
              </w:rPr>
            </w:pPr>
          </w:p>
        </w:tc>
        <w:tc>
          <w:tcPr>
            <w:tcW w:w="900" w:type="dxa"/>
            <w:tcBorders>
              <w:top w:val="nil"/>
              <w:bottom w:val="nil"/>
            </w:tcBorders>
          </w:tcPr>
          <w:p w14:paraId="1235D916" w14:textId="77777777" w:rsidR="00FF17B7" w:rsidRDefault="00FF17B7" w:rsidP="00FF17B7">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36D5D1F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bottom w:val="nil"/>
            </w:tcBorders>
          </w:tcPr>
          <w:p w14:paraId="43E5F589"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1.04</w:t>
            </w:r>
          </w:p>
        </w:tc>
        <w:tc>
          <w:tcPr>
            <w:tcW w:w="1422" w:type="dxa"/>
            <w:tcBorders>
              <w:top w:val="nil"/>
              <w:bottom w:val="nil"/>
            </w:tcBorders>
          </w:tcPr>
          <w:p w14:paraId="680950B3"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w:t>
            </w:r>
            <w:r w:rsidRPr="00196778">
              <w:rPr>
                <w:rFonts w:ascii="Cambria" w:hAnsi="Cambria" w:cs="Arial"/>
                <w:b/>
                <w:color w:val="auto"/>
                <w:sz w:val="18"/>
              </w:rPr>
              <w:t>0</w:t>
            </w:r>
          </w:p>
        </w:tc>
        <w:tc>
          <w:tcPr>
            <w:tcW w:w="1422" w:type="dxa"/>
            <w:tcBorders>
              <w:top w:val="nil"/>
              <w:bottom w:val="nil"/>
            </w:tcBorders>
          </w:tcPr>
          <w:p w14:paraId="4869CB41"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w:t>
            </w:r>
            <w:r w:rsidRPr="00196778">
              <w:rPr>
                <w:rFonts w:ascii="Cambria" w:hAnsi="Cambria" w:cs="Arial"/>
                <w:b/>
                <w:color w:val="auto"/>
                <w:sz w:val="18"/>
              </w:rPr>
              <w:t>15</w:t>
            </w:r>
          </w:p>
        </w:tc>
        <w:tc>
          <w:tcPr>
            <w:tcW w:w="1422" w:type="dxa"/>
            <w:tcBorders>
              <w:top w:val="nil"/>
              <w:bottom w:val="nil"/>
            </w:tcBorders>
          </w:tcPr>
          <w:p w14:paraId="1DA7497E"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-9</w:t>
            </w:r>
            <w:r w:rsidRPr="007A70BF">
              <w:rPr>
                <w:rFonts w:ascii="Cambria" w:hAnsi="Cambria" w:cs="Arial"/>
                <w:color w:val="auto"/>
                <w:sz w:val="18"/>
                <w:vertAlign w:val="superscript"/>
              </w:rPr>
              <w:t>8</w:t>
            </w:r>
          </w:p>
        </w:tc>
      </w:tr>
      <w:tr w:rsidR="00FF17B7" w:rsidRPr="002F38A1" w14:paraId="2A9B3D13" w14:textId="77777777" w:rsidTr="00FF17B7">
        <w:tc>
          <w:tcPr>
            <w:tcW w:w="1458" w:type="dxa"/>
            <w:vMerge/>
          </w:tcPr>
          <w:p w14:paraId="680182DD" w14:textId="77777777" w:rsidR="00FF17B7" w:rsidRDefault="00FF17B7" w:rsidP="00FF17B7">
            <w:pPr>
              <w:jc w:val="center"/>
              <w:rPr>
                <w:rFonts w:ascii="Cambria" w:hAnsi="Cambria" w:cs="Arial"/>
                <w:sz w:val="18"/>
              </w:rPr>
            </w:pPr>
          </w:p>
        </w:tc>
        <w:tc>
          <w:tcPr>
            <w:tcW w:w="900" w:type="dxa"/>
            <w:tcBorders>
              <w:top w:val="nil"/>
              <w:bottom w:val="nil"/>
            </w:tcBorders>
          </w:tcPr>
          <w:p w14:paraId="1D0658CA" w14:textId="77777777" w:rsidR="00FF17B7" w:rsidRDefault="00FF17B7" w:rsidP="00FF17B7">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17890491"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nil"/>
              <w:bottom w:val="nil"/>
            </w:tcBorders>
          </w:tcPr>
          <w:p w14:paraId="7E80F79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top w:val="nil"/>
              <w:bottom w:val="nil"/>
            </w:tcBorders>
          </w:tcPr>
          <w:p w14:paraId="34A6DEDB"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bottom w:val="nil"/>
            </w:tcBorders>
          </w:tcPr>
          <w:p w14:paraId="00C0353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w:t>
            </w:r>
            <w:r w:rsidRPr="00196778">
              <w:rPr>
                <w:rFonts w:ascii="Cambria" w:hAnsi="Cambria" w:cs="Arial"/>
                <w:b/>
                <w:color w:val="auto"/>
                <w:sz w:val="18"/>
              </w:rPr>
              <w:t>3</w:t>
            </w:r>
          </w:p>
        </w:tc>
        <w:tc>
          <w:tcPr>
            <w:tcW w:w="1422" w:type="dxa"/>
            <w:tcBorders>
              <w:top w:val="nil"/>
              <w:bottom w:val="nil"/>
            </w:tcBorders>
          </w:tcPr>
          <w:p w14:paraId="68C6B85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60</w:t>
            </w:r>
          </w:p>
        </w:tc>
      </w:tr>
      <w:tr w:rsidR="00FF17B7" w:rsidRPr="002F38A1" w14:paraId="404C359A" w14:textId="77777777" w:rsidTr="00FF17B7">
        <w:tc>
          <w:tcPr>
            <w:tcW w:w="1458" w:type="dxa"/>
            <w:vMerge/>
          </w:tcPr>
          <w:p w14:paraId="2082C1D2" w14:textId="77777777" w:rsidR="00FF17B7" w:rsidRDefault="00FF17B7" w:rsidP="00FF17B7">
            <w:pPr>
              <w:jc w:val="center"/>
              <w:rPr>
                <w:rFonts w:ascii="Cambria" w:hAnsi="Cambria" w:cs="Arial"/>
                <w:sz w:val="18"/>
              </w:rPr>
            </w:pPr>
          </w:p>
        </w:tc>
        <w:tc>
          <w:tcPr>
            <w:tcW w:w="900" w:type="dxa"/>
            <w:tcBorders>
              <w:top w:val="nil"/>
            </w:tcBorders>
          </w:tcPr>
          <w:p w14:paraId="5352467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TCA→T</w:t>
            </w:r>
          </w:p>
        </w:tc>
        <w:tc>
          <w:tcPr>
            <w:tcW w:w="1422" w:type="dxa"/>
            <w:tcBorders>
              <w:top w:val="nil"/>
            </w:tcBorders>
          </w:tcPr>
          <w:p w14:paraId="16653CE3"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4DD902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nil"/>
            </w:tcBorders>
          </w:tcPr>
          <w:p w14:paraId="02F0112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top w:val="nil"/>
            </w:tcBorders>
          </w:tcPr>
          <w:p w14:paraId="4ECE7E46"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tcBorders>
          </w:tcPr>
          <w:p w14:paraId="62CF285C"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9</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52</w:t>
            </w:r>
          </w:p>
        </w:tc>
      </w:tr>
      <w:tr w:rsidR="00FF17B7" w:rsidRPr="002F38A1" w14:paraId="6BD161A9" w14:textId="77777777" w:rsidTr="00FF17B7">
        <w:tc>
          <w:tcPr>
            <w:tcW w:w="1458" w:type="dxa"/>
            <w:vMerge/>
          </w:tcPr>
          <w:p w14:paraId="46B1292A" w14:textId="77777777" w:rsidR="00FF17B7" w:rsidRDefault="00FF17B7" w:rsidP="00FF17B7">
            <w:pPr>
              <w:jc w:val="center"/>
              <w:rPr>
                <w:rFonts w:ascii="Cambria" w:hAnsi="Cambria" w:cs="Arial"/>
                <w:sz w:val="18"/>
              </w:rPr>
            </w:pPr>
          </w:p>
        </w:tc>
        <w:tc>
          <w:tcPr>
            <w:tcW w:w="900" w:type="dxa"/>
          </w:tcPr>
          <w:p w14:paraId="1585106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ACT→T</w:t>
            </w:r>
          </w:p>
        </w:tc>
        <w:tc>
          <w:tcPr>
            <w:tcW w:w="1422" w:type="dxa"/>
          </w:tcPr>
          <w:p w14:paraId="2CD2A7E4"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87FAE5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1.02</w:t>
            </w:r>
          </w:p>
        </w:tc>
        <w:tc>
          <w:tcPr>
            <w:tcW w:w="1422" w:type="dxa"/>
          </w:tcPr>
          <w:p w14:paraId="454F471F"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1.00</w:t>
            </w:r>
          </w:p>
        </w:tc>
        <w:tc>
          <w:tcPr>
            <w:tcW w:w="1422" w:type="dxa"/>
          </w:tcPr>
          <w:p w14:paraId="0D68471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0.94</w:t>
            </w:r>
          </w:p>
        </w:tc>
        <w:tc>
          <w:tcPr>
            <w:tcW w:w="1422" w:type="dxa"/>
          </w:tcPr>
          <w:p w14:paraId="747C9E4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51</w:t>
            </w:r>
          </w:p>
        </w:tc>
      </w:tr>
      <w:tr w:rsidR="00FF17B7" w:rsidRPr="002F38A1" w14:paraId="199B328A" w14:textId="77777777" w:rsidTr="00FF17B7">
        <w:tc>
          <w:tcPr>
            <w:tcW w:w="1458" w:type="dxa"/>
            <w:vMerge/>
          </w:tcPr>
          <w:p w14:paraId="5A9C7612" w14:textId="77777777" w:rsidR="00FF17B7" w:rsidRDefault="00FF17B7" w:rsidP="00FF17B7">
            <w:pPr>
              <w:jc w:val="center"/>
              <w:rPr>
                <w:rFonts w:ascii="Cambria" w:hAnsi="Cambria" w:cs="Arial"/>
                <w:sz w:val="18"/>
              </w:rPr>
            </w:pPr>
          </w:p>
        </w:tc>
        <w:tc>
          <w:tcPr>
            <w:tcW w:w="900" w:type="dxa"/>
          </w:tcPr>
          <w:p w14:paraId="3F6A7D1C" w14:textId="77777777" w:rsidR="00FF17B7" w:rsidRPr="003E3345" w:rsidRDefault="00FF17B7" w:rsidP="00FF17B7">
            <w:pPr>
              <w:jc w:val="center"/>
              <w:rPr>
                <w:rFonts w:ascii="Cambria" w:hAnsi="Cambria" w:cs="Arial"/>
                <w:sz w:val="18"/>
              </w:rPr>
            </w:pPr>
            <w:r>
              <w:rPr>
                <w:rFonts w:ascii="Cambria" w:hAnsi="Cambria" w:cs="Arial"/>
                <w:color w:val="auto"/>
                <w:sz w:val="18"/>
              </w:rPr>
              <w:t>GCT</w:t>
            </w:r>
            <w:r w:rsidRPr="007E13FD">
              <w:rPr>
                <w:rFonts w:ascii="Cambria" w:hAnsi="Cambria" w:cs="Arial"/>
                <w:color w:val="auto"/>
                <w:sz w:val="18"/>
              </w:rPr>
              <w:t>→T</w:t>
            </w:r>
          </w:p>
        </w:tc>
        <w:tc>
          <w:tcPr>
            <w:tcW w:w="1422" w:type="dxa"/>
          </w:tcPr>
          <w:p w14:paraId="734E7C93" w14:textId="77777777" w:rsidR="00FF17B7" w:rsidRPr="003E3345" w:rsidRDefault="00FF17B7" w:rsidP="00FF17B7">
            <w:pPr>
              <w:jc w:val="center"/>
              <w:rPr>
                <w:rFonts w:ascii="Cambria" w:hAnsi="Cambria" w:cs="Arial"/>
                <w:sz w:val="18"/>
              </w:rPr>
            </w:pPr>
            <w:r w:rsidRPr="007E13FD">
              <w:rPr>
                <w:rFonts w:ascii="Cambria" w:hAnsi="Cambria" w:cs="Arial"/>
                <w:color w:val="auto"/>
                <w:sz w:val="18"/>
              </w:rPr>
              <w:t>1</w:t>
            </w:r>
          </w:p>
        </w:tc>
        <w:tc>
          <w:tcPr>
            <w:tcW w:w="1422" w:type="dxa"/>
          </w:tcPr>
          <w:p w14:paraId="250E18B4"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1.02</w:t>
            </w:r>
          </w:p>
        </w:tc>
        <w:tc>
          <w:tcPr>
            <w:tcW w:w="1422" w:type="dxa"/>
          </w:tcPr>
          <w:p w14:paraId="28D66A43" w14:textId="77777777" w:rsidR="00FF17B7" w:rsidRPr="00196778" w:rsidRDefault="00FF17B7" w:rsidP="00FF17B7">
            <w:pPr>
              <w:jc w:val="center"/>
              <w:rPr>
                <w:rFonts w:ascii="Cambria" w:hAnsi="Cambria" w:cs="Arial"/>
                <w:b/>
                <w:sz w:val="18"/>
              </w:rPr>
            </w:pPr>
            <w:r w:rsidRPr="00196778">
              <w:rPr>
                <w:rFonts w:ascii="Cambria" w:hAnsi="Cambria" w:cs="Arial"/>
                <w:b/>
                <w:color w:val="auto"/>
                <w:sz w:val="18"/>
              </w:rPr>
              <w:t>1.04</w:t>
            </w:r>
          </w:p>
        </w:tc>
        <w:tc>
          <w:tcPr>
            <w:tcW w:w="1422" w:type="dxa"/>
          </w:tcPr>
          <w:p w14:paraId="44B76102"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4A116D4E"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2×10</w:t>
            </w:r>
            <w:r w:rsidRPr="003E3345">
              <w:rPr>
                <w:rFonts w:ascii="Cambria" w:hAnsi="Cambria" w:cs="Arial"/>
                <w:color w:val="auto"/>
                <w:sz w:val="18"/>
                <w:vertAlign w:val="superscript"/>
              </w:rPr>
              <w:t>-40</w:t>
            </w:r>
          </w:p>
        </w:tc>
      </w:tr>
      <w:tr w:rsidR="00FF17B7" w:rsidRPr="002F38A1" w14:paraId="0C994A2D" w14:textId="77777777" w:rsidTr="00FF17B7">
        <w:tc>
          <w:tcPr>
            <w:tcW w:w="1458" w:type="dxa"/>
            <w:vMerge/>
          </w:tcPr>
          <w:p w14:paraId="71EE8C81" w14:textId="77777777" w:rsidR="00FF17B7" w:rsidRDefault="00FF17B7" w:rsidP="00FF17B7">
            <w:pPr>
              <w:jc w:val="center"/>
              <w:rPr>
                <w:rFonts w:ascii="Cambria" w:hAnsi="Cambria" w:cs="Arial"/>
                <w:sz w:val="18"/>
              </w:rPr>
            </w:pPr>
          </w:p>
        </w:tc>
        <w:tc>
          <w:tcPr>
            <w:tcW w:w="900" w:type="dxa"/>
          </w:tcPr>
          <w:p w14:paraId="67912FCA" w14:textId="77777777" w:rsidR="00FF17B7" w:rsidRDefault="00FF17B7" w:rsidP="00FF17B7">
            <w:pPr>
              <w:jc w:val="center"/>
              <w:rPr>
                <w:rFonts w:ascii="Cambria" w:hAnsi="Cambria" w:cs="Arial"/>
                <w:sz w:val="18"/>
              </w:rPr>
            </w:pPr>
            <w:r>
              <w:rPr>
                <w:rFonts w:ascii="Cambria" w:hAnsi="Cambria" w:cs="Arial"/>
                <w:sz w:val="18"/>
              </w:rPr>
              <w:t>GAC</w:t>
            </w:r>
            <w:r w:rsidRPr="00465353">
              <w:rPr>
                <w:rFonts w:ascii="Cambria" w:hAnsi="Cambria" w:cs="Arial"/>
                <w:sz w:val="18"/>
              </w:rPr>
              <w:t>→</w:t>
            </w:r>
            <w:r>
              <w:rPr>
                <w:rFonts w:ascii="Cambria" w:hAnsi="Cambria" w:cs="Arial"/>
                <w:sz w:val="18"/>
              </w:rPr>
              <w:t>T</w:t>
            </w:r>
          </w:p>
        </w:tc>
        <w:tc>
          <w:tcPr>
            <w:tcW w:w="1422" w:type="dxa"/>
          </w:tcPr>
          <w:p w14:paraId="47E34D0C" w14:textId="77777777" w:rsidR="00FF17B7" w:rsidRPr="007E13FD" w:rsidRDefault="00FF17B7" w:rsidP="00FF17B7">
            <w:pPr>
              <w:jc w:val="center"/>
              <w:rPr>
                <w:rFonts w:ascii="Cambria" w:hAnsi="Cambria" w:cs="Arial"/>
                <w:sz w:val="18"/>
              </w:rPr>
            </w:pPr>
            <w:r w:rsidRPr="00426C84">
              <w:rPr>
                <w:rFonts w:ascii="Cambria" w:hAnsi="Cambria" w:cs="Arial"/>
                <w:sz w:val="18"/>
              </w:rPr>
              <w:t>1</w:t>
            </w:r>
          </w:p>
        </w:tc>
        <w:tc>
          <w:tcPr>
            <w:tcW w:w="1422" w:type="dxa"/>
          </w:tcPr>
          <w:p w14:paraId="760F981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1.02</w:t>
            </w:r>
          </w:p>
        </w:tc>
        <w:tc>
          <w:tcPr>
            <w:tcW w:w="1422" w:type="dxa"/>
          </w:tcPr>
          <w:p w14:paraId="4F4A257C" w14:textId="77777777" w:rsidR="00FF17B7" w:rsidRPr="00196778" w:rsidRDefault="00FF17B7" w:rsidP="00FF17B7">
            <w:pPr>
              <w:jc w:val="center"/>
              <w:rPr>
                <w:rFonts w:ascii="Cambria" w:hAnsi="Cambria" w:cs="Arial"/>
                <w:b/>
                <w:sz w:val="18"/>
              </w:rPr>
            </w:pPr>
            <w:r w:rsidRPr="00196778">
              <w:rPr>
                <w:rFonts w:ascii="Cambria" w:hAnsi="Cambria" w:cs="Arial"/>
                <w:b/>
                <w:sz w:val="18"/>
              </w:rPr>
              <w:t>1.0</w:t>
            </w:r>
            <w:r w:rsidRPr="00196778">
              <w:rPr>
                <w:rFonts w:ascii="Cambria" w:hAnsi="Cambria" w:cs="Arial"/>
                <w:b/>
                <w:color w:val="auto"/>
                <w:sz w:val="18"/>
              </w:rPr>
              <w:t>9</w:t>
            </w:r>
          </w:p>
        </w:tc>
        <w:tc>
          <w:tcPr>
            <w:tcW w:w="1422" w:type="dxa"/>
          </w:tcPr>
          <w:p w14:paraId="6A8CE760" w14:textId="77777777" w:rsidR="00FF17B7" w:rsidRPr="00196778" w:rsidRDefault="00FF17B7" w:rsidP="00FF17B7">
            <w:pPr>
              <w:jc w:val="center"/>
              <w:rPr>
                <w:rFonts w:ascii="Cambria" w:hAnsi="Cambria" w:cs="Arial"/>
                <w:b/>
                <w:sz w:val="18"/>
              </w:rPr>
            </w:pPr>
            <w:r w:rsidRPr="00196778">
              <w:rPr>
                <w:rFonts w:ascii="Cambria" w:hAnsi="Cambria" w:cs="Arial"/>
                <w:b/>
                <w:sz w:val="18"/>
              </w:rPr>
              <w:t>1.</w:t>
            </w:r>
            <w:r w:rsidRPr="00196778">
              <w:rPr>
                <w:rFonts w:ascii="Cambria" w:hAnsi="Cambria" w:cs="Arial"/>
                <w:b/>
                <w:color w:val="auto"/>
                <w:sz w:val="18"/>
              </w:rPr>
              <w:t>20</w:t>
            </w:r>
          </w:p>
        </w:tc>
        <w:tc>
          <w:tcPr>
            <w:tcW w:w="1422" w:type="dxa"/>
          </w:tcPr>
          <w:p w14:paraId="3A954C3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6</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40</w:t>
            </w:r>
          </w:p>
        </w:tc>
      </w:tr>
      <w:tr w:rsidR="00FF17B7" w:rsidRPr="002F38A1" w14:paraId="152C9F77" w14:textId="77777777" w:rsidTr="005E6D1F">
        <w:trPr>
          <w:trHeight w:val="240"/>
        </w:trPr>
        <w:tc>
          <w:tcPr>
            <w:tcW w:w="1458" w:type="dxa"/>
            <w:vMerge/>
            <w:tcBorders>
              <w:bottom w:val="single" w:sz="12" w:space="0" w:color="auto"/>
            </w:tcBorders>
          </w:tcPr>
          <w:p w14:paraId="6FBF474F" w14:textId="77777777" w:rsidR="00FF17B7" w:rsidRDefault="00FF17B7" w:rsidP="00FF17B7">
            <w:pPr>
              <w:jc w:val="center"/>
              <w:rPr>
                <w:rFonts w:ascii="Cambria" w:hAnsi="Cambria" w:cs="Arial"/>
                <w:sz w:val="18"/>
              </w:rPr>
            </w:pPr>
          </w:p>
        </w:tc>
        <w:tc>
          <w:tcPr>
            <w:tcW w:w="900" w:type="dxa"/>
            <w:tcBorders>
              <w:bottom w:val="single" w:sz="12" w:space="0" w:color="auto"/>
            </w:tcBorders>
          </w:tcPr>
          <w:p w14:paraId="181F8CED" w14:textId="77777777" w:rsidR="00FF17B7" w:rsidRDefault="00FF17B7" w:rsidP="00FF17B7">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0D6E10E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bottom w:val="single" w:sz="12" w:space="0" w:color="auto"/>
            </w:tcBorders>
          </w:tcPr>
          <w:p w14:paraId="528A44BB" w14:textId="77777777" w:rsidR="00FF17B7" w:rsidRPr="005E6D1F" w:rsidRDefault="00FF17B7" w:rsidP="00FF17B7">
            <w:pPr>
              <w:spacing w:after="160" w:line="259" w:lineRule="auto"/>
              <w:jc w:val="center"/>
              <w:rPr>
                <w:rFonts w:ascii="Cambria" w:hAnsi="Cambria" w:cs="Arial"/>
                <w:b/>
                <w:color w:val="auto"/>
                <w:sz w:val="18"/>
              </w:rPr>
            </w:pPr>
            <w:r w:rsidRPr="005E6D1F">
              <w:rPr>
                <w:rFonts w:ascii="Cambria" w:hAnsi="Cambria" w:cs="Arial"/>
                <w:b/>
                <w:sz w:val="18"/>
              </w:rPr>
              <w:t>1.06</w:t>
            </w:r>
          </w:p>
        </w:tc>
        <w:tc>
          <w:tcPr>
            <w:tcW w:w="1422" w:type="dxa"/>
            <w:tcBorders>
              <w:bottom w:val="single" w:sz="12" w:space="0" w:color="auto"/>
            </w:tcBorders>
          </w:tcPr>
          <w:p w14:paraId="1D7B8E3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w:t>
            </w:r>
            <w:r>
              <w:rPr>
                <w:rFonts w:ascii="Cambria" w:hAnsi="Cambria" w:cs="Arial"/>
                <w:color w:val="auto"/>
                <w:sz w:val="18"/>
              </w:rPr>
              <w:t>3</w:t>
            </w:r>
          </w:p>
        </w:tc>
        <w:tc>
          <w:tcPr>
            <w:tcW w:w="1422" w:type="dxa"/>
            <w:tcBorders>
              <w:bottom w:val="single" w:sz="12" w:space="0" w:color="auto"/>
            </w:tcBorders>
          </w:tcPr>
          <w:p w14:paraId="280C2E2C"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w:t>
            </w:r>
            <w:r>
              <w:rPr>
                <w:rFonts w:ascii="Cambria" w:hAnsi="Cambria" w:cs="Arial"/>
                <w:color w:val="auto"/>
                <w:sz w:val="18"/>
              </w:rPr>
              <w:t>02</w:t>
            </w:r>
          </w:p>
        </w:tc>
        <w:tc>
          <w:tcPr>
            <w:tcW w:w="1422" w:type="dxa"/>
            <w:tcBorders>
              <w:bottom w:val="single" w:sz="12" w:space="0" w:color="auto"/>
            </w:tcBorders>
          </w:tcPr>
          <w:p w14:paraId="7654256C" w14:textId="77777777" w:rsidR="00FF17B7" w:rsidRPr="007A70BF" w:rsidRDefault="00FF17B7" w:rsidP="00FF17B7">
            <w:pPr>
              <w:jc w:val="center"/>
              <w:rPr>
                <w:rFonts w:ascii="Cambria" w:hAnsi="Cambria" w:cs="Arial"/>
                <w:color w:val="auto"/>
                <w:sz w:val="18"/>
              </w:rPr>
            </w:pPr>
            <w:r>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w:t>
            </w:r>
            <w:r>
              <w:rPr>
                <w:rFonts w:ascii="Cambria" w:hAnsi="Cambria" w:cs="Arial"/>
                <w:color w:val="auto"/>
                <w:sz w:val="18"/>
                <w:vertAlign w:val="superscript"/>
              </w:rPr>
              <w:t>37</w:t>
            </w:r>
          </w:p>
        </w:tc>
      </w:tr>
    </w:tbl>
    <w:p w14:paraId="576B12AD" w14:textId="77777777" w:rsidR="005E6D1F" w:rsidRDefault="005E6D1F" w:rsidP="00A36DAD">
      <w:pPr>
        <w:widowControl w:val="0"/>
        <w:autoSpaceDE w:val="0"/>
        <w:autoSpaceDN w:val="0"/>
        <w:adjustRightInd w:val="0"/>
        <w:spacing w:after="0" w:line="360" w:lineRule="auto"/>
        <w:ind w:left="640" w:hanging="640"/>
        <w:rPr>
          <w:rFonts w:ascii="Cambria" w:hAnsi="Cambria" w:cs="Arial"/>
          <w:b/>
          <w:u w:val="single"/>
        </w:rPr>
      </w:pPr>
    </w:p>
    <w:p w14:paraId="1C7E83CF" w14:textId="399FFA4E"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2A7F35B" w:rsidR="00876CC3" w:rsidRPr="00504F5F" w:rsidRDefault="00876CC3" w:rsidP="00876CC3">
      <w:pPr>
        <w:jc w:val="both"/>
        <w:rPr>
          <w:rFonts w:ascii="Cambria" w:hAnsi="Cambria"/>
        </w:rPr>
      </w:pPr>
      <w:r w:rsidRPr="00504F5F">
        <w:rPr>
          <w:rFonts w:ascii="Cambria" w:hAnsi="Cambria"/>
          <w:b/>
        </w:rPr>
        <w:t xml:space="preserve">Figure 1: </w:t>
      </w:r>
      <w:r w:rsidR="00944B62">
        <w:rPr>
          <w:rFonts w:ascii="Cambria" w:hAnsi="Cambria"/>
          <w:b/>
        </w:rPr>
        <w:t xml:space="preserve">Profiles of </w:t>
      </w:r>
      <w:r w:rsidRPr="00504F5F">
        <w:rPr>
          <w:rFonts w:ascii="Cambria" w:hAnsi="Cambria"/>
          <w:b/>
        </w:rPr>
        <w:t>mutation rate</w:t>
      </w:r>
      <w:r w:rsidR="00944B62">
        <w:rPr>
          <w:rFonts w:ascii="Cambria" w:hAnsi="Cambria"/>
          <w:b/>
        </w:rPr>
        <w:t xml:space="preserve"> in trinucleotide sequence context</w:t>
      </w:r>
      <w:r w:rsidRPr="00504F5F">
        <w:rPr>
          <w:rFonts w:ascii="Cambria" w:hAnsi="Cambria"/>
          <w:b/>
        </w:rPr>
        <w:t xml:space="preserve"> </w:t>
      </w:r>
      <w:r w:rsidR="00944B62">
        <w:rPr>
          <w:rFonts w:ascii="Cambria" w:hAnsi="Cambria"/>
          <w:b/>
        </w:rPr>
        <w:t xml:space="preserve">highlight </w:t>
      </w:r>
      <w:r w:rsidRPr="00504F5F">
        <w:rPr>
          <w:rFonts w:ascii="Cambria" w:hAnsi="Cambria"/>
          <w:b/>
        </w:rPr>
        <w:t xml:space="preserve">variability </w:t>
      </w:r>
      <w:r w:rsidR="00944B62">
        <w:rPr>
          <w:rFonts w:ascii="Cambria" w:hAnsi="Cambria"/>
          <w:b/>
        </w:rPr>
        <w:t>across populations</w:t>
      </w:r>
      <w:r w:rsidRPr="00504F5F">
        <w:rPr>
          <w:rFonts w:ascii="Cambria" w:hAnsi="Cambria"/>
          <w:b/>
        </w:rPr>
        <w:t>.</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 xml:space="preserve">for </w:t>
      </w:r>
      <w:r w:rsidR="00137EEB">
        <w:rPr>
          <w:rFonts w:ascii="Cambria" w:hAnsi="Cambria"/>
        </w:rPr>
        <w:t>profiles</w:t>
      </w:r>
      <w:r w:rsidR="00137EEB" w:rsidRPr="00504F5F">
        <w:rPr>
          <w:rFonts w:ascii="Cambria" w:hAnsi="Cambria"/>
        </w:rPr>
        <w:t xml:space="preserve"> </w:t>
      </w:r>
      <w:r w:rsidR="005D17B1" w:rsidRPr="00504F5F">
        <w:rPr>
          <w:rFonts w:ascii="Cambria" w:hAnsi="Cambria"/>
        </w:rPr>
        <w:t>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w:t>
      </w:r>
      <w:r w:rsidR="00137EEB">
        <w:rPr>
          <w:rFonts w:ascii="Cambria" w:hAnsi="Cambria"/>
        </w:rPr>
        <w:t>profile</w:t>
      </w:r>
      <w:r w:rsidR="00137EEB" w:rsidRPr="00504F5F">
        <w:rPr>
          <w:rFonts w:ascii="Cambria" w:hAnsi="Cambria"/>
        </w:rPr>
        <w:t xml:space="preserve"> </w:t>
      </w:r>
      <w:r w:rsidR="005D17B1" w:rsidRPr="00504F5F">
        <w:rPr>
          <w:rFonts w:ascii="Cambria" w:hAnsi="Cambria"/>
        </w:rPr>
        <w:t xml:space="preserve">4 shown across Europe, Africa, South Asia, and five East Asian subpopulations: </w:t>
      </w:r>
      <w:r w:rsidR="005D17B1" w:rsidRPr="00504F5F">
        <w:rPr>
          <w:rFonts w:ascii="Cambria" w:hAnsi="Cambria" w:cs="Arial"/>
        </w:rPr>
        <w:t xml:space="preserve">Chinese Dai </w:t>
      </w:r>
      <w:r w:rsidR="005B4801">
        <w:rPr>
          <w:rFonts w:ascii="Cambria" w:hAnsi="Cambria" w:cs="Arial"/>
        </w:rPr>
        <w:t xml:space="preserve">in Xishuangbanna </w:t>
      </w:r>
      <w:r w:rsidR="005D17B1" w:rsidRPr="00504F5F">
        <w:rPr>
          <w:rFonts w:ascii="Cambria" w:hAnsi="Cambria" w:cs="Arial"/>
        </w:rPr>
        <w:t>(CDX),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6F6ACA3F" w:rsidR="00C13C2F" w:rsidRPr="00504F5F" w:rsidRDefault="00876CC3" w:rsidP="00C13C2F">
      <w:pPr>
        <w:jc w:val="both"/>
        <w:rPr>
          <w:rFonts w:ascii="Cambria" w:hAnsi="Cambria"/>
        </w:rPr>
      </w:pPr>
      <w:r w:rsidRPr="00504F5F">
        <w:rPr>
          <w:rFonts w:ascii="Cambria" w:hAnsi="Cambria"/>
          <w:b/>
        </w:rPr>
        <w:lastRenderedPageBreak/>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746FB5">
        <w:rPr>
          <w:rFonts w:ascii="Cambria" w:hAnsi="Cambria" w:cs="Arial"/>
        </w:rPr>
        <w:t>false discovery rate (</w:t>
      </w:r>
      <w:r w:rsidR="00DB7F16">
        <w:rPr>
          <w:rFonts w:ascii="Cambria" w:hAnsi="Cambria" w:cs="Arial"/>
        </w:rPr>
        <w:t>FDR</w:t>
      </w:r>
      <w:r w:rsidR="00746FB5">
        <w:rPr>
          <w:rFonts w:ascii="Cambria" w:hAnsi="Cambria" w:cs="Arial"/>
        </w:rPr>
        <w:t>)</w:t>
      </w:r>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w:t>
      </w:r>
      <w:r w:rsidR="00746FB5" w:rsidRPr="005E6D1F">
        <w:rPr>
          <w:rFonts w:ascii="Cambria" w:hAnsi="Cambria" w:cs="Arial"/>
          <w:b/>
        </w:rPr>
        <w:t>M</w:t>
      </w:r>
      <w:r w:rsidR="00C13C2F" w:rsidRPr="005E6D1F">
        <w:rPr>
          <w:rFonts w:ascii="Cambria" w:hAnsi="Cambria" w:cs="Arial"/>
          <w:b/>
        </w:rPr>
        <w:t>ethods</w:t>
      </w:r>
      <w:r w:rsidR="00C13C2F" w:rsidRPr="00504F5F">
        <w:rPr>
          <w:rFonts w:ascii="Cambria" w:hAnsi="Cambria" w:cs="Arial"/>
        </w:rPr>
        <w:t>).</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shown in part A</w:t>
      </w:r>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0E33CD7C"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w:t>
      </w:r>
      <w:r w:rsidR="00746FB5">
        <w:rPr>
          <w:rFonts w:ascii="Cambria" w:hAnsi="Cambria"/>
        </w:rPr>
        <w:t>Five</w:t>
      </w:r>
      <w:r w:rsidR="00746FB5" w:rsidRPr="00504F5F">
        <w:rPr>
          <w:rFonts w:ascii="Cambria" w:hAnsi="Cambria"/>
        </w:rPr>
        <w:t xml:space="preserve"> </w:t>
      </w:r>
      <w:r w:rsidRPr="00504F5F">
        <w:rPr>
          <w:rFonts w:ascii="Cambria" w:hAnsi="Cambria"/>
        </w:rPr>
        <w:t>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 xml:space="preserve">mer signals. Each </w:t>
      </w:r>
      <w:r w:rsidR="00746FB5">
        <w:rPr>
          <w:rFonts w:ascii="Cambria" w:hAnsi="Cambria"/>
        </w:rPr>
        <w:t>P-</w:t>
      </w:r>
      <w:r w:rsidRPr="00504F5F">
        <w:rPr>
          <w:rFonts w:ascii="Cambria" w:hAnsi="Cambria"/>
        </w:rPr>
        <w:t>value was calculated from a chi-squared test for heterogeneity across non-admixed continental groups. The Bonferroni significance for this test would be 2.5</w:t>
      </w:r>
      <w:r w:rsidR="00746FB5">
        <w:rPr>
          <w:rFonts w:ascii="Cambria" w:hAnsi="Cambria" w:cs="Arial"/>
        </w:rPr>
        <w:t xml:space="preserve"> x </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00746FB5">
        <w:rPr>
          <w:rFonts w:ascii="Cambria" w:hAnsi="Cambria" w:cs="Arial"/>
        </w:rPr>
        <w:t xml:space="preserve"> x </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 xml:space="preserve">Estimated </w:t>
      </w:r>
      <w:r w:rsidR="0061468E">
        <w:rPr>
          <w:rFonts w:ascii="Cambria" w:hAnsi="Cambria"/>
        </w:rPr>
        <w:t xml:space="preserve">pooled </w:t>
      </w:r>
      <w:r w:rsidRPr="00504F5F">
        <w:rPr>
          <w:rFonts w:ascii="Cambria" w:hAnsi="Cambria"/>
        </w:rPr>
        <w:t>mutation rate of TTTAAAA</w:t>
      </w:r>
      <w:r w:rsidRPr="00504F5F">
        <w:rPr>
          <w:rFonts w:ascii="Cambria" w:hAnsi="Cambria" w:cs="Arial"/>
        </w:rPr>
        <w:t xml:space="preserve">→T </w:t>
      </w:r>
      <w:r w:rsidR="0061468E">
        <w:rPr>
          <w:rFonts w:ascii="Cambria" w:hAnsi="Cambria" w:cs="Arial"/>
        </w:rPr>
        <w:t>and ATTAAAA</w:t>
      </w:r>
      <w:r w:rsidR="0061468E" w:rsidRPr="00504F5F">
        <w:rPr>
          <w:rFonts w:ascii="Cambria" w:hAnsi="Cambria" w:cs="Arial"/>
        </w:rPr>
        <w:t>→</w:t>
      </w:r>
      <w:r w:rsidR="0061468E">
        <w:rPr>
          <w:rFonts w:ascii="Cambria" w:hAnsi="Cambria" w:cs="Arial"/>
        </w:rPr>
        <w:t xml:space="preserve">T </w:t>
      </w:r>
      <w:r w:rsidRPr="00504F5F">
        <w:rPr>
          <w:rFonts w:ascii="Cambria" w:hAnsi="Cambria" w:cs="Arial"/>
        </w:rPr>
        <w:t>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r w:rsidR="0061468E">
        <w:rPr>
          <w:rFonts w:ascii="Cambria" w:hAnsi="Cambria" w:cs="Arial"/>
        </w:rPr>
        <w:t xml:space="preserve"> These two substitution types</w:t>
      </w:r>
      <w:r w:rsidR="0061468E" w:rsidRPr="0061468E">
        <w:rPr>
          <w:rFonts w:ascii="Cambria" w:hAnsi="Cambria" w:cs="Arial"/>
        </w:rPr>
        <w:t xml:space="preserve"> are the only </w:t>
      </w:r>
      <w:r w:rsidR="0061468E">
        <w:rPr>
          <w:rFonts w:ascii="Cambria" w:hAnsi="Cambria" w:cs="Arial"/>
        </w:rPr>
        <w:t>ones</w:t>
      </w:r>
      <w:r w:rsidR="0061468E" w:rsidRPr="0061468E">
        <w:rPr>
          <w:rFonts w:ascii="Cambria" w:hAnsi="Cambria" w:cs="Arial"/>
        </w:rPr>
        <w:t xml:space="preserve"> from the 256 </w:t>
      </w:r>
      <w:r w:rsidR="0061468E">
        <w:rPr>
          <w:rFonts w:ascii="Cambria" w:hAnsi="Cambria" w:cs="Arial"/>
        </w:rPr>
        <w:t>TAA</w:t>
      </w:r>
      <w:r w:rsidR="0061468E" w:rsidRPr="00504F5F">
        <w:rPr>
          <w:rFonts w:ascii="Cambria" w:hAnsi="Cambria" w:cs="Arial"/>
        </w:rPr>
        <w:t>→T</w:t>
      </w:r>
      <w:r w:rsidR="0061468E" w:rsidRPr="0061468E">
        <w:rPr>
          <w:rFonts w:ascii="Cambria" w:hAnsi="Cambria" w:cs="Arial"/>
        </w:rPr>
        <w:t xml:space="preserve"> expansions </w:t>
      </w:r>
      <w:r w:rsidR="00746FB5">
        <w:rPr>
          <w:rFonts w:ascii="Cambria" w:hAnsi="Cambria" w:cs="Arial"/>
        </w:rPr>
        <w:t>that</w:t>
      </w:r>
      <w:r w:rsidR="00746FB5" w:rsidRPr="0061468E">
        <w:rPr>
          <w:rFonts w:ascii="Cambria" w:hAnsi="Cambria" w:cs="Arial"/>
        </w:rPr>
        <w:t xml:space="preserve"> </w:t>
      </w:r>
      <w:r w:rsidR="0061468E" w:rsidRPr="0061468E">
        <w:rPr>
          <w:rFonts w:ascii="Cambria" w:hAnsi="Cambria" w:cs="Arial"/>
        </w:rPr>
        <w:t>are significantly different (</w:t>
      </w:r>
      <w:r w:rsidR="00746FB5">
        <w:rPr>
          <w:rFonts w:ascii="Cambria" w:hAnsi="Cambria" w:cs="Arial"/>
        </w:rPr>
        <w:t>FDR</w:t>
      </w:r>
      <w:r w:rsidR="00746FB5" w:rsidRPr="0061468E">
        <w:rPr>
          <w:rFonts w:ascii="Cambria" w:hAnsi="Cambria" w:cs="Arial"/>
        </w:rPr>
        <w:t xml:space="preserve"> </w:t>
      </w:r>
      <w:r w:rsidR="0061468E" w:rsidRPr="0061468E">
        <w:rPr>
          <w:rFonts w:ascii="Cambria" w:hAnsi="Cambria" w:cs="Arial"/>
        </w:rPr>
        <w:t>&lt; 0.05) between Africa and Europe.</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commentRangeStart w:id="5"/>
      <w:r>
        <w:rPr>
          <w:rFonts w:ascii="Cambria" w:hAnsi="Cambria" w:cs="Arial"/>
          <w:b/>
          <w:u w:val="single"/>
        </w:rPr>
        <w:t>FIGURES</w:t>
      </w:r>
      <w:commentRangeEnd w:id="5"/>
      <w:r w:rsidR="00587F53">
        <w:rPr>
          <w:rStyle w:val="CommentReference"/>
        </w:rPr>
        <w:commentReference w:id="5"/>
      </w:r>
    </w:p>
    <w:p w14:paraId="7F60A6E8" w14:textId="5F507B6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 xml:space="preserve">Figure 1: </w:t>
      </w:r>
      <w:r w:rsidR="00137EEB" w:rsidRPr="00504F5F">
        <w:rPr>
          <w:rFonts w:ascii="Cambria" w:hAnsi="Cambria"/>
          <w:b/>
        </w:rPr>
        <w:t>Putative signatures of mutation rate variability at the 3-mer level.</w:t>
      </w:r>
    </w:p>
    <w:p w14:paraId="259E04C4" w14:textId="34DA151C"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595C4F0B">
            <wp:extent cx="6043867" cy="4620326"/>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43867" cy="4620326"/>
                    </a:xfrm>
                    <a:prstGeom prst="rect">
                      <a:avLst/>
                    </a:prstGeom>
                  </pic:spPr>
                </pic:pic>
              </a:graphicData>
            </a:graphic>
          </wp:inline>
        </w:drawing>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r>
        <w:rPr>
          <w:rFonts w:ascii="Cambria" w:hAnsi="Cambria" w:cs="Arial"/>
          <w:noProof/>
        </w:rPr>
        <w:drawing>
          <wp:inline distT="0" distB="0" distL="0" distR="0" wp14:anchorId="4B9F25EF" wp14:editId="09B4C952">
            <wp:extent cx="5995035" cy="197890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30642" cy="1990660"/>
                    </a:xfrm>
                    <a:prstGeom prst="rect">
                      <a:avLst/>
                    </a:prstGeom>
                    <a:noFill/>
                    <a:ln>
                      <a:noFill/>
                    </a:ln>
                  </pic:spPr>
                </pic:pic>
              </a:graphicData>
            </a:graphic>
          </wp:inline>
        </w:drawing>
      </w:r>
    </w:p>
    <w:p w14:paraId="6C9561C3"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39D45BAB"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22CD8345"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4131A0DE"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27F54455"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074B4900"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6E3C297D" w14:textId="77777777" w:rsidR="00137EEB" w:rsidRDefault="00137EEB" w:rsidP="007A487B">
      <w:pPr>
        <w:widowControl w:val="0"/>
        <w:autoSpaceDE w:val="0"/>
        <w:autoSpaceDN w:val="0"/>
        <w:adjustRightInd w:val="0"/>
        <w:spacing w:after="0" w:line="360" w:lineRule="auto"/>
        <w:ind w:left="640" w:hanging="640"/>
        <w:rPr>
          <w:rFonts w:ascii="Cambria" w:hAnsi="Cambria" w:cs="Arial"/>
          <w:b/>
        </w:rPr>
      </w:pPr>
    </w:p>
    <w:p w14:paraId="1B4124BB" w14:textId="35BBC6FE"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 xml:space="preserve">Figure 2: </w:t>
      </w:r>
      <w:r w:rsidR="00137EEB" w:rsidRPr="00504F5F">
        <w:rPr>
          <w:rFonts w:ascii="Cambria" w:hAnsi="Cambria"/>
          <w:b/>
        </w:rPr>
        <w:t>Mutational signatures driven at the 3-mer level</w:t>
      </w:r>
      <w:r w:rsidR="00137EEB">
        <w:rPr>
          <w:rFonts w:ascii="Cambria" w:hAnsi="Cambria"/>
          <w:b/>
        </w:rPr>
        <w:t>.</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53A845F0" wp14:editId="1F092D22">
            <wp:extent cx="4856105" cy="20773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56105" cy="2077399"/>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36D23CAE" w14:textId="77777777" w:rsidR="00137EEB" w:rsidRDefault="00137EEB">
      <w:pPr>
        <w:rPr>
          <w:ins w:id="6" w:author="Ben Voight" w:date="2018-04-04T14:41:00Z"/>
          <w:rFonts w:ascii="Cambria" w:hAnsi="Cambria" w:cs="Arial"/>
          <w:b/>
        </w:rPr>
      </w:pPr>
      <w:ins w:id="7" w:author="Ben Voight" w:date="2018-04-04T14:41:00Z">
        <w:r>
          <w:rPr>
            <w:rFonts w:ascii="Cambria" w:hAnsi="Cambria" w:cs="Arial"/>
            <w:b/>
          </w:rPr>
          <w:br w:type="page"/>
        </w:r>
      </w:ins>
    </w:p>
    <w:p w14:paraId="6291CE32" w14:textId="39F0264F"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lastRenderedPageBreak/>
        <w:t>Figure 3</w:t>
      </w:r>
      <w:r w:rsidR="00053719">
        <w:rPr>
          <w:rFonts w:ascii="Cambria" w:hAnsi="Cambria" w:cs="Arial"/>
          <w:b/>
        </w:rPr>
        <w:t xml:space="preserve">: </w:t>
      </w:r>
      <w:r w:rsidR="00137EEB" w:rsidRPr="00504F5F">
        <w:rPr>
          <w:rFonts w:ascii="Cambria" w:hAnsi="Cambria"/>
          <w:b/>
        </w:rPr>
        <w:t xml:space="preserve">Highly variable 7-mers within </w:t>
      </w:r>
      <w:r w:rsidR="00E52F33">
        <w:rPr>
          <w:rFonts w:ascii="Cambria" w:hAnsi="Cambria"/>
          <w:b/>
        </w:rPr>
        <w:t>profile</w:t>
      </w:r>
      <w:r w:rsidR="00137EEB" w:rsidRPr="00504F5F">
        <w:rPr>
          <w:rFonts w:ascii="Cambria" w:hAnsi="Cambria"/>
          <w:b/>
        </w:rPr>
        <w:t xml:space="preserve"> 4 in East Asia.</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6F9B8FDB" w:rsidR="000621A6" w:rsidRDefault="000621A6" w:rsidP="007A487B">
            <w:pPr>
              <w:jc w:val="center"/>
              <w:rPr>
                <w:rFonts w:ascii="Cambria" w:hAnsi="Cambria" w:cs="Arial"/>
                <w:sz w:val="18"/>
              </w:rPr>
            </w:pPr>
            <w:r>
              <w:rPr>
                <w:rFonts w:ascii="Cambria" w:hAnsi="Cambria" w:cs="Arial"/>
                <w:sz w:val="18"/>
              </w:rPr>
              <w:t>2.</w:t>
            </w:r>
            <w:r w:rsidR="00CF4185">
              <w:rPr>
                <w:rFonts w:ascii="Cambria" w:hAnsi="Cambria" w:cs="Arial"/>
                <w:sz w:val="18"/>
              </w:rPr>
              <w:t>14</w:t>
            </w:r>
          </w:p>
        </w:tc>
        <w:tc>
          <w:tcPr>
            <w:tcW w:w="1530" w:type="dxa"/>
            <w:tcBorders>
              <w:top w:val="single" w:sz="12" w:space="0" w:color="auto"/>
            </w:tcBorders>
            <w:vAlign w:val="center"/>
          </w:tcPr>
          <w:p w14:paraId="7D3E9581" w14:textId="6EC849D5" w:rsidR="000621A6" w:rsidRDefault="00CF4185" w:rsidP="007A487B">
            <w:pPr>
              <w:jc w:val="center"/>
              <w:rPr>
                <w:rFonts w:ascii="Cambria" w:hAnsi="Cambria" w:cs="Arial"/>
                <w:sz w:val="18"/>
              </w:rPr>
            </w:pPr>
            <w:r>
              <w:rPr>
                <w:rFonts w:ascii="Cambria" w:hAnsi="Cambria" w:cs="Arial"/>
                <w:sz w:val="18"/>
              </w:rPr>
              <w:t>6.4</w:t>
            </w:r>
            <w:r w:rsidR="000621A6" w:rsidRPr="00465353">
              <w:rPr>
                <w:rFonts w:ascii="Cambria" w:hAnsi="Cambria" w:cs="Arial"/>
                <w:sz w:val="18"/>
              </w:rPr>
              <w:t>×10</w:t>
            </w:r>
            <w:r w:rsidR="000621A6">
              <w:rPr>
                <w:rFonts w:ascii="Cambria" w:hAnsi="Cambria" w:cs="Arial"/>
                <w:sz w:val="18"/>
                <w:vertAlign w:val="superscript"/>
              </w:rPr>
              <w:t>-2</w:t>
            </w:r>
            <w:r>
              <w:rPr>
                <w:rFonts w:ascii="Cambria" w:hAnsi="Cambria" w:cs="Arial"/>
                <w:sz w:val="18"/>
                <w:vertAlign w:val="superscript"/>
              </w:rPr>
              <w:t>2</w:t>
            </w:r>
          </w:p>
        </w:tc>
        <w:tc>
          <w:tcPr>
            <w:tcW w:w="1380" w:type="dxa"/>
            <w:tcBorders>
              <w:top w:val="single" w:sz="12" w:space="0" w:color="auto"/>
              <w:left w:val="single" w:sz="4" w:space="0" w:color="auto"/>
            </w:tcBorders>
            <w:vAlign w:val="center"/>
          </w:tcPr>
          <w:p w14:paraId="00EBDDDD" w14:textId="14C56F9C" w:rsidR="000621A6" w:rsidRDefault="000621A6" w:rsidP="007708ED">
            <w:pPr>
              <w:jc w:val="center"/>
              <w:rPr>
                <w:rFonts w:ascii="Cambria" w:hAnsi="Cambria" w:cs="Arial"/>
                <w:sz w:val="18"/>
              </w:rPr>
            </w:pPr>
            <w:r>
              <w:rPr>
                <w:rFonts w:ascii="Cambria" w:hAnsi="Cambria" w:cs="Arial"/>
                <w:sz w:val="18"/>
              </w:rPr>
              <w:t>4</w:t>
            </w:r>
            <w:r w:rsidR="005B573E">
              <w:rPr>
                <w:rFonts w:ascii="Cambria" w:hAnsi="Cambria" w:cs="Arial"/>
                <w:sz w:val="18"/>
              </w:rPr>
              <w:t>8</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557777B" w:rsidR="000621A6" w:rsidRPr="00C13C2F" w:rsidRDefault="00C13C2F" w:rsidP="007708ED">
            <w:pPr>
              <w:jc w:val="center"/>
              <w:rPr>
                <w:rFonts w:ascii="Cambria" w:hAnsi="Cambria" w:cs="Arial"/>
                <w:b/>
                <w:sz w:val="18"/>
              </w:rPr>
            </w:pPr>
            <w:r w:rsidRPr="00C13C2F">
              <w:rPr>
                <w:rFonts w:ascii="Cambria" w:hAnsi="Cambria" w:cs="Arial"/>
                <w:b/>
                <w:sz w:val="18"/>
              </w:rPr>
              <w:t>0.00</w:t>
            </w:r>
            <w:r w:rsidR="005B573E">
              <w:rPr>
                <w:rFonts w:ascii="Cambria" w:hAnsi="Cambria" w:cs="Arial"/>
                <w:b/>
                <w:sz w:val="18"/>
              </w:rPr>
              <w:t>9</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378F9249" w:rsidR="00826714" w:rsidRDefault="00CF4185" w:rsidP="00826714">
            <w:pPr>
              <w:tabs>
                <w:tab w:val="left" w:pos="420"/>
                <w:tab w:val="center" w:pos="765"/>
              </w:tabs>
              <w:jc w:val="center"/>
              <w:rPr>
                <w:rFonts w:ascii="Cambria" w:hAnsi="Cambria" w:cs="Arial"/>
                <w:sz w:val="18"/>
              </w:rPr>
            </w:pPr>
            <w:r>
              <w:rPr>
                <w:rFonts w:ascii="Cambria" w:hAnsi="Cambria" w:cs="Arial"/>
                <w:sz w:val="18"/>
              </w:rPr>
              <w:t>5.28</w:t>
            </w:r>
          </w:p>
        </w:tc>
        <w:tc>
          <w:tcPr>
            <w:tcW w:w="1530" w:type="dxa"/>
            <w:vAlign w:val="center"/>
          </w:tcPr>
          <w:p w14:paraId="1D977D31" w14:textId="04C63B8D"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r w:rsidR="00CF4185">
              <w:rPr>
                <w:rFonts w:ascii="Cambria" w:hAnsi="Cambria" w:cs="Arial"/>
                <w:sz w:val="18"/>
              </w:rPr>
              <w:t>3</w:t>
            </w:r>
            <w:r w:rsidRPr="00465353">
              <w:rPr>
                <w:rFonts w:ascii="Cambria" w:hAnsi="Cambria" w:cs="Arial"/>
                <w:sz w:val="18"/>
              </w:rPr>
              <w:t>×10</w:t>
            </w:r>
            <w:r>
              <w:rPr>
                <w:rFonts w:ascii="Cambria" w:hAnsi="Cambria" w:cs="Arial"/>
                <w:sz w:val="18"/>
                <w:vertAlign w:val="superscript"/>
              </w:rPr>
              <w:t>-</w:t>
            </w:r>
            <w:r w:rsidR="00CF4185">
              <w:rPr>
                <w:rFonts w:ascii="Cambria" w:hAnsi="Cambria" w:cs="Arial"/>
                <w:sz w:val="18"/>
                <w:vertAlign w:val="superscript"/>
              </w:rPr>
              <w:t>12</w:t>
            </w:r>
          </w:p>
        </w:tc>
        <w:tc>
          <w:tcPr>
            <w:tcW w:w="1380" w:type="dxa"/>
            <w:tcBorders>
              <w:left w:val="single" w:sz="4" w:space="0" w:color="auto"/>
            </w:tcBorders>
            <w:vAlign w:val="center"/>
          </w:tcPr>
          <w:p w14:paraId="57AA84AF" w14:textId="43E7352A" w:rsidR="00826714" w:rsidRDefault="005B573E"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17EF54CB" w:rsidR="00826714" w:rsidRDefault="005B573E" w:rsidP="00826714">
            <w:pPr>
              <w:jc w:val="center"/>
              <w:rPr>
                <w:rFonts w:ascii="Cambria" w:hAnsi="Cambria" w:cs="Arial"/>
                <w:sz w:val="18"/>
              </w:rPr>
            </w:pPr>
            <w:r>
              <w:rPr>
                <w:rFonts w:ascii="Cambria" w:hAnsi="Cambria" w:cs="Arial"/>
                <w:sz w:val="18"/>
              </w:rPr>
              <w:t>27</w:t>
            </w:r>
          </w:p>
        </w:tc>
        <w:tc>
          <w:tcPr>
            <w:tcW w:w="1560" w:type="dxa"/>
            <w:vAlign w:val="center"/>
          </w:tcPr>
          <w:p w14:paraId="7CB7D9AC" w14:textId="53949CA1" w:rsidR="00826714" w:rsidRPr="00CA3C59" w:rsidRDefault="00E9612E" w:rsidP="00826714">
            <w:pPr>
              <w:jc w:val="center"/>
              <w:rPr>
                <w:rFonts w:ascii="Cambria" w:hAnsi="Cambria" w:cs="Arial"/>
                <w:b/>
                <w:sz w:val="18"/>
              </w:rPr>
            </w:pPr>
            <w:r w:rsidRPr="00CA3C59">
              <w:rPr>
                <w:rFonts w:ascii="Cambria" w:hAnsi="Cambria" w:cs="Arial"/>
                <w:b/>
                <w:color w:val="auto"/>
                <w:sz w:val="18"/>
              </w:rPr>
              <w:t>6.7</w:t>
            </w:r>
            <w:r w:rsidR="00826714" w:rsidRPr="00E9612E">
              <w:rPr>
                <w:rFonts w:ascii="Cambria" w:hAnsi="Cambria" w:cs="Arial"/>
                <w:b/>
                <w:sz w:val="18"/>
              </w:rPr>
              <w:t>×10</w:t>
            </w:r>
            <w:r w:rsidR="00826714" w:rsidRPr="00E9612E">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7499EC3" w:rsidR="00826714" w:rsidRDefault="00CF4185" w:rsidP="00826714">
            <w:pPr>
              <w:tabs>
                <w:tab w:val="left" w:pos="420"/>
                <w:tab w:val="center" w:pos="765"/>
              </w:tabs>
              <w:jc w:val="center"/>
              <w:rPr>
                <w:rFonts w:ascii="Cambria" w:hAnsi="Cambria" w:cs="Arial"/>
                <w:sz w:val="18"/>
              </w:rPr>
            </w:pPr>
            <w:r>
              <w:rPr>
                <w:rFonts w:ascii="Cambria" w:hAnsi="Cambria" w:cs="Arial"/>
                <w:sz w:val="18"/>
              </w:rPr>
              <w:t>16.3</w:t>
            </w:r>
          </w:p>
        </w:tc>
        <w:tc>
          <w:tcPr>
            <w:tcW w:w="1530" w:type="dxa"/>
            <w:vAlign w:val="center"/>
          </w:tcPr>
          <w:p w14:paraId="44A7D030" w14:textId="295861DF" w:rsidR="00826714" w:rsidRDefault="00CF4185" w:rsidP="00826714">
            <w:pPr>
              <w:tabs>
                <w:tab w:val="left" w:pos="420"/>
                <w:tab w:val="center" w:pos="765"/>
              </w:tabs>
              <w:jc w:val="center"/>
              <w:rPr>
                <w:rFonts w:ascii="Cambria" w:hAnsi="Cambria" w:cs="Arial"/>
                <w:sz w:val="18"/>
              </w:rPr>
            </w:pPr>
            <w:r>
              <w:rPr>
                <w:rFonts w:ascii="Cambria" w:hAnsi="Cambria" w:cs="Arial"/>
                <w:sz w:val="18"/>
              </w:rPr>
              <w:t>1.3</w:t>
            </w:r>
            <w:r w:rsidR="00826714" w:rsidRPr="00465353">
              <w:rPr>
                <w:rFonts w:ascii="Cambria" w:hAnsi="Cambria" w:cs="Arial"/>
                <w:sz w:val="18"/>
              </w:rPr>
              <w:t>×10</w:t>
            </w:r>
            <w:r w:rsidR="00826714">
              <w:rPr>
                <w:rFonts w:ascii="Cambria" w:hAnsi="Cambria" w:cs="Arial"/>
                <w:sz w:val="18"/>
                <w:vertAlign w:val="superscript"/>
              </w:rPr>
              <w:t>-</w:t>
            </w:r>
            <w:r>
              <w:rPr>
                <w:rFonts w:ascii="Cambria" w:hAnsi="Cambria" w:cs="Arial"/>
                <w:sz w:val="18"/>
                <w:vertAlign w:val="superscript"/>
              </w:rPr>
              <w:t>7</w:t>
            </w:r>
          </w:p>
        </w:tc>
        <w:tc>
          <w:tcPr>
            <w:tcW w:w="1380" w:type="dxa"/>
            <w:tcBorders>
              <w:left w:val="single" w:sz="4" w:space="0" w:color="auto"/>
            </w:tcBorders>
            <w:vAlign w:val="center"/>
          </w:tcPr>
          <w:p w14:paraId="74EA9534" w14:textId="3EAF76C3" w:rsidR="00826714" w:rsidRDefault="005B573E" w:rsidP="00826714">
            <w:pPr>
              <w:tabs>
                <w:tab w:val="left" w:pos="420"/>
                <w:tab w:val="center" w:pos="765"/>
              </w:tabs>
              <w:jc w:val="center"/>
              <w:rPr>
                <w:rFonts w:ascii="Cambria" w:hAnsi="Cambria" w:cs="Arial"/>
                <w:sz w:val="18"/>
              </w:rPr>
            </w:pPr>
            <w:r>
              <w:rPr>
                <w:rFonts w:ascii="Cambria" w:hAnsi="Cambria" w:cs="Arial"/>
                <w:sz w:val="18"/>
              </w:rPr>
              <w:t>3.0</w:t>
            </w:r>
          </w:p>
        </w:tc>
        <w:tc>
          <w:tcPr>
            <w:tcW w:w="1380" w:type="dxa"/>
            <w:vAlign w:val="center"/>
          </w:tcPr>
          <w:p w14:paraId="666AEEF0" w14:textId="6C6BED01" w:rsidR="00826714" w:rsidRDefault="005B573E"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c>
          <w:tcPr>
            <w:tcW w:w="1278" w:type="dxa"/>
            <w:vAlign w:val="center"/>
          </w:tcPr>
          <w:p w14:paraId="5023E475" w14:textId="1157B388" w:rsidR="00CF4185" w:rsidRDefault="00CF4185" w:rsidP="00CF4185">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rFonts w:ascii="Cambria" w:hAnsi="Cambria" w:cs="Arial"/>
                <w:sz w:val="18"/>
              </w:rPr>
            </w:pPr>
            <w:r>
              <w:rPr>
                <w:rFonts w:ascii="Cambria" w:hAnsi="Cambria" w:cs="Arial"/>
                <w:sz w:val="18"/>
              </w:rPr>
              <w:t>5.6</w:t>
            </w:r>
            <w:r w:rsidR="008B7075">
              <w:rPr>
                <w:rFonts w:ascii="Cambria" w:hAnsi="Cambria" w:cs="Arial"/>
                <w:sz w:val="18"/>
              </w:rPr>
              <w:t>4</w:t>
            </w:r>
          </w:p>
        </w:tc>
        <w:tc>
          <w:tcPr>
            <w:tcW w:w="1530" w:type="dxa"/>
            <w:vAlign w:val="center"/>
          </w:tcPr>
          <w:p w14:paraId="02B2774C" w14:textId="147F18F1" w:rsidR="00CF4185" w:rsidRDefault="00CF4185" w:rsidP="00CF4185">
            <w:pPr>
              <w:tabs>
                <w:tab w:val="left" w:pos="420"/>
                <w:tab w:val="center" w:pos="765"/>
              </w:tabs>
              <w:jc w:val="center"/>
              <w:rPr>
                <w:rFonts w:ascii="Cambria" w:hAnsi="Cambria" w:cs="Arial"/>
                <w:sz w:val="18"/>
              </w:rPr>
            </w:pPr>
            <w:r>
              <w:rPr>
                <w:rFonts w:ascii="Cambria" w:hAnsi="Cambria" w:cs="Arial"/>
                <w:sz w:val="18"/>
              </w:rPr>
              <w:t>9</w:t>
            </w:r>
            <w:r w:rsidRPr="00465353">
              <w:rPr>
                <w:rFonts w:ascii="Cambria" w:hAnsi="Cambria" w:cs="Arial"/>
                <w:sz w:val="18"/>
              </w:rPr>
              <w:t>×10</w:t>
            </w:r>
            <w:r>
              <w:rPr>
                <w:rFonts w:ascii="Cambria" w:hAnsi="Cambria" w:cs="Arial"/>
                <w:sz w:val="18"/>
                <w:vertAlign w:val="superscript"/>
              </w:rPr>
              <w:t>-4</w:t>
            </w:r>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rFonts w:ascii="Cambria" w:hAnsi="Cambria" w:cs="Arial"/>
                <w:sz w:val="18"/>
              </w:rPr>
            </w:pPr>
            <w:r>
              <w:rPr>
                <w:rFonts w:ascii="Cambria" w:hAnsi="Cambria" w:cs="Arial"/>
                <w:sz w:val="18"/>
              </w:rPr>
              <w:t>2.2</w:t>
            </w:r>
          </w:p>
        </w:tc>
        <w:tc>
          <w:tcPr>
            <w:tcW w:w="1380" w:type="dxa"/>
            <w:vAlign w:val="center"/>
          </w:tcPr>
          <w:p w14:paraId="2C2CCA96" w14:textId="16194B4D" w:rsidR="00CF4185" w:rsidRDefault="005B573E" w:rsidP="00CF4185">
            <w:pPr>
              <w:jc w:val="center"/>
              <w:rPr>
                <w:rFonts w:ascii="Cambria" w:hAnsi="Cambria" w:cs="Arial"/>
                <w:sz w:val="18"/>
              </w:rPr>
            </w:pPr>
            <w:r>
              <w:rPr>
                <w:rFonts w:ascii="Cambria" w:hAnsi="Cambria" w:cs="Arial"/>
                <w:sz w:val="18"/>
              </w:rPr>
              <w:t>7</w:t>
            </w:r>
          </w:p>
        </w:tc>
        <w:tc>
          <w:tcPr>
            <w:tcW w:w="1560" w:type="dxa"/>
            <w:vAlign w:val="center"/>
          </w:tcPr>
          <w:p w14:paraId="4D64A6AC" w14:textId="4BD19025" w:rsidR="00CF4185" w:rsidRDefault="005B573E" w:rsidP="00CF4185">
            <w:pPr>
              <w:jc w:val="center"/>
              <w:rPr>
                <w:rFonts w:ascii="Cambria" w:hAnsi="Cambria" w:cs="Arial"/>
                <w:sz w:val="18"/>
              </w:rPr>
            </w:pPr>
            <w:r>
              <w:rPr>
                <w:rFonts w:ascii="Cambria" w:hAnsi="Cambria" w:cs="Arial"/>
                <w:b/>
                <w:sz w:val="18"/>
              </w:rPr>
              <w:t>0.009</w:t>
            </w:r>
          </w:p>
        </w:tc>
      </w:tr>
      <w:tr w:rsidR="008B7075" w:rsidRPr="00465353" w14:paraId="4CE70B62" w14:textId="77777777" w:rsidTr="0063045F">
        <w:tc>
          <w:tcPr>
            <w:tcW w:w="1278" w:type="dxa"/>
            <w:vAlign w:val="center"/>
          </w:tcPr>
          <w:p w14:paraId="5EEE8C22" w14:textId="502B040E" w:rsidR="008B7075" w:rsidRDefault="008B7075" w:rsidP="008B7075">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rFonts w:ascii="Cambria" w:hAnsi="Cambria" w:cs="Arial"/>
                <w:sz w:val="18"/>
              </w:rPr>
            </w:pPr>
            <w:r>
              <w:rPr>
                <w:rFonts w:ascii="Cambria" w:hAnsi="Cambria" w:cs="Arial"/>
                <w:sz w:val="18"/>
              </w:rPr>
              <w:t>4.37</w:t>
            </w:r>
          </w:p>
        </w:tc>
        <w:tc>
          <w:tcPr>
            <w:tcW w:w="1530" w:type="dxa"/>
            <w:vAlign w:val="center"/>
          </w:tcPr>
          <w:p w14:paraId="3891186B" w14:textId="78954D3B"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rFonts w:ascii="Cambria" w:hAnsi="Cambria" w:cs="Arial"/>
                <w:sz w:val="18"/>
              </w:rPr>
            </w:pPr>
            <w:r>
              <w:rPr>
                <w:rFonts w:ascii="Cambria" w:hAnsi="Cambria" w:cs="Arial"/>
                <w:sz w:val="18"/>
              </w:rPr>
              <w:t>3.3</w:t>
            </w:r>
          </w:p>
        </w:tc>
        <w:tc>
          <w:tcPr>
            <w:tcW w:w="1380" w:type="dxa"/>
            <w:vAlign w:val="center"/>
          </w:tcPr>
          <w:p w14:paraId="2C3B3342" w14:textId="096B5FFA" w:rsidR="008B7075" w:rsidRDefault="005B573E" w:rsidP="008B7075">
            <w:pPr>
              <w:jc w:val="center"/>
              <w:rPr>
                <w:rFonts w:ascii="Cambria" w:hAnsi="Cambria" w:cs="Arial"/>
                <w:sz w:val="18"/>
              </w:rPr>
            </w:pPr>
            <w:r>
              <w:rPr>
                <w:rFonts w:ascii="Cambria" w:hAnsi="Cambria" w:cs="Arial"/>
                <w:sz w:val="18"/>
              </w:rPr>
              <w:t>7</w:t>
            </w:r>
          </w:p>
        </w:tc>
        <w:tc>
          <w:tcPr>
            <w:tcW w:w="1560" w:type="dxa"/>
            <w:vAlign w:val="center"/>
          </w:tcPr>
          <w:p w14:paraId="762A3959" w14:textId="4193C012" w:rsidR="008B7075" w:rsidRDefault="005B573E" w:rsidP="008B7075">
            <w:pPr>
              <w:jc w:val="center"/>
              <w:rPr>
                <w:rFonts w:ascii="Cambria" w:hAnsi="Cambria" w:cs="Arial"/>
                <w:sz w:val="18"/>
              </w:rPr>
            </w:pPr>
            <w:r>
              <w:rPr>
                <w:rFonts w:ascii="Cambria" w:hAnsi="Cambria" w:cs="Arial"/>
                <w:sz w:val="18"/>
              </w:rPr>
              <w:t>0.4</w:t>
            </w:r>
          </w:p>
        </w:tc>
      </w:tr>
      <w:tr w:rsidR="008B7075" w:rsidRPr="00465353" w14:paraId="49E14B23" w14:textId="77777777" w:rsidTr="0063045F">
        <w:tc>
          <w:tcPr>
            <w:tcW w:w="1278" w:type="dxa"/>
            <w:vAlign w:val="center"/>
          </w:tcPr>
          <w:p w14:paraId="46CCA196" w14:textId="5FC557C8" w:rsidR="008B7075" w:rsidRDefault="008B7075" w:rsidP="008B7075">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7D25449A" w14:textId="4140AB3E"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rFonts w:ascii="Cambria" w:hAnsi="Cambria" w:cs="Arial"/>
                <w:sz w:val="18"/>
              </w:rPr>
            </w:pPr>
            <w:r>
              <w:rPr>
                <w:rFonts w:ascii="Cambria" w:hAnsi="Cambria" w:cs="Arial"/>
                <w:sz w:val="18"/>
              </w:rPr>
              <w:t>2.4</w:t>
            </w:r>
          </w:p>
        </w:tc>
        <w:tc>
          <w:tcPr>
            <w:tcW w:w="1380" w:type="dxa"/>
            <w:vAlign w:val="center"/>
          </w:tcPr>
          <w:p w14:paraId="50C7CC24" w14:textId="3736ABC9"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BEF6423" w14:textId="20123351" w:rsidR="008B7075" w:rsidRDefault="008B7075" w:rsidP="008B7075">
            <w:pPr>
              <w:jc w:val="center"/>
              <w:rPr>
                <w:rFonts w:ascii="Cambria" w:hAnsi="Cambria" w:cs="Arial"/>
                <w:sz w:val="18"/>
              </w:rPr>
            </w:pPr>
            <w:r>
              <w:rPr>
                <w:rFonts w:ascii="Cambria" w:hAnsi="Cambria" w:cs="Arial"/>
                <w:sz w:val="18"/>
              </w:rPr>
              <w:t>-</w:t>
            </w:r>
          </w:p>
        </w:tc>
      </w:tr>
      <w:tr w:rsidR="008B7075" w:rsidRPr="00465353" w14:paraId="74454424" w14:textId="77777777" w:rsidTr="0063045F">
        <w:tc>
          <w:tcPr>
            <w:tcW w:w="1278" w:type="dxa"/>
            <w:vAlign w:val="center"/>
          </w:tcPr>
          <w:p w14:paraId="399EA35A" w14:textId="701FF566" w:rsidR="008B7075" w:rsidRDefault="008B7075" w:rsidP="008B7075">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rFonts w:ascii="Cambria" w:hAnsi="Cambria" w:cs="Arial"/>
                <w:sz w:val="18"/>
              </w:rPr>
            </w:pPr>
            <w:r>
              <w:rPr>
                <w:rFonts w:ascii="Cambria" w:hAnsi="Cambria" w:cs="Arial"/>
                <w:sz w:val="18"/>
              </w:rPr>
              <w:t>2.61</w:t>
            </w:r>
          </w:p>
        </w:tc>
        <w:tc>
          <w:tcPr>
            <w:tcW w:w="1530" w:type="dxa"/>
            <w:vAlign w:val="center"/>
          </w:tcPr>
          <w:p w14:paraId="56C2E246" w14:textId="4C55517D"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rFonts w:ascii="Cambria" w:hAnsi="Cambria" w:cs="Arial"/>
                <w:sz w:val="18"/>
              </w:rPr>
            </w:pPr>
            <w:r>
              <w:rPr>
                <w:rFonts w:ascii="Cambria" w:hAnsi="Cambria" w:cs="Arial"/>
                <w:sz w:val="18"/>
              </w:rPr>
              <w:t>4.6</w:t>
            </w:r>
          </w:p>
        </w:tc>
        <w:tc>
          <w:tcPr>
            <w:tcW w:w="1380" w:type="dxa"/>
            <w:vAlign w:val="center"/>
          </w:tcPr>
          <w:p w14:paraId="0A9230A0" w14:textId="27AA2A99" w:rsidR="008B7075" w:rsidRDefault="008B7075" w:rsidP="008B7075">
            <w:pPr>
              <w:jc w:val="center"/>
              <w:rPr>
                <w:rFonts w:ascii="Cambria" w:hAnsi="Cambria" w:cs="Arial"/>
                <w:sz w:val="18"/>
              </w:rPr>
            </w:pPr>
            <w:r>
              <w:rPr>
                <w:rFonts w:ascii="Cambria" w:hAnsi="Cambria" w:cs="Arial"/>
                <w:sz w:val="18"/>
              </w:rPr>
              <w:t>25</w:t>
            </w:r>
          </w:p>
        </w:tc>
        <w:tc>
          <w:tcPr>
            <w:tcW w:w="1560" w:type="dxa"/>
            <w:vAlign w:val="center"/>
          </w:tcPr>
          <w:p w14:paraId="256023AC" w14:textId="512A0D88" w:rsidR="008B7075" w:rsidRPr="00CA3C59" w:rsidRDefault="00E9612E" w:rsidP="008B7075">
            <w:pPr>
              <w:jc w:val="center"/>
              <w:rPr>
                <w:rFonts w:ascii="Cambria" w:hAnsi="Cambria" w:cs="Arial"/>
                <w:b/>
                <w:sz w:val="18"/>
              </w:rPr>
            </w:pPr>
            <w:r w:rsidRPr="00CA3C59">
              <w:rPr>
                <w:rFonts w:ascii="Cambria" w:hAnsi="Cambria" w:cs="Arial"/>
                <w:b/>
                <w:color w:val="auto"/>
                <w:sz w:val="18"/>
              </w:rPr>
              <w:t>3.3</w:t>
            </w:r>
            <w:r w:rsidR="008B7075" w:rsidRPr="00E9612E">
              <w:rPr>
                <w:rFonts w:ascii="Cambria" w:hAnsi="Cambria" w:cs="Arial"/>
                <w:b/>
                <w:sz w:val="18"/>
              </w:rPr>
              <w:t>×10</w:t>
            </w:r>
            <w:r w:rsidR="008B7075" w:rsidRPr="00E9612E">
              <w:rPr>
                <w:rFonts w:ascii="Cambria" w:hAnsi="Cambria" w:cs="Arial"/>
                <w:b/>
                <w:sz w:val="18"/>
                <w:vertAlign w:val="superscript"/>
              </w:rPr>
              <w:t>-11</w:t>
            </w:r>
          </w:p>
        </w:tc>
      </w:tr>
      <w:tr w:rsidR="008B7075" w:rsidRPr="00465353" w14:paraId="5B362FF3" w14:textId="77777777" w:rsidTr="0063045F">
        <w:tc>
          <w:tcPr>
            <w:tcW w:w="1278" w:type="dxa"/>
            <w:vAlign w:val="center"/>
          </w:tcPr>
          <w:p w14:paraId="2E6607FA" w14:textId="18996607" w:rsidR="008B7075" w:rsidRDefault="008B7075" w:rsidP="008B7075">
            <w:pPr>
              <w:jc w:val="center"/>
              <w:rPr>
                <w:rFonts w:ascii="Cambria" w:hAnsi="Cambria" w:cs="Arial"/>
                <w:sz w:val="18"/>
              </w:rPr>
            </w:pPr>
            <w:r>
              <w:rPr>
                <w:rFonts w:ascii="Cambria" w:hAnsi="Cambria" w:cs="Arial"/>
                <w:sz w:val="18"/>
              </w:rPr>
              <w:t>ACCACCA</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rFonts w:ascii="Cambria" w:hAnsi="Cambria" w:cs="Arial"/>
                <w:sz w:val="18"/>
              </w:rPr>
            </w:pPr>
            <w:r>
              <w:rPr>
                <w:rFonts w:ascii="Cambria" w:hAnsi="Cambria" w:cs="Arial"/>
                <w:sz w:val="18"/>
              </w:rPr>
              <w:t>3.29</w:t>
            </w:r>
          </w:p>
        </w:tc>
        <w:tc>
          <w:tcPr>
            <w:tcW w:w="1530" w:type="dxa"/>
            <w:vAlign w:val="center"/>
          </w:tcPr>
          <w:p w14:paraId="6C1E3063" w14:textId="240BB75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104BF180" w14:textId="47690E7E"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4C7C64DC" w14:textId="36A509A5" w:rsidR="008B7075" w:rsidRDefault="005B573E" w:rsidP="008B7075">
            <w:pPr>
              <w:jc w:val="center"/>
              <w:rPr>
                <w:rFonts w:ascii="Cambria" w:hAnsi="Cambria" w:cs="Arial"/>
                <w:sz w:val="18"/>
              </w:rPr>
            </w:pPr>
            <w:r>
              <w:rPr>
                <w:rFonts w:ascii="Cambria" w:hAnsi="Cambria" w:cs="Arial"/>
                <w:sz w:val="18"/>
              </w:rPr>
              <w:t>-</w:t>
            </w:r>
          </w:p>
        </w:tc>
      </w:tr>
      <w:tr w:rsidR="008B7075" w:rsidRPr="00465353" w14:paraId="4C760D38" w14:textId="77777777" w:rsidTr="0063045F">
        <w:tc>
          <w:tcPr>
            <w:tcW w:w="1278" w:type="dxa"/>
            <w:vAlign w:val="center"/>
          </w:tcPr>
          <w:p w14:paraId="7622BAD5" w14:textId="6931F195" w:rsidR="008B7075" w:rsidRDefault="008B7075" w:rsidP="008B7075">
            <w:pPr>
              <w:jc w:val="center"/>
              <w:rPr>
                <w:rFonts w:ascii="Cambria" w:hAnsi="Cambria" w:cs="Arial"/>
                <w:sz w:val="18"/>
              </w:rPr>
            </w:pPr>
            <w:r>
              <w:rPr>
                <w:rFonts w:ascii="Cambria" w:hAnsi="Cambria" w:cs="Arial"/>
                <w:sz w:val="18"/>
              </w:rPr>
              <w:t>AAGACAG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4E03E4DC" w14:textId="77659B45"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06B23EEF" w14:textId="245DD4C3"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7F2513D0" w14:textId="669D2BC5" w:rsidR="008B7075" w:rsidRDefault="005B573E" w:rsidP="008B7075">
            <w:pPr>
              <w:jc w:val="center"/>
              <w:rPr>
                <w:rFonts w:ascii="Cambria" w:hAnsi="Cambria" w:cs="Arial"/>
                <w:sz w:val="18"/>
              </w:rPr>
            </w:pPr>
            <w:r>
              <w:rPr>
                <w:rFonts w:ascii="Cambria" w:hAnsi="Cambria" w:cs="Arial"/>
                <w:sz w:val="18"/>
              </w:rPr>
              <w:t>-</w:t>
            </w:r>
          </w:p>
        </w:tc>
      </w:tr>
      <w:tr w:rsidR="008B7075" w:rsidRPr="00465353" w14:paraId="1C2C2A1E" w14:textId="77777777" w:rsidTr="0063045F">
        <w:tc>
          <w:tcPr>
            <w:tcW w:w="1278" w:type="dxa"/>
            <w:vAlign w:val="center"/>
          </w:tcPr>
          <w:p w14:paraId="2143479C" w14:textId="100297F6" w:rsidR="008B7075" w:rsidRDefault="008B7075" w:rsidP="008B7075">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15D655CC" w14:textId="7C9C08EE"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rFonts w:ascii="Cambria" w:hAnsi="Cambria" w:cs="Arial"/>
                <w:sz w:val="18"/>
              </w:rPr>
            </w:pPr>
            <w:r>
              <w:rPr>
                <w:rFonts w:ascii="Cambria" w:hAnsi="Cambria" w:cs="Arial"/>
                <w:sz w:val="18"/>
              </w:rPr>
              <w:t>2.8</w:t>
            </w:r>
          </w:p>
        </w:tc>
        <w:tc>
          <w:tcPr>
            <w:tcW w:w="1380" w:type="dxa"/>
            <w:vAlign w:val="center"/>
          </w:tcPr>
          <w:p w14:paraId="33E3B180" w14:textId="3EB80047"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411D4D52" w14:textId="2775A08E" w:rsidR="008B7075" w:rsidRDefault="005B573E" w:rsidP="008B7075">
            <w:pPr>
              <w:jc w:val="center"/>
              <w:rPr>
                <w:rFonts w:ascii="Cambria" w:hAnsi="Cambria" w:cs="Arial"/>
                <w:sz w:val="18"/>
              </w:rPr>
            </w:pPr>
            <w:r>
              <w:rPr>
                <w:rFonts w:ascii="Cambria" w:hAnsi="Cambria" w:cs="Arial"/>
                <w:sz w:val="18"/>
              </w:rPr>
              <w:t>-</w:t>
            </w:r>
          </w:p>
        </w:tc>
      </w:tr>
      <w:tr w:rsidR="008B7075" w:rsidRPr="00465353" w14:paraId="676A55E7" w14:textId="77777777" w:rsidTr="0063045F">
        <w:tc>
          <w:tcPr>
            <w:tcW w:w="1278" w:type="dxa"/>
            <w:vAlign w:val="center"/>
          </w:tcPr>
          <w:p w14:paraId="7422BB77" w14:textId="63867EF1" w:rsidR="008B7075" w:rsidRDefault="008B7075" w:rsidP="008B7075">
            <w:pPr>
              <w:jc w:val="center"/>
              <w:rPr>
                <w:rFonts w:ascii="Cambria" w:hAnsi="Cambria" w:cs="Arial"/>
                <w:sz w:val="18"/>
              </w:rPr>
            </w:pPr>
            <w:r>
              <w:rPr>
                <w:rFonts w:ascii="Cambria" w:hAnsi="Cambria" w:cs="Arial"/>
                <w:sz w:val="18"/>
              </w:rPr>
              <w:t>ACAACAG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5F3A5F67" w14:textId="353F33B2"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67A8F4F0" w14:textId="33EF698D"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57C97A6C" w14:textId="162BC01C" w:rsidR="008B7075" w:rsidRDefault="005B573E" w:rsidP="008B7075">
            <w:pPr>
              <w:jc w:val="center"/>
              <w:rPr>
                <w:rFonts w:ascii="Cambria" w:hAnsi="Cambria" w:cs="Arial"/>
                <w:sz w:val="18"/>
              </w:rPr>
            </w:pPr>
            <w:r>
              <w:rPr>
                <w:rFonts w:ascii="Cambria" w:hAnsi="Cambria" w:cs="Arial"/>
                <w:sz w:val="18"/>
              </w:rPr>
              <w:t>-</w:t>
            </w:r>
          </w:p>
        </w:tc>
      </w:tr>
      <w:tr w:rsidR="008B7075" w:rsidRPr="00465353" w14:paraId="1A64D47E" w14:textId="77777777" w:rsidTr="0063045F">
        <w:tc>
          <w:tcPr>
            <w:tcW w:w="1278" w:type="dxa"/>
            <w:vAlign w:val="center"/>
          </w:tcPr>
          <w:p w14:paraId="010AE746" w14:textId="52E8FA9E" w:rsidR="008B7075" w:rsidRDefault="008B7075" w:rsidP="008B7075">
            <w:pPr>
              <w:jc w:val="center"/>
              <w:rPr>
                <w:rFonts w:ascii="Cambria" w:hAnsi="Cambria" w:cs="Arial"/>
                <w:sz w:val="18"/>
              </w:rPr>
            </w:pPr>
            <w:r>
              <w:rPr>
                <w:rFonts w:ascii="Cambria" w:hAnsi="Cambria" w:cs="Arial"/>
                <w:sz w:val="18"/>
              </w:rPr>
              <w:t>ATCACAG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rFonts w:ascii="Cambria" w:hAnsi="Cambria" w:cs="Arial"/>
                <w:sz w:val="18"/>
              </w:rPr>
            </w:pPr>
            <w:r>
              <w:rPr>
                <w:rFonts w:ascii="Cambria" w:hAnsi="Cambria" w:cs="Arial"/>
                <w:sz w:val="18"/>
              </w:rPr>
              <w:t>2.80</w:t>
            </w:r>
          </w:p>
        </w:tc>
        <w:tc>
          <w:tcPr>
            <w:tcW w:w="1530" w:type="dxa"/>
            <w:vAlign w:val="center"/>
          </w:tcPr>
          <w:p w14:paraId="1BF5D806" w14:textId="2A5E566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136E978F" w14:textId="02B12430"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4B90E43" w14:textId="10D6A95B" w:rsidR="008B7075" w:rsidRDefault="005B573E" w:rsidP="008B7075">
            <w:pPr>
              <w:jc w:val="center"/>
              <w:rPr>
                <w:rFonts w:ascii="Cambria" w:hAnsi="Cambria" w:cs="Arial"/>
                <w:sz w:val="18"/>
              </w:rPr>
            </w:pPr>
            <w:r>
              <w:rPr>
                <w:rFonts w:ascii="Cambria" w:hAnsi="Cambria" w:cs="Arial"/>
                <w:sz w:val="18"/>
              </w:rPr>
              <w:t>-</w:t>
            </w:r>
          </w:p>
        </w:tc>
      </w:tr>
      <w:tr w:rsidR="008B7075" w:rsidRPr="00465353" w14:paraId="731CF7BE" w14:textId="77777777" w:rsidTr="0063045F">
        <w:tc>
          <w:tcPr>
            <w:tcW w:w="1278" w:type="dxa"/>
            <w:vAlign w:val="center"/>
          </w:tcPr>
          <w:p w14:paraId="29EC7123" w14:textId="015F3C4C" w:rsidR="008B7075" w:rsidRDefault="008B7075" w:rsidP="008B7075">
            <w:pPr>
              <w:jc w:val="center"/>
              <w:rPr>
                <w:rFonts w:ascii="Cambria" w:hAnsi="Cambria" w:cs="Arial"/>
                <w:sz w:val="18"/>
              </w:rPr>
            </w:pPr>
            <w:r>
              <w:rPr>
                <w:rFonts w:ascii="Cambria" w:hAnsi="Cambria" w:cs="Arial"/>
                <w:sz w:val="18"/>
              </w:rPr>
              <w:t>GTGACAG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rFonts w:ascii="Cambria" w:hAnsi="Cambria" w:cs="Arial"/>
                <w:sz w:val="18"/>
              </w:rPr>
            </w:pPr>
            <w:r>
              <w:rPr>
                <w:rFonts w:ascii="Cambria" w:hAnsi="Cambria" w:cs="Arial"/>
                <w:sz w:val="18"/>
              </w:rPr>
              <w:t>5.86</w:t>
            </w:r>
          </w:p>
        </w:tc>
        <w:tc>
          <w:tcPr>
            <w:tcW w:w="1530" w:type="dxa"/>
            <w:vAlign w:val="center"/>
          </w:tcPr>
          <w:p w14:paraId="683FB6CD" w14:textId="00262D27"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rFonts w:ascii="Cambria" w:hAnsi="Cambria" w:cs="Arial"/>
                <w:sz w:val="18"/>
              </w:rPr>
            </w:pPr>
            <w:r>
              <w:rPr>
                <w:rFonts w:ascii="Cambria" w:hAnsi="Cambria" w:cs="Arial"/>
                <w:sz w:val="18"/>
              </w:rPr>
              <w:t>1.2</w:t>
            </w:r>
          </w:p>
        </w:tc>
        <w:tc>
          <w:tcPr>
            <w:tcW w:w="1380" w:type="dxa"/>
            <w:vAlign w:val="center"/>
          </w:tcPr>
          <w:p w14:paraId="21586394" w14:textId="60C5F05F"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56F0E8B9" w14:textId="2744AE12" w:rsidR="008B7075" w:rsidRDefault="005B573E" w:rsidP="008B7075">
            <w:pPr>
              <w:jc w:val="center"/>
              <w:rPr>
                <w:rFonts w:ascii="Cambria" w:hAnsi="Cambria" w:cs="Arial"/>
                <w:sz w:val="18"/>
              </w:rPr>
            </w:pPr>
            <w:r>
              <w:rPr>
                <w:rFonts w:ascii="Cambria" w:hAnsi="Cambria" w:cs="Arial"/>
                <w:sz w:val="18"/>
              </w:rPr>
              <w:t>-</w:t>
            </w:r>
          </w:p>
        </w:tc>
      </w:tr>
      <w:tr w:rsidR="008B7075" w:rsidRPr="00465353" w14:paraId="050C36F4" w14:textId="77777777" w:rsidTr="003E3345">
        <w:tc>
          <w:tcPr>
            <w:tcW w:w="1278" w:type="dxa"/>
            <w:tcBorders>
              <w:bottom w:val="single" w:sz="12" w:space="0" w:color="auto"/>
            </w:tcBorders>
            <w:vAlign w:val="center"/>
          </w:tcPr>
          <w:p w14:paraId="599A2D01" w14:textId="66D1CBB4" w:rsidR="008B7075" w:rsidRDefault="008B7075" w:rsidP="008B7075">
            <w:pPr>
              <w:jc w:val="center"/>
              <w:rPr>
                <w:rFonts w:ascii="Cambria" w:hAnsi="Cambria" w:cs="Arial"/>
                <w:sz w:val="18"/>
              </w:rPr>
            </w:pPr>
            <w:r>
              <w:rPr>
                <w:rFonts w:ascii="Cambria" w:hAnsi="Cambria" w:cs="Arial"/>
                <w:sz w:val="18"/>
              </w:rPr>
              <w:t>TTTATTA</w:t>
            </w:r>
            <w:r w:rsidRPr="00465353">
              <w:rPr>
                <w:rFonts w:ascii="Cambria" w:hAnsi="Cambria" w:cs="Arial"/>
                <w:sz w:val="18"/>
              </w:rPr>
              <w:t>→</w:t>
            </w:r>
            <w:r>
              <w:rPr>
                <w:rFonts w:ascii="Cambria" w:hAnsi="Cambria" w:cs="Arial"/>
                <w:sz w:val="18"/>
              </w:rPr>
              <w:t>T</w:t>
            </w:r>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rFonts w:ascii="Cambria" w:hAnsi="Cambria" w:cs="Arial"/>
                <w:sz w:val="18"/>
              </w:rPr>
            </w:pPr>
            <w:r>
              <w:rPr>
                <w:rFonts w:ascii="Cambria" w:hAnsi="Cambria" w:cs="Arial"/>
                <w:sz w:val="18"/>
              </w:rPr>
              <w:t>1.63</w:t>
            </w:r>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rFonts w:ascii="Cambria" w:hAnsi="Cambria" w:cs="Arial"/>
                <w:sz w:val="18"/>
              </w:rPr>
            </w:pPr>
            <w:r>
              <w:rPr>
                <w:rFonts w:ascii="Cambria" w:hAnsi="Cambria" w:cs="Arial"/>
                <w:sz w:val="18"/>
              </w:rPr>
              <w:t>0.04</w:t>
            </w:r>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rFonts w:ascii="Cambria" w:hAnsi="Cambria" w:cs="Arial"/>
                <w:sz w:val="18"/>
              </w:rPr>
            </w:pPr>
            <w:r>
              <w:rPr>
                <w:rFonts w:ascii="Cambria" w:hAnsi="Cambria" w:cs="Arial"/>
                <w:sz w:val="18"/>
              </w:rPr>
              <w:t>13.1</w:t>
            </w:r>
          </w:p>
        </w:tc>
        <w:tc>
          <w:tcPr>
            <w:tcW w:w="1380" w:type="dxa"/>
            <w:tcBorders>
              <w:bottom w:val="single" w:sz="12" w:space="0" w:color="auto"/>
            </w:tcBorders>
            <w:vAlign w:val="center"/>
          </w:tcPr>
          <w:p w14:paraId="56EABFB7" w14:textId="24A3496D" w:rsidR="008B7075" w:rsidRDefault="005B573E" w:rsidP="008B7075">
            <w:pPr>
              <w:jc w:val="center"/>
              <w:rPr>
                <w:rFonts w:ascii="Cambria" w:hAnsi="Cambria" w:cs="Arial"/>
                <w:sz w:val="18"/>
              </w:rPr>
            </w:pPr>
            <w:r>
              <w:rPr>
                <w:rFonts w:ascii="Cambria" w:hAnsi="Cambria" w:cs="Arial"/>
                <w:sz w:val="18"/>
              </w:rPr>
              <w:t>15</w:t>
            </w:r>
          </w:p>
        </w:tc>
        <w:tc>
          <w:tcPr>
            <w:tcW w:w="1560" w:type="dxa"/>
            <w:tcBorders>
              <w:bottom w:val="single" w:sz="12" w:space="0" w:color="auto"/>
            </w:tcBorders>
            <w:vAlign w:val="center"/>
          </w:tcPr>
          <w:p w14:paraId="06C9C160" w14:textId="5C3C4A34" w:rsidR="008B7075" w:rsidRDefault="005B573E" w:rsidP="008B7075">
            <w:pPr>
              <w:jc w:val="center"/>
              <w:rPr>
                <w:rFonts w:ascii="Cambria" w:hAnsi="Cambria" w:cs="Arial"/>
                <w:sz w:val="18"/>
              </w:rPr>
            </w:pPr>
            <w:r>
              <w:rPr>
                <w:rFonts w:ascii="Cambria" w:hAnsi="Cambria" w:cs="Arial"/>
                <w:sz w:val="18"/>
              </w:rPr>
              <w:t>0.3</w:t>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2D6FB4B3" w14:textId="6E070FE0" w:rsidR="001371A3" w:rsidRDefault="00EB24C2" w:rsidP="008F780E">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D6592FB" wp14:editId="37034F19">
            <wp:extent cx="5880735" cy="31171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3">
                      <a:extLst>
                        <a:ext uri="{28A0092B-C50C-407E-A947-70E740481C1C}">
                          <a14:useLocalDpi xmlns:a14="http://schemas.microsoft.com/office/drawing/2010/main" val="0"/>
                        </a:ext>
                      </a:extLst>
                    </a:blip>
                    <a:stretch>
                      <a:fillRect/>
                    </a:stretch>
                  </pic:blipFill>
                  <pic:spPr>
                    <a:xfrm>
                      <a:off x="0" y="0"/>
                      <a:ext cx="5885671" cy="3119767"/>
                    </a:xfrm>
                    <a:prstGeom prst="rect">
                      <a:avLst/>
                    </a:prstGeom>
                  </pic:spPr>
                </pic:pic>
              </a:graphicData>
            </a:graphic>
          </wp:inline>
        </w:drawing>
      </w:r>
    </w:p>
    <w:p w14:paraId="3174009C" w14:textId="77777777" w:rsidR="001371A3" w:rsidRDefault="001371A3" w:rsidP="00CA3C59">
      <w:pPr>
        <w:widowControl w:val="0"/>
        <w:autoSpaceDE w:val="0"/>
        <w:autoSpaceDN w:val="0"/>
        <w:adjustRightInd w:val="0"/>
        <w:spacing w:after="0" w:line="360" w:lineRule="auto"/>
        <w:rPr>
          <w:rFonts w:ascii="Cambria" w:hAnsi="Cambria" w:cs="Arial"/>
          <w:b/>
        </w:rPr>
      </w:pPr>
    </w:p>
    <w:p w14:paraId="455C1248" w14:textId="53208C41" w:rsidR="00137EEB" w:rsidRDefault="00137EEB">
      <w:pPr>
        <w:rPr>
          <w:rFonts w:ascii="Cambria" w:hAnsi="Cambria" w:cs="Arial"/>
          <w:b/>
        </w:rPr>
      </w:pPr>
      <w:r>
        <w:rPr>
          <w:rFonts w:ascii="Cambria" w:hAnsi="Cambria" w:cs="Arial"/>
          <w:b/>
        </w:rPr>
        <w:br w:type="page"/>
      </w:r>
    </w:p>
    <w:p w14:paraId="3E485431" w14:textId="610A8641" w:rsidR="000D7110" w:rsidRDefault="000D7110" w:rsidP="00CA3C59">
      <w:pPr>
        <w:widowControl w:val="0"/>
        <w:autoSpaceDE w:val="0"/>
        <w:autoSpaceDN w:val="0"/>
        <w:adjustRightInd w:val="0"/>
        <w:spacing w:after="0" w:line="360" w:lineRule="auto"/>
        <w:rPr>
          <w:rFonts w:ascii="Cambria" w:hAnsi="Cambria" w:cs="Arial"/>
          <w:b/>
        </w:rPr>
      </w:pPr>
      <w:r>
        <w:rPr>
          <w:rFonts w:ascii="Cambria" w:hAnsi="Cambria" w:cs="Arial"/>
          <w:b/>
        </w:rPr>
        <w:lastRenderedPageBreak/>
        <w:t xml:space="preserve">Figure 4: </w:t>
      </w:r>
      <w:r w:rsidR="00137EEB" w:rsidRPr="00504F5F">
        <w:rPr>
          <w:rFonts w:ascii="Cambria" w:hAnsi="Cambria"/>
          <w:b/>
        </w:rPr>
        <w:t xml:space="preserve">Signatures of mutation rate variation detected at </w:t>
      </w:r>
      <w:r w:rsidR="00E52F33">
        <w:rPr>
          <w:rFonts w:ascii="Cambria" w:hAnsi="Cambria"/>
          <w:b/>
        </w:rPr>
        <w:t xml:space="preserve">the </w:t>
      </w:r>
      <w:r w:rsidR="00137EEB" w:rsidRPr="00504F5F">
        <w:rPr>
          <w:rFonts w:ascii="Cambria" w:hAnsi="Cambria"/>
          <w:b/>
        </w:rPr>
        <w:t xml:space="preserve">7-mer </w:t>
      </w:r>
      <w:r w:rsidR="00E52F33">
        <w:rPr>
          <w:rFonts w:ascii="Cambria" w:hAnsi="Cambria"/>
          <w:b/>
        </w:rPr>
        <w:t>context</w:t>
      </w:r>
      <w:r w:rsidR="00137EEB" w:rsidRPr="00504F5F">
        <w:rPr>
          <w:rFonts w:ascii="Cambria" w:hAnsi="Cambria"/>
          <w:b/>
        </w:rPr>
        <w:t>.</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4F170A2" w:rsidR="00803C4D" w:rsidRPr="00AE6732" w:rsidRDefault="00CF7138"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53D239FB" w:rsidR="00803C4D" w:rsidRDefault="00E52F33"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E2264E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94</w:t>
            </w:r>
          </w:p>
        </w:tc>
        <w:tc>
          <w:tcPr>
            <w:tcW w:w="1107" w:type="dxa"/>
            <w:tcBorders>
              <w:top w:val="single" w:sz="12" w:space="0" w:color="auto"/>
              <w:bottom w:val="nil"/>
            </w:tcBorders>
            <w:vAlign w:val="center"/>
          </w:tcPr>
          <w:p w14:paraId="0237455E" w14:textId="7886FF8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34</w:t>
            </w:r>
          </w:p>
        </w:tc>
        <w:tc>
          <w:tcPr>
            <w:tcW w:w="1107" w:type="dxa"/>
            <w:tcBorders>
              <w:top w:val="single" w:sz="12" w:space="0" w:color="auto"/>
              <w:bottom w:val="nil"/>
            </w:tcBorders>
            <w:vAlign w:val="center"/>
          </w:tcPr>
          <w:p w14:paraId="1D6CC978" w14:textId="1FF8F90A" w:rsidR="00803C4D" w:rsidRPr="00FD1122" w:rsidRDefault="00803C4D" w:rsidP="007708ED">
            <w:pPr>
              <w:jc w:val="center"/>
              <w:rPr>
                <w:rFonts w:ascii="Cambria" w:hAnsi="Cambria" w:cs="Arial"/>
                <w:b/>
                <w:sz w:val="18"/>
              </w:rPr>
            </w:pPr>
            <w:r w:rsidRPr="00FD1122">
              <w:rPr>
                <w:rFonts w:ascii="Cambria" w:hAnsi="Cambria" w:cs="Arial"/>
                <w:b/>
                <w:sz w:val="18"/>
              </w:rPr>
              <w:t>3.</w:t>
            </w:r>
            <w:r w:rsidR="00777D7B" w:rsidRPr="00FD1122">
              <w:rPr>
                <w:rFonts w:ascii="Cambria" w:hAnsi="Cambria" w:cs="Arial"/>
                <w:b/>
                <w:sz w:val="18"/>
              </w:rPr>
              <w:t>62</w:t>
            </w:r>
          </w:p>
        </w:tc>
        <w:tc>
          <w:tcPr>
            <w:tcW w:w="810" w:type="dxa"/>
            <w:tcBorders>
              <w:top w:val="single" w:sz="12" w:space="0" w:color="auto"/>
              <w:bottom w:val="nil"/>
            </w:tcBorders>
            <w:vAlign w:val="center"/>
          </w:tcPr>
          <w:p w14:paraId="7179BB6A" w14:textId="40CD95C9" w:rsidR="00803C4D" w:rsidRPr="003E3345" w:rsidRDefault="00777D7B" w:rsidP="00EC35D3">
            <w:pPr>
              <w:jc w:val="center"/>
              <w:rPr>
                <w:rFonts w:ascii="Cambria" w:hAnsi="Cambria" w:cs="Arial"/>
                <w:sz w:val="18"/>
              </w:rPr>
            </w:pPr>
            <w:r w:rsidRPr="003E3345">
              <w:rPr>
                <w:rFonts w:ascii="Cambria" w:hAnsi="Cambria" w:cs="Arial"/>
                <w:sz w:val="18"/>
              </w:rPr>
              <w:t>3</w:t>
            </w:r>
            <w:r w:rsidR="00803C4D" w:rsidRPr="003E3345">
              <w:rPr>
                <w:rFonts w:ascii="Cambria" w:hAnsi="Cambria" w:cs="Arial"/>
                <w:sz w:val="18"/>
              </w:rPr>
              <w:t>×10</w:t>
            </w:r>
            <w:r w:rsidR="00803C4D" w:rsidRPr="003E3345">
              <w:rPr>
                <w:rFonts w:ascii="Cambria" w:hAnsi="Cambria" w:cs="Arial"/>
                <w:sz w:val="18"/>
                <w:vertAlign w:val="superscript"/>
              </w:rPr>
              <w:t>-3</w:t>
            </w:r>
            <w:r w:rsidRPr="003E3345">
              <w:rPr>
                <w:rFonts w:ascii="Cambria" w:hAnsi="Cambria" w:cs="Arial"/>
                <w:sz w:val="18"/>
                <w:vertAlign w:val="superscript"/>
              </w:rPr>
              <w:t>9</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2240126" w:rsidR="00803C4D" w:rsidRDefault="00E52F33"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3703B39" w:rsidR="00803C4D" w:rsidRPr="003E3345" w:rsidRDefault="00803C4D" w:rsidP="007708ED">
            <w:pPr>
              <w:jc w:val="center"/>
              <w:rPr>
                <w:rFonts w:ascii="Cambria" w:hAnsi="Cambria" w:cs="Arial"/>
                <w:sz w:val="18"/>
              </w:rPr>
            </w:pPr>
            <w:r w:rsidRPr="003E3345">
              <w:rPr>
                <w:rFonts w:ascii="Cambria" w:hAnsi="Cambria" w:cs="Arial"/>
                <w:sz w:val="18"/>
              </w:rPr>
              <w:t>0.8</w:t>
            </w:r>
            <w:r w:rsidR="00777D7B" w:rsidRPr="003E3345">
              <w:rPr>
                <w:rFonts w:ascii="Cambria" w:hAnsi="Cambria" w:cs="Arial"/>
                <w:sz w:val="18"/>
              </w:rPr>
              <w:t>4</w:t>
            </w:r>
          </w:p>
        </w:tc>
        <w:tc>
          <w:tcPr>
            <w:tcW w:w="1107" w:type="dxa"/>
            <w:tcBorders>
              <w:top w:val="nil"/>
              <w:bottom w:val="nil"/>
            </w:tcBorders>
            <w:vAlign w:val="center"/>
          </w:tcPr>
          <w:p w14:paraId="7F92E0C8" w14:textId="50970C35" w:rsidR="00803C4D" w:rsidRPr="00FD1122" w:rsidRDefault="00803C4D" w:rsidP="007708ED">
            <w:pPr>
              <w:jc w:val="center"/>
              <w:rPr>
                <w:rFonts w:ascii="Cambria" w:hAnsi="Cambria" w:cs="Arial"/>
                <w:b/>
                <w:sz w:val="18"/>
              </w:rPr>
            </w:pPr>
            <w:r w:rsidRPr="00FD1122">
              <w:rPr>
                <w:rFonts w:ascii="Cambria" w:hAnsi="Cambria" w:cs="Arial"/>
                <w:b/>
                <w:sz w:val="18"/>
              </w:rPr>
              <w:t>0.61</w:t>
            </w:r>
          </w:p>
        </w:tc>
        <w:tc>
          <w:tcPr>
            <w:tcW w:w="1107" w:type="dxa"/>
            <w:tcBorders>
              <w:top w:val="nil"/>
              <w:bottom w:val="nil"/>
            </w:tcBorders>
            <w:vAlign w:val="center"/>
          </w:tcPr>
          <w:p w14:paraId="40C665BF" w14:textId="039CB6ED" w:rsidR="00803C4D" w:rsidRPr="003E3345" w:rsidRDefault="00803C4D" w:rsidP="007708ED">
            <w:pPr>
              <w:jc w:val="center"/>
              <w:rPr>
                <w:rFonts w:ascii="Cambria" w:hAnsi="Cambria" w:cs="Arial"/>
                <w:sz w:val="18"/>
              </w:rPr>
            </w:pPr>
            <w:r w:rsidRPr="003E3345">
              <w:rPr>
                <w:rFonts w:ascii="Cambria" w:hAnsi="Cambria" w:cs="Arial"/>
                <w:sz w:val="18"/>
              </w:rPr>
              <w:t>1.0</w:t>
            </w:r>
            <w:r w:rsidR="00777D7B" w:rsidRPr="003E3345">
              <w:rPr>
                <w:rFonts w:ascii="Cambria" w:hAnsi="Cambria" w:cs="Arial"/>
                <w:sz w:val="18"/>
              </w:rPr>
              <w:t>4</w:t>
            </w:r>
          </w:p>
        </w:tc>
        <w:tc>
          <w:tcPr>
            <w:tcW w:w="810" w:type="dxa"/>
            <w:tcBorders>
              <w:top w:val="nil"/>
              <w:bottom w:val="nil"/>
            </w:tcBorders>
            <w:vAlign w:val="center"/>
          </w:tcPr>
          <w:p w14:paraId="163A2B6D" w14:textId="2E8358E8" w:rsidR="00803C4D" w:rsidRPr="003E3345" w:rsidRDefault="00777D7B" w:rsidP="00EC35D3">
            <w:pPr>
              <w:jc w:val="center"/>
              <w:rPr>
                <w:rFonts w:ascii="Cambria" w:hAnsi="Cambria" w:cs="Arial"/>
                <w:sz w:val="18"/>
              </w:rPr>
            </w:pPr>
            <w:r w:rsidRPr="003E3345">
              <w:rPr>
                <w:rFonts w:ascii="Cambria" w:hAnsi="Cambria" w:cs="Arial"/>
                <w:sz w:val="18"/>
              </w:rPr>
              <w:t>2</w:t>
            </w:r>
            <w:r w:rsidR="00803C4D" w:rsidRPr="003E3345">
              <w:rPr>
                <w:rFonts w:ascii="Cambria" w:hAnsi="Cambria" w:cs="Arial"/>
                <w:sz w:val="18"/>
              </w:rPr>
              <w:t>×10</w:t>
            </w:r>
            <w:r w:rsidR="00803C4D" w:rsidRPr="003E3345">
              <w:rPr>
                <w:rFonts w:ascii="Cambria" w:hAnsi="Cambria" w:cs="Arial"/>
                <w:sz w:val="18"/>
                <w:vertAlign w:val="superscript"/>
              </w:rPr>
              <w:t>-</w:t>
            </w:r>
            <w:r w:rsidRPr="003E3345">
              <w:rPr>
                <w:rFonts w:ascii="Cambria" w:hAnsi="Cambria" w:cs="Arial"/>
                <w:sz w:val="18"/>
                <w:vertAlign w:val="superscript"/>
              </w:rPr>
              <w:t>25</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06CB82EE" w:rsidR="00803C4D" w:rsidRDefault="00E52F33"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7FF679CB"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9</w:t>
            </w:r>
          </w:p>
        </w:tc>
        <w:tc>
          <w:tcPr>
            <w:tcW w:w="1107" w:type="dxa"/>
            <w:tcBorders>
              <w:top w:val="nil"/>
              <w:bottom w:val="nil"/>
            </w:tcBorders>
            <w:vAlign w:val="center"/>
          </w:tcPr>
          <w:p w14:paraId="73412A53" w14:textId="30DECC21" w:rsidR="00803C4D" w:rsidRPr="00FD1122" w:rsidRDefault="00803C4D" w:rsidP="007708ED">
            <w:pPr>
              <w:jc w:val="center"/>
              <w:rPr>
                <w:rFonts w:ascii="Cambria" w:hAnsi="Cambria" w:cs="Arial"/>
                <w:b/>
                <w:sz w:val="18"/>
              </w:rPr>
            </w:pPr>
            <w:r w:rsidRPr="00FD1122">
              <w:rPr>
                <w:rFonts w:ascii="Cambria" w:hAnsi="Cambria" w:cs="Arial"/>
                <w:b/>
                <w:sz w:val="18"/>
              </w:rPr>
              <w:t>0.84</w:t>
            </w:r>
          </w:p>
        </w:tc>
        <w:tc>
          <w:tcPr>
            <w:tcW w:w="1107" w:type="dxa"/>
            <w:tcBorders>
              <w:top w:val="nil"/>
              <w:bottom w:val="nil"/>
            </w:tcBorders>
            <w:vAlign w:val="center"/>
          </w:tcPr>
          <w:p w14:paraId="2601A2B2" w14:textId="2DAB65D2" w:rsidR="00803C4D" w:rsidRPr="00FD1122" w:rsidRDefault="00803C4D" w:rsidP="007708ED">
            <w:pPr>
              <w:jc w:val="center"/>
              <w:rPr>
                <w:rFonts w:ascii="Cambria" w:hAnsi="Cambria" w:cs="Arial"/>
                <w:b/>
                <w:sz w:val="18"/>
              </w:rPr>
            </w:pPr>
            <w:r w:rsidRPr="00FD1122">
              <w:rPr>
                <w:rFonts w:ascii="Cambria" w:hAnsi="Cambria" w:cs="Arial"/>
                <w:b/>
                <w:sz w:val="18"/>
              </w:rPr>
              <w:t>0.8</w:t>
            </w:r>
            <w:r w:rsidR="00777D7B" w:rsidRPr="00FD1122">
              <w:rPr>
                <w:rFonts w:ascii="Cambria" w:hAnsi="Cambria" w:cs="Arial"/>
                <w:b/>
                <w:sz w:val="18"/>
              </w:rPr>
              <w:t>8</w:t>
            </w:r>
          </w:p>
        </w:tc>
        <w:tc>
          <w:tcPr>
            <w:tcW w:w="810" w:type="dxa"/>
            <w:tcBorders>
              <w:top w:val="nil"/>
              <w:bottom w:val="nil"/>
            </w:tcBorders>
            <w:vAlign w:val="center"/>
          </w:tcPr>
          <w:p w14:paraId="27CB59C3" w14:textId="4C24F58F" w:rsidR="00803C4D" w:rsidRPr="003E3345" w:rsidRDefault="00777D7B" w:rsidP="00EC35D3">
            <w:pPr>
              <w:jc w:val="center"/>
              <w:rPr>
                <w:rFonts w:ascii="Cambria" w:hAnsi="Cambria" w:cs="Arial"/>
                <w:sz w:val="18"/>
              </w:rPr>
            </w:pPr>
            <w:r w:rsidRPr="003E3345">
              <w:rPr>
                <w:rFonts w:ascii="Cambria" w:hAnsi="Cambria" w:cs="Arial"/>
                <w:sz w:val="18"/>
              </w:rPr>
              <w:t>1</w:t>
            </w:r>
            <w:r w:rsidR="00803C4D" w:rsidRPr="003E3345">
              <w:rPr>
                <w:rFonts w:ascii="Cambria" w:hAnsi="Cambria" w:cs="Arial"/>
                <w:sz w:val="18"/>
              </w:rPr>
              <w:t>×10</w:t>
            </w:r>
            <w:r w:rsidR="00803C4D" w:rsidRPr="003E3345">
              <w:rPr>
                <w:rFonts w:ascii="Cambria" w:hAnsi="Cambria" w:cs="Arial"/>
                <w:sz w:val="18"/>
                <w:vertAlign w:val="superscript"/>
              </w:rPr>
              <w:t>-2</w:t>
            </w:r>
            <w:r w:rsidRPr="003E3345">
              <w:rPr>
                <w:rFonts w:ascii="Cambria" w:hAnsi="Cambria" w:cs="Arial"/>
                <w:sz w:val="18"/>
                <w:vertAlign w:val="superscript"/>
              </w:rPr>
              <w:t>1</w:t>
            </w:r>
          </w:p>
        </w:tc>
      </w:tr>
      <w:tr w:rsidR="00E9612E" w:rsidRPr="00465353" w14:paraId="1C0292F5" w14:textId="77777777" w:rsidTr="001371A3">
        <w:trPr>
          <w:trHeight w:val="288"/>
        </w:trPr>
        <w:tc>
          <w:tcPr>
            <w:tcW w:w="1260" w:type="dxa"/>
            <w:tcBorders>
              <w:top w:val="nil"/>
              <w:bottom w:val="nil"/>
            </w:tcBorders>
            <w:vAlign w:val="center"/>
          </w:tcPr>
          <w:p w14:paraId="33614B01" w14:textId="47E6C399" w:rsidR="00E9612E" w:rsidRDefault="00E9612E"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3687425A" w14:textId="23ECCCB7" w:rsidR="00E9612E" w:rsidRDefault="00E52F33"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7E094883" w14:textId="16987DBA" w:rsidR="00E9612E" w:rsidRPr="0061468E" w:rsidRDefault="00E9612E" w:rsidP="007708ED">
            <w:pPr>
              <w:jc w:val="center"/>
              <w:rPr>
                <w:rFonts w:ascii="Cambria" w:hAnsi="Cambria" w:cs="Arial"/>
                <w:sz w:val="18"/>
              </w:rPr>
            </w:pPr>
            <w:r w:rsidRPr="0061468E">
              <w:rPr>
                <w:rFonts w:ascii="Cambria" w:hAnsi="Cambria" w:cs="Arial"/>
                <w:sz w:val="18"/>
              </w:rPr>
              <w:t>0.71</w:t>
            </w:r>
          </w:p>
        </w:tc>
        <w:tc>
          <w:tcPr>
            <w:tcW w:w="1107" w:type="dxa"/>
            <w:tcBorders>
              <w:top w:val="nil"/>
              <w:bottom w:val="nil"/>
            </w:tcBorders>
            <w:vAlign w:val="center"/>
          </w:tcPr>
          <w:p w14:paraId="452FD747" w14:textId="45EF198C" w:rsidR="00E9612E" w:rsidRPr="00FD1122" w:rsidRDefault="00777D7B" w:rsidP="007708ED">
            <w:pPr>
              <w:jc w:val="center"/>
              <w:rPr>
                <w:rFonts w:ascii="Cambria" w:hAnsi="Cambria" w:cs="Arial"/>
                <w:b/>
                <w:sz w:val="18"/>
              </w:rPr>
            </w:pPr>
            <w:r w:rsidRPr="00FD1122">
              <w:rPr>
                <w:rFonts w:ascii="Cambria" w:hAnsi="Cambria" w:cs="Arial"/>
                <w:b/>
                <w:sz w:val="18"/>
              </w:rPr>
              <w:t>0.76</w:t>
            </w:r>
          </w:p>
        </w:tc>
        <w:tc>
          <w:tcPr>
            <w:tcW w:w="1107" w:type="dxa"/>
            <w:tcBorders>
              <w:top w:val="nil"/>
              <w:bottom w:val="nil"/>
            </w:tcBorders>
            <w:vAlign w:val="center"/>
          </w:tcPr>
          <w:p w14:paraId="5762AB37" w14:textId="15B7D1FB" w:rsidR="00E9612E" w:rsidRPr="00FD1122" w:rsidRDefault="00E9612E" w:rsidP="007708ED">
            <w:pPr>
              <w:jc w:val="center"/>
              <w:rPr>
                <w:rFonts w:ascii="Cambria" w:hAnsi="Cambria" w:cs="Arial"/>
                <w:b/>
                <w:sz w:val="18"/>
              </w:rPr>
            </w:pPr>
            <w:r w:rsidRPr="00FD1122">
              <w:rPr>
                <w:rFonts w:ascii="Cambria" w:hAnsi="Cambria" w:cs="Arial"/>
                <w:b/>
                <w:sz w:val="18"/>
              </w:rPr>
              <w:t>0.82</w:t>
            </w:r>
          </w:p>
        </w:tc>
        <w:tc>
          <w:tcPr>
            <w:tcW w:w="810" w:type="dxa"/>
            <w:tcBorders>
              <w:top w:val="nil"/>
              <w:bottom w:val="nil"/>
            </w:tcBorders>
            <w:vAlign w:val="center"/>
          </w:tcPr>
          <w:p w14:paraId="7F4F3072" w14:textId="7E57962D"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7A5826E3" w:rsidR="00E9612E" w:rsidRPr="00465353" w:rsidRDefault="00E9612E"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single" w:sz="12" w:space="0" w:color="auto"/>
            </w:tcBorders>
            <w:vAlign w:val="center"/>
          </w:tcPr>
          <w:p w14:paraId="022273BD" w14:textId="4E76446C" w:rsidR="00E9612E" w:rsidRDefault="00E52F33" w:rsidP="00287E35">
            <w:pPr>
              <w:jc w:val="center"/>
              <w:rPr>
                <w:rFonts w:ascii="Cambria" w:hAnsi="Cambria" w:cs="Arial"/>
                <w:sz w:val="18"/>
              </w:rPr>
            </w:pPr>
            <w:r>
              <w:rPr>
                <w:rFonts w:ascii="Cambria" w:hAnsi="Cambria" w:cs="Arial"/>
                <w:sz w:val="18"/>
              </w:rPr>
              <w:t xml:space="preserve">1 </w:t>
            </w:r>
          </w:p>
        </w:tc>
        <w:tc>
          <w:tcPr>
            <w:tcW w:w="1107" w:type="dxa"/>
            <w:tcBorders>
              <w:top w:val="nil"/>
              <w:bottom w:val="single" w:sz="12" w:space="0" w:color="auto"/>
            </w:tcBorders>
            <w:vAlign w:val="center"/>
          </w:tcPr>
          <w:p w14:paraId="7EBED53A" w14:textId="6F67E649" w:rsidR="00E9612E" w:rsidRPr="00CA3C59" w:rsidRDefault="00777D7B" w:rsidP="007708ED">
            <w:pPr>
              <w:jc w:val="center"/>
              <w:rPr>
                <w:rFonts w:ascii="Cambria" w:hAnsi="Cambria" w:cs="Arial"/>
                <w:sz w:val="18"/>
              </w:rPr>
            </w:pPr>
            <w:r w:rsidRPr="003E3345">
              <w:rPr>
                <w:rFonts w:ascii="Cambria" w:hAnsi="Cambria" w:cs="Arial"/>
                <w:sz w:val="18"/>
              </w:rPr>
              <w:t>0.78</w:t>
            </w:r>
          </w:p>
        </w:tc>
        <w:tc>
          <w:tcPr>
            <w:tcW w:w="1107" w:type="dxa"/>
            <w:tcBorders>
              <w:top w:val="nil"/>
              <w:bottom w:val="single" w:sz="12" w:space="0" w:color="auto"/>
            </w:tcBorders>
            <w:vAlign w:val="center"/>
          </w:tcPr>
          <w:p w14:paraId="7A06FB6B" w14:textId="7FFA67DD" w:rsidR="00E9612E" w:rsidRPr="00FD1122" w:rsidRDefault="00777D7B" w:rsidP="007708ED">
            <w:pPr>
              <w:jc w:val="center"/>
              <w:rPr>
                <w:rFonts w:ascii="Cambria" w:hAnsi="Cambria" w:cs="Arial"/>
                <w:b/>
                <w:sz w:val="18"/>
              </w:rPr>
            </w:pPr>
            <w:r w:rsidRPr="00FD1122">
              <w:rPr>
                <w:rFonts w:ascii="Cambria" w:hAnsi="Cambria" w:cs="Arial"/>
                <w:b/>
                <w:sz w:val="18"/>
              </w:rPr>
              <w:t>0.66</w:t>
            </w:r>
          </w:p>
        </w:tc>
        <w:tc>
          <w:tcPr>
            <w:tcW w:w="1107" w:type="dxa"/>
            <w:tcBorders>
              <w:top w:val="nil"/>
              <w:bottom w:val="single" w:sz="12" w:space="0" w:color="auto"/>
            </w:tcBorders>
            <w:vAlign w:val="center"/>
          </w:tcPr>
          <w:p w14:paraId="78E83779" w14:textId="446F9853" w:rsidR="00E9612E" w:rsidRPr="003E3345" w:rsidRDefault="00E9612E" w:rsidP="007708ED">
            <w:pPr>
              <w:jc w:val="center"/>
              <w:rPr>
                <w:rFonts w:ascii="Cambria" w:hAnsi="Cambria" w:cs="Arial"/>
                <w:sz w:val="18"/>
              </w:rPr>
            </w:pPr>
            <w:r w:rsidRPr="003E3345">
              <w:rPr>
                <w:rFonts w:ascii="Cambria" w:hAnsi="Cambria" w:cs="Arial"/>
                <w:sz w:val="18"/>
              </w:rPr>
              <w:t>0.88</w:t>
            </w:r>
          </w:p>
        </w:tc>
        <w:tc>
          <w:tcPr>
            <w:tcW w:w="810" w:type="dxa"/>
            <w:tcBorders>
              <w:top w:val="nil"/>
              <w:bottom w:val="single" w:sz="12" w:space="0" w:color="auto"/>
            </w:tcBorders>
            <w:vAlign w:val="center"/>
          </w:tcPr>
          <w:p w14:paraId="7FA503AE" w14:textId="39A48F3E"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06BA415" wp14:editId="661C6568">
            <wp:extent cx="4072324" cy="18602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72324" cy="1860289"/>
                    </a:xfrm>
                    <a:prstGeom prst="rect">
                      <a:avLst/>
                    </a:prstGeom>
                  </pic:spPr>
                </pic:pic>
              </a:graphicData>
            </a:graphic>
          </wp:inline>
        </w:drawing>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 Voight" w:date="2018-04-04T13:52:00Z" w:initials="BV">
    <w:p w14:paraId="6CEA6BD8" w14:textId="11DBDE5A" w:rsidR="005D5A1E" w:rsidRDefault="005D5A1E">
      <w:pPr>
        <w:pStyle w:val="CommentText"/>
      </w:pPr>
      <w:r>
        <w:rPr>
          <w:rStyle w:val="CommentReference"/>
        </w:rPr>
        <w:annotationRef/>
      </w:r>
      <w:r>
        <w:t>I need to come back to this.</w:t>
      </w:r>
    </w:p>
  </w:comment>
  <w:comment w:id="3" w:author="Ben Voight" w:date="2018-04-04T14:05:00Z" w:initials="BV">
    <w:p w14:paraId="692A2C61" w14:textId="1DE99D2D" w:rsidR="005D5A1E" w:rsidRDefault="005D5A1E">
      <w:pPr>
        <w:pStyle w:val="CommentText"/>
      </w:pPr>
      <w:r>
        <w:rPr>
          <w:rStyle w:val="CommentReference"/>
        </w:rPr>
        <w:annotationRef/>
      </w:r>
      <w:r>
        <w:t xml:space="preserve">In the </w:t>
      </w:r>
      <w:proofErr w:type="spellStart"/>
      <w:r>
        <w:t>github</w:t>
      </w:r>
      <w:proofErr w:type="spellEnd"/>
      <w:r>
        <w:t xml:space="preserve"> repo, you probably want to have a section “filtering” which documents the filtering steps you employed, such that someone else could employ those same steps and with the same files in hand get the same answer as you do.</w:t>
      </w:r>
    </w:p>
    <w:p w14:paraId="195CF32C" w14:textId="77777777" w:rsidR="005D5A1E" w:rsidRDefault="005D5A1E">
      <w:pPr>
        <w:pStyle w:val="CommentText"/>
      </w:pPr>
    </w:p>
    <w:p w14:paraId="0743A257" w14:textId="25C0980F" w:rsidR="005D5A1E" w:rsidRDefault="005D5A1E">
      <w:pPr>
        <w:pStyle w:val="CommentText"/>
      </w:pPr>
      <w:r>
        <w:t>Alternatively, with a different (but similarly formatted) data set, get a different (but related) answer.</w:t>
      </w:r>
    </w:p>
  </w:comment>
  <w:comment w:id="5" w:author="Ben Voight" w:date="2018-04-04T15:00:00Z" w:initials="BV">
    <w:p w14:paraId="1F562212" w14:textId="1CC504AB" w:rsidR="005D5A1E" w:rsidRDefault="005D5A1E">
      <w:pPr>
        <w:pStyle w:val="CommentText"/>
      </w:pPr>
      <w:r>
        <w:rPr>
          <w:rStyle w:val="CommentReference"/>
        </w:rPr>
        <w:annotationRef/>
      </w:r>
      <w:r>
        <w:t>When you have the latest and greatest (ideally, final) figures, can you email or post them to Box so that I can make .pdf montages in illustrator?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EA6BD8" w15:done="0"/>
  <w15:commentEx w15:paraId="0743A257" w15:done="0"/>
  <w15:commentEx w15:paraId="1F5622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1D918" w14:textId="77777777" w:rsidR="00805E15" w:rsidRDefault="00805E15" w:rsidP="00780432">
      <w:pPr>
        <w:spacing w:after="0" w:line="240" w:lineRule="auto"/>
      </w:pPr>
      <w:r>
        <w:separator/>
      </w:r>
    </w:p>
  </w:endnote>
  <w:endnote w:type="continuationSeparator" w:id="0">
    <w:p w14:paraId="262D3528" w14:textId="77777777" w:rsidR="00805E15" w:rsidRDefault="00805E15"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EAB09" w14:textId="77777777" w:rsidR="00805E15" w:rsidRDefault="00805E15" w:rsidP="00780432">
      <w:pPr>
        <w:spacing w:after="0" w:line="240" w:lineRule="auto"/>
      </w:pPr>
      <w:r>
        <w:separator/>
      </w:r>
    </w:p>
  </w:footnote>
  <w:footnote w:type="continuationSeparator" w:id="0">
    <w:p w14:paraId="37D107BA" w14:textId="77777777" w:rsidR="00805E15" w:rsidRDefault="00805E15" w:rsidP="0078043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2400B"/>
    <w:rsid w:val="00030CC1"/>
    <w:rsid w:val="00031FF9"/>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A31E6"/>
    <w:rsid w:val="000B1D68"/>
    <w:rsid w:val="000B2665"/>
    <w:rsid w:val="000B6A58"/>
    <w:rsid w:val="000B705A"/>
    <w:rsid w:val="000C5791"/>
    <w:rsid w:val="000C6594"/>
    <w:rsid w:val="000D7110"/>
    <w:rsid w:val="000E317B"/>
    <w:rsid w:val="000F3FDB"/>
    <w:rsid w:val="000F49E1"/>
    <w:rsid w:val="000F6229"/>
    <w:rsid w:val="000F6463"/>
    <w:rsid w:val="000F7E37"/>
    <w:rsid w:val="001007CD"/>
    <w:rsid w:val="001032CA"/>
    <w:rsid w:val="00107BF2"/>
    <w:rsid w:val="00110662"/>
    <w:rsid w:val="00111DAD"/>
    <w:rsid w:val="00112C6F"/>
    <w:rsid w:val="001145EA"/>
    <w:rsid w:val="001147DA"/>
    <w:rsid w:val="00116013"/>
    <w:rsid w:val="00117E08"/>
    <w:rsid w:val="00121859"/>
    <w:rsid w:val="00121F1D"/>
    <w:rsid w:val="00125A8B"/>
    <w:rsid w:val="00135A0D"/>
    <w:rsid w:val="001371A3"/>
    <w:rsid w:val="00137EEB"/>
    <w:rsid w:val="00141D99"/>
    <w:rsid w:val="001440A9"/>
    <w:rsid w:val="00146214"/>
    <w:rsid w:val="00153A4C"/>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233B"/>
    <w:rsid w:val="001A7AB5"/>
    <w:rsid w:val="001C3B93"/>
    <w:rsid w:val="001C4487"/>
    <w:rsid w:val="001C4C89"/>
    <w:rsid w:val="001C65A2"/>
    <w:rsid w:val="001E0DC1"/>
    <w:rsid w:val="001E3217"/>
    <w:rsid w:val="001E776B"/>
    <w:rsid w:val="001E7889"/>
    <w:rsid w:val="00203B83"/>
    <w:rsid w:val="00215CB0"/>
    <w:rsid w:val="00216879"/>
    <w:rsid w:val="00217D37"/>
    <w:rsid w:val="0022399B"/>
    <w:rsid w:val="0022487A"/>
    <w:rsid w:val="00224B08"/>
    <w:rsid w:val="00225327"/>
    <w:rsid w:val="00230E0E"/>
    <w:rsid w:val="00236433"/>
    <w:rsid w:val="00240AE5"/>
    <w:rsid w:val="00241237"/>
    <w:rsid w:val="002443EA"/>
    <w:rsid w:val="00255DEE"/>
    <w:rsid w:val="00257029"/>
    <w:rsid w:val="00257A20"/>
    <w:rsid w:val="00264AEA"/>
    <w:rsid w:val="00272278"/>
    <w:rsid w:val="00275677"/>
    <w:rsid w:val="00282D6D"/>
    <w:rsid w:val="00287E35"/>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023"/>
    <w:rsid w:val="002F38A1"/>
    <w:rsid w:val="002F420E"/>
    <w:rsid w:val="002F535C"/>
    <w:rsid w:val="002F6543"/>
    <w:rsid w:val="002F7B0F"/>
    <w:rsid w:val="00301B61"/>
    <w:rsid w:val="00304543"/>
    <w:rsid w:val="00305BB9"/>
    <w:rsid w:val="0031071E"/>
    <w:rsid w:val="00343217"/>
    <w:rsid w:val="00352799"/>
    <w:rsid w:val="0035443C"/>
    <w:rsid w:val="003578FC"/>
    <w:rsid w:val="00357A65"/>
    <w:rsid w:val="00361265"/>
    <w:rsid w:val="003618E7"/>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097F"/>
    <w:rsid w:val="003B3442"/>
    <w:rsid w:val="003C0764"/>
    <w:rsid w:val="003C2F98"/>
    <w:rsid w:val="003D6AB5"/>
    <w:rsid w:val="003E1101"/>
    <w:rsid w:val="003E3345"/>
    <w:rsid w:val="003E43C3"/>
    <w:rsid w:val="003E44DE"/>
    <w:rsid w:val="003E5DE0"/>
    <w:rsid w:val="003F106D"/>
    <w:rsid w:val="003F1DC0"/>
    <w:rsid w:val="003F6631"/>
    <w:rsid w:val="003F6679"/>
    <w:rsid w:val="003F740C"/>
    <w:rsid w:val="00405533"/>
    <w:rsid w:val="00411246"/>
    <w:rsid w:val="004127F8"/>
    <w:rsid w:val="00417889"/>
    <w:rsid w:val="004208A8"/>
    <w:rsid w:val="00426C84"/>
    <w:rsid w:val="00427647"/>
    <w:rsid w:val="00431B9A"/>
    <w:rsid w:val="004358A3"/>
    <w:rsid w:val="00435B52"/>
    <w:rsid w:val="00435B87"/>
    <w:rsid w:val="0046081C"/>
    <w:rsid w:val="0046262F"/>
    <w:rsid w:val="004627AB"/>
    <w:rsid w:val="00464DA3"/>
    <w:rsid w:val="00465353"/>
    <w:rsid w:val="00473A3D"/>
    <w:rsid w:val="00476EC2"/>
    <w:rsid w:val="0047743A"/>
    <w:rsid w:val="00480C45"/>
    <w:rsid w:val="004814A3"/>
    <w:rsid w:val="00482CBB"/>
    <w:rsid w:val="00487F6F"/>
    <w:rsid w:val="004937AA"/>
    <w:rsid w:val="0049419D"/>
    <w:rsid w:val="0049522F"/>
    <w:rsid w:val="004A23F0"/>
    <w:rsid w:val="004A530E"/>
    <w:rsid w:val="004A64F7"/>
    <w:rsid w:val="004B0341"/>
    <w:rsid w:val="004B0584"/>
    <w:rsid w:val="004B2FD6"/>
    <w:rsid w:val="004C2061"/>
    <w:rsid w:val="004C279D"/>
    <w:rsid w:val="004C2E46"/>
    <w:rsid w:val="004C4624"/>
    <w:rsid w:val="004D4CAD"/>
    <w:rsid w:val="004E17B6"/>
    <w:rsid w:val="004E27E9"/>
    <w:rsid w:val="004E38BC"/>
    <w:rsid w:val="004E3919"/>
    <w:rsid w:val="004E4954"/>
    <w:rsid w:val="004E5EB0"/>
    <w:rsid w:val="004F1BF9"/>
    <w:rsid w:val="004F31B4"/>
    <w:rsid w:val="00500293"/>
    <w:rsid w:val="0050168A"/>
    <w:rsid w:val="00501EFC"/>
    <w:rsid w:val="0050229C"/>
    <w:rsid w:val="00504C3F"/>
    <w:rsid w:val="00504F5F"/>
    <w:rsid w:val="005127FD"/>
    <w:rsid w:val="005172A3"/>
    <w:rsid w:val="005221CF"/>
    <w:rsid w:val="0052458D"/>
    <w:rsid w:val="00531C3B"/>
    <w:rsid w:val="005427FC"/>
    <w:rsid w:val="005444C6"/>
    <w:rsid w:val="005525F3"/>
    <w:rsid w:val="005631DD"/>
    <w:rsid w:val="0056357F"/>
    <w:rsid w:val="00566A3E"/>
    <w:rsid w:val="00567E17"/>
    <w:rsid w:val="005702F9"/>
    <w:rsid w:val="00571C72"/>
    <w:rsid w:val="00571FCA"/>
    <w:rsid w:val="00577C02"/>
    <w:rsid w:val="005809EC"/>
    <w:rsid w:val="00580DBD"/>
    <w:rsid w:val="0058143E"/>
    <w:rsid w:val="00582F27"/>
    <w:rsid w:val="00587F53"/>
    <w:rsid w:val="00590F3D"/>
    <w:rsid w:val="00592234"/>
    <w:rsid w:val="0059298F"/>
    <w:rsid w:val="00592C64"/>
    <w:rsid w:val="00594C1E"/>
    <w:rsid w:val="00596363"/>
    <w:rsid w:val="005968D2"/>
    <w:rsid w:val="005A0F2B"/>
    <w:rsid w:val="005A2028"/>
    <w:rsid w:val="005A2C6D"/>
    <w:rsid w:val="005A597D"/>
    <w:rsid w:val="005B2AAC"/>
    <w:rsid w:val="005B4801"/>
    <w:rsid w:val="005B573E"/>
    <w:rsid w:val="005B7825"/>
    <w:rsid w:val="005B7A0A"/>
    <w:rsid w:val="005C27C5"/>
    <w:rsid w:val="005C34D7"/>
    <w:rsid w:val="005C66CA"/>
    <w:rsid w:val="005C7CB7"/>
    <w:rsid w:val="005D17B1"/>
    <w:rsid w:val="005D34F3"/>
    <w:rsid w:val="005D5A1E"/>
    <w:rsid w:val="005D6313"/>
    <w:rsid w:val="005E24B5"/>
    <w:rsid w:val="005E6A7E"/>
    <w:rsid w:val="005E6D1F"/>
    <w:rsid w:val="005F6B4A"/>
    <w:rsid w:val="005F75A7"/>
    <w:rsid w:val="00605C22"/>
    <w:rsid w:val="00607F14"/>
    <w:rsid w:val="00611D0A"/>
    <w:rsid w:val="00613158"/>
    <w:rsid w:val="0061468E"/>
    <w:rsid w:val="00622E29"/>
    <w:rsid w:val="00626B5F"/>
    <w:rsid w:val="0063045F"/>
    <w:rsid w:val="00631884"/>
    <w:rsid w:val="00634A06"/>
    <w:rsid w:val="006360C7"/>
    <w:rsid w:val="00644D14"/>
    <w:rsid w:val="00645E48"/>
    <w:rsid w:val="00650004"/>
    <w:rsid w:val="00650DA9"/>
    <w:rsid w:val="0065321C"/>
    <w:rsid w:val="00655C34"/>
    <w:rsid w:val="00657EBB"/>
    <w:rsid w:val="00661040"/>
    <w:rsid w:val="00662EFF"/>
    <w:rsid w:val="00666720"/>
    <w:rsid w:val="0067379D"/>
    <w:rsid w:val="00677DDF"/>
    <w:rsid w:val="00681A14"/>
    <w:rsid w:val="00693188"/>
    <w:rsid w:val="00694BFA"/>
    <w:rsid w:val="00695977"/>
    <w:rsid w:val="006A2DA9"/>
    <w:rsid w:val="006B3ADE"/>
    <w:rsid w:val="006B51B9"/>
    <w:rsid w:val="006B7538"/>
    <w:rsid w:val="006C218D"/>
    <w:rsid w:val="006C2A31"/>
    <w:rsid w:val="006C37A2"/>
    <w:rsid w:val="006C5E43"/>
    <w:rsid w:val="006D469E"/>
    <w:rsid w:val="006D5DF0"/>
    <w:rsid w:val="006E4966"/>
    <w:rsid w:val="006E5E34"/>
    <w:rsid w:val="006E782B"/>
    <w:rsid w:val="006F28C1"/>
    <w:rsid w:val="006F6565"/>
    <w:rsid w:val="006F7A51"/>
    <w:rsid w:val="007038FE"/>
    <w:rsid w:val="00703EA2"/>
    <w:rsid w:val="0070406E"/>
    <w:rsid w:val="007126A7"/>
    <w:rsid w:val="007160D2"/>
    <w:rsid w:val="00722E17"/>
    <w:rsid w:val="00723135"/>
    <w:rsid w:val="00723FFA"/>
    <w:rsid w:val="00724C80"/>
    <w:rsid w:val="0072641B"/>
    <w:rsid w:val="00741433"/>
    <w:rsid w:val="0074304B"/>
    <w:rsid w:val="007431C2"/>
    <w:rsid w:val="00743A99"/>
    <w:rsid w:val="00746672"/>
    <w:rsid w:val="00746FB5"/>
    <w:rsid w:val="0075679A"/>
    <w:rsid w:val="007618E7"/>
    <w:rsid w:val="00762B1A"/>
    <w:rsid w:val="00765C6C"/>
    <w:rsid w:val="00765E0F"/>
    <w:rsid w:val="00765F63"/>
    <w:rsid w:val="00770693"/>
    <w:rsid w:val="007708ED"/>
    <w:rsid w:val="007710F8"/>
    <w:rsid w:val="0077196F"/>
    <w:rsid w:val="00775502"/>
    <w:rsid w:val="00776E85"/>
    <w:rsid w:val="00777158"/>
    <w:rsid w:val="00777D7B"/>
    <w:rsid w:val="00780432"/>
    <w:rsid w:val="0078050C"/>
    <w:rsid w:val="00787F25"/>
    <w:rsid w:val="00791661"/>
    <w:rsid w:val="00795343"/>
    <w:rsid w:val="007A14F0"/>
    <w:rsid w:val="007A2043"/>
    <w:rsid w:val="007A487B"/>
    <w:rsid w:val="007A5D5A"/>
    <w:rsid w:val="007A6DD8"/>
    <w:rsid w:val="007A70BF"/>
    <w:rsid w:val="007B04A3"/>
    <w:rsid w:val="007B094F"/>
    <w:rsid w:val="007B25B5"/>
    <w:rsid w:val="007B6116"/>
    <w:rsid w:val="007C264B"/>
    <w:rsid w:val="007C44D2"/>
    <w:rsid w:val="007C6401"/>
    <w:rsid w:val="007D005A"/>
    <w:rsid w:val="007D7D7F"/>
    <w:rsid w:val="007E0E84"/>
    <w:rsid w:val="007E3FED"/>
    <w:rsid w:val="007E49AD"/>
    <w:rsid w:val="007E7370"/>
    <w:rsid w:val="007E7683"/>
    <w:rsid w:val="007E79D3"/>
    <w:rsid w:val="007F1615"/>
    <w:rsid w:val="007F4C6F"/>
    <w:rsid w:val="007F5788"/>
    <w:rsid w:val="007F70C8"/>
    <w:rsid w:val="007F7DBC"/>
    <w:rsid w:val="007F7EE1"/>
    <w:rsid w:val="0080019A"/>
    <w:rsid w:val="00800DBF"/>
    <w:rsid w:val="00803C4D"/>
    <w:rsid w:val="00805E15"/>
    <w:rsid w:val="00806111"/>
    <w:rsid w:val="00821126"/>
    <w:rsid w:val="008242CC"/>
    <w:rsid w:val="0082437A"/>
    <w:rsid w:val="00824D2B"/>
    <w:rsid w:val="008255A0"/>
    <w:rsid w:val="00826714"/>
    <w:rsid w:val="00826DC7"/>
    <w:rsid w:val="00827EE4"/>
    <w:rsid w:val="00832E3A"/>
    <w:rsid w:val="008348E3"/>
    <w:rsid w:val="00836DDC"/>
    <w:rsid w:val="00837E46"/>
    <w:rsid w:val="00842482"/>
    <w:rsid w:val="00846CA3"/>
    <w:rsid w:val="0084773D"/>
    <w:rsid w:val="00850268"/>
    <w:rsid w:val="0085094B"/>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1A94"/>
    <w:rsid w:val="0090232F"/>
    <w:rsid w:val="009143F3"/>
    <w:rsid w:val="00915366"/>
    <w:rsid w:val="00915E5A"/>
    <w:rsid w:val="00917C7E"/>
    <w:rsid w:val="009255A1"/>
    <w:rsid w:val="0092780A"/>
    <w:rsid w:val="00930D54"/>
    <w:rsid w:val="009346AD"/>
    <w:rsid w:val="00936859"/>
    <w:rsid w:val="009425F8"/>
    <w:rsid w:val="00944B62"/>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B5E7E"/>
    <w:rsid w:val="009C5A2B"/>
    <w:rsid w:val="009D0309"/>
    <w:rsid w:val="009D06DD"/>
    <w:rsid w:val="009D4CEB"/>
    <w:rsid w:val="009D52E8"/>
    <w:rsid w:val="009D5E6A"/>
    <w:rsid w:val="009D6B41"/>
    <w:rsid w:val="009E0117"/>
    <w:rsid w:val="009E04CC"/>
    <w:rsid w:val="009E1243"/>
    <w:rsid w:val="009E2C73"/>
    <w:rsid w:val="009E2ED5"/>
    <w:rsid w:val="009E65F6"/>
    <w:rsid w:val="009E6A1E"/>
    <w:rsid w:val="009F2DFD"/>
    <w:rsid w:val="009F77B1"/>
    <w:rsid w:val="00A073EB"/>
    <w:rsid w:val="00A105D2"/>
    <w:rsid w:val="00A11415"/>
    <w:rsid w:val="00A11DA0"/>
    <w:rsid w:val="00A201AD"/>
    <w:rsid w:val="00A206B1"/>
    <w:rsid w:val="00A21B4B"/>
    <w:rsid w:val="00A23839"/>
    <w:rsid w:val="00A3468F"/>
    <w:rsid w:val="00A35A30"/>
    <w:rsid w:val="00A36DAD"/>
    <w:rsid w:val="00A43598"/>
    <w:rsid w:val="00A4524F"/>
    <w:rsid w:val="00A464CC"/>
    <w:rsid w:val="00A515C8"/>
    <w:rsid w:val="00A519C1"/>
    <w:rsid w:val="00A51F4B"/>
    <w:rsid w:val="00A5225F"/>
    <w:rsid w:val="00A540D0"/>
    <w:rsid w:val="00A65266"/>
    <w:rsid w:val="00A66DFE"/>
    <w:rsid w:val="00A6743E"/>
    <w:rsid w:val="00A75BE6"/>
    <w:rsid w:val="00A82767"/>
    <w:rsid w:val="00A85D3A"/>
    <w:rsid w:val="00AA044D"/>
    <w:rsid w:val="00AA204C"/>
    <w:rsid w:val="00AA66AA"/>
    <w:rsid w:val="00AC2E36"/>
    <w:rsid w:val="00AD44C9"/>
    <w:rsid w:val="00AE368B"/>
    <w:rsid w:val="00AE49A8"/>
    <w:rsid w:val="00AE6732"/>
    <w:rsid w:val="00AF4D10"/>
    <w:rsid w:val="00B00BF9"/>
    <w:rsid w:val="00B00C80"/>
    <w:rsid w:val="00B01F2D"/>
    <w:rsid w:val="00B02D4A"/>
    <w:rsid w:val="00B1604C"/>
    <w:rsid w:val="00B3248D"/>
    <w:rsid w:val="00B373DE"/>
    <w:rsid w:val="00B40F0E"/>
    <w:rsid w:val="00B43710"/>
    <w:rsid w:val="00B44DEE"/>
    <w:rsid w:val="00B47B3C"/>
    <w:rsid w:val="00B50B38"/>
    <w:rsid w:val="00B50D44"/>
    <w:rsid w:val="00B54A14"/>
    <w:rsid w:val="00B56259"/>
    <w:rsid w:val="00B5638F"/>
    <w:rsid w:val="00B651B2"/>
    <w:rsid w:val="00B67312"/>
    <w:rsid w:val="00B718CE"/>
    <w:rsid w:val="00B735E2"/>
    <w:rsid w:val="00B80132"/>
    <w:rsid w:val="00B8221A"/>
    <w:rsid w:val="00B82FE8"/>
    <w:rsid w:val="00B848DA"/>
    <w:rsid w:val="00B863AC"/>
    <w:rsid w:val="00B93202"/>
    <w:rsid w:val="00BA1455"/>
    <w:rsid w:val="00BA304D"/>
    <w:rsid w:val="00BA3E69"/>
    <w:rsid w:val="00BA692F"/>
    <w:rsid w:val="00BA757E"/>
    <w:rsid w:val="00BB1251"/>
    <w:rsid w:val="00BC2A88"/>
    <w:rsid w:val="00BC327F"/>
    <w:rsid w:val="00BD1D55"/>
    <w:rsid w:val="00BD4D50"/>
    <w:rsid w:val="00BD57EB"/>
    <w:rsid w:val="00BD7ED0"/>
    <w:rsid w:val="00BE0AF7"/>
    <w:rsid w:val="00BE371F"/>
    <w:rsid w:val="00BF405B"/>
    <w:rsid w:val="00BF7C18"/>
    <w:rsid w:val="00BF7F23"/>
    <w:rsid w:val="00C00AE9"/>
    <w:rsid w:val="00C01662"/>
    <w:rsid w:val="00C0315F"/>
    <w:rsid w:val="00C03346"/>
    <w:rsid w:val="00C04E38"/>
    <w:rsid w:val="00C13C2F"/>
    <w:rsid w:val="00C14CA1"/>
    <w:rsid w:val="00C17112"/>
    <w:rsid w:val="00C21E5C"/>
    <w:rsid w:val="00C239E9"/>
    <w:rsid w:val="00C24BC3"/>
    <w:rsid w:val="00C2684B"/>
    <w:rsid w:val="00C26EBD"/>
    <w:rsid w:val="00C32D36"/>
    <w:rsid w:val="00C375CE"/>
    <w:rsid w:val="00C4694C"/>
    <w:rsid w:val="00C46B7A"/>
    <w:rsid w:val="00C51512"/>
    <w:rsid w:val="00C51F00"/>
    <w:rsid w:val="00C53CD3"/>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2BDF"/>
    <w:rsid w:val="00C949F1"/>
    <w:rsid w:val="00C95338"/>
    <w:rsid w:val="00C96A9D"/>
    <w:rsid w:val="00CA3C59"/>
    <w:rsid w:val="00CA4771"/>
    <w:rsid w:val="00CA59CC"/>
    <w:rsid w:val="00CA6978"/>
    <w:rsid w:val="00CB12A7"/>
    <w:rsid w:val="00CB321C"/>
    <w:rsid w:val="00CB5D17"/>
    <w:rsid w:val="00CC17CE"/>
    <w:rsid w:val="00CC3EBD"/>
    <w:rsid w:val="00CC7F46"/>
    <w:rsid w:val="00CD0AEE"/>
    <w:rsid w:val="00CD3987"/>
    <w:rsid w:val="00CD7F6C"/>
    <w:rsid w:val="00CE1938"/>
    <w:rsid w:val="00CE436E"/>
    <w:rsid w:val="00CE6BCD"/>
    <w:rsid w:val="00CF203A"/>
    <w:rsid w:val="00CF343C"/>
    <w:rsid w:val="00CF4185"/>
    <w:rsid w:val="00CF7138"/>
    <w:rsid w:val="00D01C1C"/>
    <w:rsid w:val="00D01C86"/>
    <w:rsid w:val="00D02743"/>
    <w:rsid w:val="00D06865"/>
    <w:rsid w:val="00D10E32"/>
    <w:rsid w:val="00D20BC9"/>
    <w:rsid w:val="00D22352"/>
    <w:rsid w:val="00D25033"/>
    <w:rsid w:val="00D355EE"/>
    <w:rsid w:val="00D356D4"/>
    <w:rsid w:val="00D35811"/>
    <w:rsid w:val="00D41FAD"/>
    <w:rsid w:val="00D42842"/>
    <w:rsid w:val="00D434DD"/>
    <w:rsid w:val="00D435EE"/>
    <w:rsid w:val="00D47D18"/>
    <w:rsid w:val="00D501F1"/>
    <w:rsid w:val="00D51508"/>
    <w:rsid w:val="00D57E52"/>
    <w:rsid w:val="00D67385"/>
    <w:rsid w:val="00D675E8"/>
    <w:rsid w:val="00D70BD5"/>
    <w:rsid w:val="00D7203B"/>
    <w:rsid w:val="00D82A17"/>
    <w:rsid w:val="00D83DBF"/>
    <w:rsid w:val="00D84953"/>
    <w:rsid w:val="00D85E00"/>
    <w:rsid w:val="00D904DD"/>
    <w:rsid w:val="00D9108D"/>
    <w:rsid w:val="00D95EED"/>
    <w:rsid w:val="00DA275A"/>
    <w:rsid w:val="00DA2989"/>
    <w:rsid w:val="00DA7AE1"/>
    <w:rsid w:val="00DB1B16"/>
    <w:rsid w:val="00DB4169"/>
    <w:rsid w:val="00DB4626"/>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1D7"/>
    <w:rsid w:val="00DF6467"/>
    <w:rsid w:val="00E04BA9"/>
    <w:rsid w:val="00E104EE"/>
    <w:rsid w:val="00E12327"/>
    <w:rsid w:val="00E12E77"/>
    <w:rsid w:val="00E14AB5"/>
    <w:rsid w:val="00E204D5"/>
    <w:rsid w:val="00E22025"/>
    <w:rsid w:val="00E30CA8"/>
    <w:rsid w:val="00E3244C"/>
    <w:rsid w:val="00E42408"/>
    <w:rsid w:val="00E42D60"/>
    <w:rsid w:val="00E43862"/>
    <w:rsid w:val="00E52F33"/>
    <w:rsid w:val="00E55542"/>
    <w:rsid w:val="00E57719"/>
    <w:rsid w:val="00E67414"/>
    <w:rsid w:val="00E70343"/>
    <w:rsid w:val="00E72558"/>
    <w:rsid w:val="00E72FE7"/>
    <w:rsid w:val="00E742B6"/>
    <w:rsid w:val="00E75869"/>
    <w:rsid w:val="00E77EF5"/>
    <w:rsid w:val="00E809DD"/>
    <w:rsid w:val="00E82646"/>
    <w:rsid w:val="00E8652C"/>
    <w:rsid w:val="00E869DC"/>
    <w:rsid w:val="00E92DB8"/>
    <w:rsid w:val="00E9569E"/>
    <w:rsid w:val="00E9612E"/>
    <w:rsid w:val="00E972A7"/>
    <w:rsid w:val="00EA126D"/>
    <w:rsid w:val="00EA1F9E"/>
    <w:rsid w:val="00EA4609"/>
    <w:rsid w:val="00EA6C87"/>
    <w:rsid w:val="00EB1AAE"/>
    <w:rsid w:val="00EB24C2"/>
    <w:rsid w:val="00EB4255"/>
    <w:rsid w:val="00EC33A9"/>
    <w:rsid w:val="00EC35D3"/>
    <w:rsid w:val="00EC3A5E"/>
    <w:rsid w:val="00EC5055"/>
    <w:rsid w:val="00ED5D69"/>
    <w:rsid w:val="00ED7440"/>
    <w:rsid w:val="00EE13D5"/>
    <w:rsid w:val="00EE2448"/>
    <w:rsid w:val="00EF1A15"/>
    <w:rsid w:val="00EF3474"/>
    <w:rsid w:val="00EF6541"/>
    <w:rsid w:val="00F04F6B"/>
    <w:rsid w:val="00F06F2B"/>
    <w:rsid w:val="00F10774"/>
    <w:rsid w:val="00F11025"/>
    <w:rsid w:val="00F110BC"/>
    <w:rsid w:val="00F149ED"/>
    <w:rsid w:val="00F16698"/>
    <w:rsid w:val="00F223A6"/>
    <w:rsid w:val="00F22E7C"/>
    <w:rsid w:val="00F27624"/>
    <w:rsid w:val="00F3569A"/>
    <w:rsid w:val="00F35ECC"/>
    <w:rsid w:val="00F37E54"/>
    <w:rsid w:val="00F4349C"/>
    <w:rsid w:val="00F444BF"/>
    <w:rsid w:val="00F45431"/>
    <w:rsid w:val="00F522C8"/>
    <w:rsid w:val="00F53701"/>
    <w:rsid w:val="00F54C4E"/>
    <w:rsid w:val="00F566CF"/>
    <w:rsid w:val="00F612E8"/>
    <w:rsid w:val="00F67356"/>
    <w:rsid w:val="00F72A31"/>
    <w:rsid w:val="00F73A20"/>
    <w:rsid w:val="00F75A3B"/>
    <w:rsid w:val="00F81F16"/>
    <w:rsid w:val="00F81F7C"/>
    <w:rsid w:val="00F83558"/>
    <w:rsid w:val="00F94C89"/>
    <w:rsid w:val="00FA0218"/>
    <w:rsid w:val="00FA093C"/>
    <w:rsid w:val="00FA10AB"/>
    <w:rsid w:val="00FA41B8"/>
    <w:rsid w:val="00FA58F9"/>
    <w:rsid w:val="00FA7285"/>
    <w:rsid w:val="00FA79C9"/>
    <w:rsid w:val="00FB4959"/>
    <w:rsid w:val="00FB6D55"/>
    <w:rsid w:val="00FC3C1D"/>
    <w:rsid w:val="00FD1122"/>
    <w:rsid w:val="00FD1C93"/>
    <w:rsid w:val="00FD2A12"/>
    <w:rsid w:val="00FD5BC0"/>
    <w:rsid w:val="00FE018C"/>
    <w:rsid w:val="00FE0448"/>
    <w:rsid w:val="00FE3528"/>
    <w:rsid w:val="00FE3F72"/>
    <w:rsid w:val="00FE480C"/>
    <w:rsid w:val="00FE5886"/>
    <w:rsid w:val="00FE71F4"/>
    <w:rsid w:val="00FF11A3"/>
    <w:rsid w:val="00FF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 w:type="character" w:styleId="FollowedHyperlink">
    <w:name w:val="FollowedHyperlink"/>
    <w:basedOn w:val="DefaultParagraphFont"/>
    <w:uiPriority w:val="99"/>
    <w:semiHidden/>
    <w:unhideWhenUsed/>
    <w:rsid w:val="005D5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86383CA-52DC-C44C-9989-C085F640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57027</Words>
  <Characters>325059</Characters>
  <Application>Microsoft Macintosh Word</Application>
  <DocSecurity>0</DocSecurity>
  <Lines>2708</Lines>
  <Paragraphs>762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Rocky Caelie Aikens</cp:lastModifiedBy>
  <cp:revision>7</cp:revision>
  <cp:lastPrinted>2017-07-10T15:01:00Z</cp:lastPrinted>
  <dcterms:created xsi:type="dcterms:W3CDTF">2018-04-16T15:17:00Z</dcterms:created>
  <dcterms:modified xsi:type="dcterms:W3CDTF">2018-04-24T01:06:00Z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